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DC04A" w14:textId="77777777" w:rsidR="002D2F23" w:rsidRPr="002D2F23" w:rsidRDefault="002D2F23" w:rsidP="002D2F23">
      <w:pPr>
        <w:spacing w:line="360" w:lineRule="auto"/>
        <w:ind w:left="708" w:firstLine="708"/>
        <w:rPr>
          <w:rFonts w:ascii="Cambria Math" w:eastAsiaTheme="minorHAnsi" w:hAnsi="Cambria Math" w:cstheme="minorBidi"/>
          <w:sz w:val="24"/>
          <w:szCs w:val="24"/>
          <w:lang w:val="en-US" w:eastAsia="en-US"/>
        </w:rPr>
      </w:pPr>
      <w:r w:rsidRPr="002D2F23">
        <w:rPr>
          <w:rFonts w:ascii="Cambria Math" w:eastAsiaTheme="minorHAnsi" w:hAnsi="Cambria Math" w:cstheme="minorBidi"/>
          <w:noProof/>
          <w:sz w:val="24"/>
          <w:szCs w:val="24"/>
        </w:rPr>
        <w:drawing>
          <wp:anchor distT="0" distB="0" distL="114300" distR="114300" simplePos="0" relativeHeight="251659264" behindDoc="1" locked="0" layoutInCell="1" allowOverlap="1" wp14:anchorId="234A132A" wp14:editId="6BCE07C0">
            <wp:simplePos x="0" y="0"/>
            <wp:positionH relativeFrom="margin">
              <wp:posOffset>521335</wp:posOffset>
            </wp:positionH>
            <wp:positionV relativeFrom="margin">
              <wp:posOffset>-29845</wp:posOffset>
            </wp:positionV>
            <wp:extent cx="1629410" cy="1084580"/>
            <wp:effectExtent l="0" t="0" r="8890" b="1270"/>
            <wp:wrapTight wrapText="bothSides">
              <wp:wrapPolygon edited="0">
                <wp:start x="0" y="0"/>
                <wp:lineTo x="0" y="21246"/>
                <wp:lineTo x="21465" y="21246"/>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410" cy="1084580"/>
                    </a:xfrm>
                    <a:prstGeom prst="rect">
                      <a:avLst/>
                    </a:prstGeom>
                  </pic:spPr>
                </pic:pic>
              </a:graphicData>
            </a:graphic>
            <wp14:sizeRelH relativeFrom="margin">
              <wp14:pctWidth>0</wp14:pctWidth>
            </wp14:sizeRelH>
            <wp14:sizeRelV relativeFrom="margin">
              <wp14:pctHeight>0</wp14:pctHeight>
            </wp14:sizeRelV>
          </wp:anchor>
        </w:drawing>
      </w:r>
    </w:p>
    <w:p w14:paraId="5E46BA50" w14:textId="77777777" w:rsidR="002D2F23" w:rsidRPr="002D2F23" w:rsidRDefault="002D2F23" w:rsidP="002D2F23">
      <w:pPr>
        <w:spacing w:line="360" w:lineRule="auto"/>
        <w:rPr>
          <w:rFonts w:ascii="Cambria Math" w:eastAsiaTheme="minorHAnsi" w:hAnsi="Cambria Math" w:cstheme="minorBidi"/>
          <w:sz w:val="24"/>
          <w:szCs w:val="24"/>
          <w:lang w:val="en-US" w:eastAsia="en-US"/>
        </w:rPr>
      </w:pPr>
    </w:p>
    <w:p w14:paraId="5A6675CA" w14:textId="77777777" w:rsidR="002D2F23" w:rsidRDefault="002D2F23" w:rsidP="002D2F23">
      <w:pPr>
        <w:spacing w:line="360" w:lineRule="auto"/>
        <w:jc w:val="center"/>
        <w:rPr>
          <w:rFonts w:ascii="Cambria Math" w:eastAsiaTheme="minorHAnsi" w:hAnsi="Cambria Math" w:cstheme="minorBidi"/>
          <w:sz w:val="24"/>
          <w:szCs w:val="24"/>
          <w:lang w:val="en-US" w:eastAsia="en-US"/>
        </w:rPr>
      </w:pPr>
    </w:p>
    <w:p w14:paraId="27C1A159" w14:textId="77777777" w:rsidR="002D2F23" w:rsidRDefault="002D2F23" w:rsidP="002D2F23">
      <w:pPr>
        <w:spacing w:line="360" w:lineRule="auto"/>
        <w:jc w:val="center"/>
        <w:rPr>
          <w:rFonts w:ascii="Cambria Math" w:eastAsiaTheme="minorHAnsi" w:hAnsi="Cambria Math" w:cstheme="minorBidi"/>
          <w:sz w:val="24"/>
          <w:szCs w:val="24"/>
          <w:lang w:val="en-US" w:eastAsia="en-US"/>
        </w:rPr>
      </w:pPr>
      <w:r w:rsidRPr="002D2F23">
        <w:rPr>
          <w:rFonts w:ascii="Cambria Math" w:eastAsiaTheme="minorHAnsi" w:hAnsi="Cambria Math" w:cstheme="minorBidi"/>
          <w:noProof/>
          <w:sz w:val="24"/>
          <w:szCs w:val="24"/>
        </w:rPr>
        <w:drawing>
          <wp:inline distT="0" distB="0" distL="0" distR="0" wp14:anchorId="5A0C3441" wp14:editId="213D83D9">
            <wp:extent cx="569852" cy="944847"/>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_Jagiellonian_University_logo.svg.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614282" cy="1018515"/>
                    </a:xfrm>
                    <a:prstGeom prst="rect">
                      <a:avLst/>
                    </a:prstGeom>
                  </pic:spPr>
                </pic:pic>
              </a:graphicData>
            </a:graphic>
          </wp:inline>
        </w:drawing>
      </w:r>
    </w:p>
    <w:p w14:paraId="4A579A70" w14:textId="77777777" w:rsidR="002D2F23" w:rsidRDefault="002D2F23" w:rsidP="002D2F23">
      <w:pPr>
        <w:spacing w:line="360" w:lineRule="auto"/>
        <w:jc w:val="center"/>
        <w:rPr>
          <w:rFonts w:ascii="Cambria Math" w:eastAsiaTheme="minorHAnsi" w:hAnsi="Cambria Math" w:cstheme="minorBidi"/>
          <w:sz w:val="24"/>
          <w:szCs w:val="24"/>
          <w:lang w:val="en-US" w:eastAsia="en-US"/>
        </w:rPr>
      </w:pPr>
    </w:p>
    <w:p w14:paraId="1DCCA2FD" w14:textId="77777777" w:rsidR="002D2F23" w:rsidRPr="002D2F23" w:rsidRDefault="002D2F23" w:rsidP="002D2F23">
      <w:pPr>
        <w:spacing w:line="360" w:lineRule="auto"/>
        <w:jc w:val="center"/>
        <w:rPr>
          <w:rFonts w:ascii="Cambria Math" w:eastAsiaTheme="minorHAnsi" w:hAnsi="Cambria Math" w:cstheme="minorBidi"/>
          <w:sz w:val="24"/>
          <w:szCs w:val="24"/>
          <w:lang w:val="en-US" w:eastAsia="en-US"/>
        </w:rPr>
      </w:pPr>
    </w:p>
    <w:p w14:paraId="4E9597C1" w14:textId="77777777" w:rsidR="002D2F23" w:rsidRDefault="002D2F23" w:rsidP="002D2F23">
      <w:pPr>
        <w:spacing w:line="360" w:lineRule="auto"/>
        <w:rPr>
          <w:rFonts w:ascii="Cambria Math" w:eastAsiaTheme="minorHAnsi" w:hAnsi="Cambria Math" w:cstheme="minorBidi"/>
          <w:sz w:val="24"/>
          <w:szCs w:val="24"/>
          <w:lang w:val="en-US" w:eastAsia="en-US"/>
        </w:rPr>
        <w:sectPr w:rsidR="002D2F23" w:rsidSect="002D2F23">
          <w:footerReference w:type="default" r:id="rId10"/>
          <w:pgSz w:w="11906" w:h="16838"/>
          <w:pgMar w:top="1417" w:right="1417" w:bottom="1417" w:left="1417" w:header="708" w:footer="708" w:gutter="0"/>
          <w:cols w:num="2" w:space="708"/>
          <w:docGrid w:linePitch="360"/>
        </w:sectPr>
      </w:pPr>
    </w:p>
    <w:p w14:paraId="5BEBAAC4" w14:textId="77777777" w:rsidR="002D2F23" w:rsidRPr="002D2F23" w:rsidRDefault="002D2F23" w:rsidP="002D2F23">
      <w:pPr>
        <w:spacing w:line="360" w:lineRule="auto"/>
        <w:jc w:val="center"/>
        <w:rPr>
          <w:rFonts w:ascii="Cambria Math" w:eastAsiaTheme="minorHAnsi" w:hAnsi="Cambria Math" w:cstheme="minorBidi"/>
          <w:b/>
          <w:i/>
          <w:sz w:val="32"/>
          <w:szCs w:val="24"/>
          <w:lang w:eastAsia="en-US"/>
        </w:rPr>
      </w:pPr>
      <w:r w:rsidRPr="002D2F23">
        <w:rPr>
          <w:rFonts w:ascii="Cambria Math" w:eastAsiaTheme="minorHAnsi" w:hAnsi="Cambria Math" w:cstheme="minorBidi"/>
          <w:b/>
          <w:i/>
          <w:sz w:val="32"/>
          <w:szCs w:val="24"/>
          <w:lang w:eastAsia="en-US"/>
        </w:rPr>
        <w:t>IGPOL Project</w:t>
      </w:r>
    </w:p>
    <w:p w14:paraId="7B03115E" w14:textId="77777777" w:rsidR="002D2F23" w:rsidRPr="002D2F23" w:rsidRDefault="002D2F23" w:rsidP="002D2F23">
      <w:pPr>
        <w:spacing w:line="360" w:lineRule="auto"/>
        <w:jc w:val="center"/>
        <w:rPr>
          <w:rFonts w:ascii="Cambria Math" w:eastAsiaTheme="minorHAnsi" w:hAnsi="Cambria Math" w:cstheme="minorBidi"/>
          <w:sz w:val="36"/>
          <w:szCs w:val="24"/>
          <w:lang w:eastAsia="en-US"/>
        </w:rPr>
      </w:pPr>
      <w:r w:rsidRPr="002D2F23">
        <w:rPr>
          <w:rFonts w:ascii="Cambria Math" w:eastAsiaTheme="minorHAnsi" w:hAnsi="Cambria Math" w:cstheme="minorBidi"/>
          <w:sz w:val="36"/>
          <w:szCs w:val="24"/>
          <w:lang w:eastAsia="en-US"/>
        </w:rPr>
        <w:t>Ogólnopolska ankieta odno</w:t>
      </w:r>
      <w:r>
        <w:rPr>
          <w:rFonts w:ascii="Cambria Math" w:eastAsiaTheme="minorHAnsi" w:hAnsi="Cambria Math" w:cstheme="minorBidi"/>
          <w:sz w:val="36"/>
          <w:szCs w:val="24"/>
          <w:lang w:eastAsia="en-US"/>
        </w:rPr>
        <w:t>śnie organizacji pozarządowych i</w:t>
      </w:r>
      <w:r w:rsidRPr="002D2F23">
        <w:rPr>
          <w:rFonts w:ascii="Cambria Math" w:eastAsiaTheme="minorHAnsi" w:hAnsi="Cambria Math" w:cstheme="minorBidi"/>
          <w:sz w:val="36"/>
          <w:szCs w:val="24"/>
          <w:lang w:eastAsia="en-US"/>
        </w:rPr>
        <w:t xml:space="preserve"> grup biznesu</w:t>
      </w:r>
    </w:p>
    <w:p w14:paraId="3FBE4021" w14:textId="77777777" w:rsidR="002D2F23" w:rsidRPr="002D2F23" w:rsidRDefault="00D114BF" w:rsidP="002D2F23">
      <w:pPr>
        <w:spacing w:line="360" w:lineRule="auto"/>
        <w:jc w:val="center"/>
        <w:rPr>
          <w:rFonts w:ascii="Cambria Math" w:eastAsiaTheme="minorHAnsi" w:hAnsi="Cambria Math" w:cstheme="minorBidi"/>
          <w:sz w:val="24"/>
          <w:szCs w:val="24"/>
          <w:lang w:eastAsia="en-US"/>
        </w:rPr>
      </w:pPr>
      <w:r w:rsidRPr="002D2F23">
        <w:rPr>
          <w:rFonts w:ascii="Cambria Math" w:eastAsiaTheme="minorHAnsi" w:hAnsi="Cambria Math" w:cstheme="minorBidi"/>
          <w:noProof/>
          <w:sz w:val="24"/>
          <w:szCs w:val="24"/>
        </w:rPr>
        <mc:AlternateContent>
          <mc:Choice Requires="wps">
            <w:drawing>
              <wp:anchor distT="45720" distB="45720" distL="114300" distR="114300" simplePos="0" relativeHeight="251663360" behindDoc="0" locked="0" layoutInCell="1" allowOverlap="1" wp14:anchorId="4FF7D454" wp14:editId="719972B4">
                <wp:simplePos x="0" y="0"/>
                <wp:positionH relativeFrom="margin">
                  <wp:posOffset>205740</wp:posOffset>
                </wp:positionH>
                <wp:positionV relativeFrom="margin">
                  <wp:posOffset>3926840</wp:posOffset>
                </wp:positionV>
                <wp:extent cx="5514340" cy="2083435"/>
                <wp:effectExtent l="0" t="0" r="1016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2083435"/>
                        </a:xfrm>
                        <a:prstGeom prst="rect">
                          <a:avLst/>
                        </a:prstGeom>
                        <a:solidFill>
                          <a:srgbClr val="FFFFFF"/>
                        </a:solidFill>
                        <a:ln w="9525">
                          <a:solidFill>
                            <a:srgbClr val="000000"/>
                          </a:solidFill>
                          <a:miter lim="800000"/>
                          <a:headEnd/>
                          <a:tailEnd/>
                        </a:ln>
                      </wps:spPr>
                      <wps:txbx>
                        <w:txbxContent>
                          <w:p w14:paraId="5896597C" w14:textId="77777777" w:rsidR="00D90F6C" w:rsidRPr="00334212" w:rsidRDefault="00D90F6C" w:rsidP="002D2F23">
                            <w:pPr>
                              <w:rPr>
                                <w:sz w:val="24"/>
                              </w:rPr>
                            </w:pPr>
                            <w:r w:rsidRPr="00334212">
                              <w:rPr>
                                <w:sz w:val="24"/>
                              </w:rPr>
                              <w:t>Ta ankieta zosta</w:t>
                            </w:r>
                            <w:r w:rsidRPr="00334212">
                              <w:rPr>
                                <w:sz w:val="24"/>
                              </w:rPr>
                              <w:t>ł</w:t>
                            </w:r>
                            <w:r w:rsidRPr="00334212">
                              <w:rPr>
                                <w:sz w:val="24"/>
                              </w:rPr>
                              <w:t>a przygotowana przez Patrycj</w:t>
                            </w:r>
                            <w:r w:rsidRPr="00334212">
                              <w:rPr>
                                <w:sz w:val="24"/>
                              </w:rPr>
                              <w:t>ę</w:t>
                            </w:r>
                            <w:r w:rsidRPr="00334212">
                              <w:rPr>
                                <w:sz w:val="24"/>
                              </w:rPr>
                              <w:t xml:space="preserve"> Rozbick</w:t>
                            </w:r>
                            <w:r w:rsidRPr="00334212">
                              <w:rPr>
                                <w:sz w:val="24"/>
                              </w:rPr>
                              <w:t>ą</w:t>
                            </w:r>
                            <w:r w:rsidRPr="00334212">
                              <w:rPr>
                                <w:sz w:val="24"/>
                              </w:rPr>
                              <w:t xml:space="preserve"> (Aston University) i Paw</w:t>
                            </w:r>
                            <w:r w:rsidRPr="00334212">
                              <w:rPr>
                                <w:sz w:val="24"/>
                              </w:rPr>
                              <w:t>ł</w:t>
                            </w:r>
                            <w:r w:rsidRPr="00334212">
                              <w:rPr>
                                <w:sz w:val="24"/>
                              </w:rPr>
                              <w:t>a Kami</w:t>
                            </w:r>
                            <w:r w:rsidRPr="00334212">
                              <w:rPr>
                                <w:sz w:val="24"/>
                              </w:rPr>
                              <w:t>ń</w:t>
                            </w:r>
                            <w:r w:rsidRPr="00334212">
                              <w:rPr>
                                <w:sz w:val="24"/>
                              </w:rPr>
                              <w:t>skiego (Uniwersytet Jagiello</w:t>
                            </w:r>
                            <w:r w:rsidRPr="00334212">
                              <w:rPr>
                                <w:sz w:val="24"/>
                              </w:rPr>
                              <w:t>ń</w:t>
                            </w:r>
                            <w:r w:rsidRPr="00334212">
                              <w:rPr>
                                <w:sz w:val="24"/>
                              </w:rPr>
                              <w:t xml:space="preserve">ski) na podstawie orginalnego tektsu wygenerowanego przez: </w:t>
                            </w:r>
                          </w:p>
                          <w:p w14:paraId="1AF3DB0B" w14:textId="77777777" w:rsidR="00D90F6C" w:rsidRPr="00D114BF" w:rsidRDefault="00D90F6C" w:rsidP="002D2F23">
                            <w:pPr>
                              <w:rPr>
                                <w:lang w:val="en-GB"/>
                              </w:rPr>
                            </w:pPr>
                            <w:r w:rsidRPr="00D114BF">
                              <w:rPr>
                                <w:lang w:val="en-GB"/>
                              </w:rPr>
                              <w:t xml:space="preserve">Jana </w:t>
                            </w:r>
                            <w:proofErr w:type="spellStart"/>
                            <w:r w:rsidRPr="00D114BF">
                              <w:rPr>
                                <w:lang w:val="en-GB"/>
                              </w:rPr>
                              <w:t>Beyersa</w:t>
                            </w:r>
                            <w:proofErr w:type="spellEnd"/>
                            <w:r w:rsidRPr="00D114BF">
                              <w:rPr>
                                <w:lang w:val="en-GB"/>
                              </w:rPr>
                              <w:t xml:space="preserve"> (University of Antwerp), </w:t>
                            </w:r>
                            <w:proofErr w:type="spellStart"/>
                            <w:r w:rsidRPr="00D114BF">
                              <w:rPr>
                                <w:lang w:val="en-GB"/>
                              </w:rPr>
                              <w:t>Patricka</w:t>
                            </w:r>
                            <w:proofErr w:type="spellEnd"/>
                            <w:r w:rsidRPr="00D114BF">
                              <w:rPr>
                                <w:lang w:val="en-GB"/>
                              </w:rPr>
                              <w:t xml:space="preserve"> </w:t>
                            </w:r>
                            <w:proofErr w:type="spellStart"/>
                            <w:r w:rsidRPr="00D114BF">
                              <w:rPr>
                                <w:lang w:val="en-GB"/>
                              </w:rPr>
                              <w:t>Bernhagena</w:t>
                            </w:r>
                            <w:proofErr w:type="spellEnd"/>
                            <w:r w:rsidRPr="00D114BF">
                              <w:rPr>
                                <w:lang w:val="en-GB"/>
                              </w:rPr>
                              <w:t xml:space="preserve"> (University of Stuttgart), </w:t>
                            </w:r>
                            <w:proofErr w:type="spellStart"/>
                            <w:r w:rsidRPr="00D114BF">
                              <w:rPr>
                                <w:lang w:val="en-GB"/>
                              </w:rPr>
                              <w:t>Caelest</w:t>
                            </w:r>
                            <w:r w:rsidRPr="00D114BF">
                              <w:rPr>
                                <w:lang w:val="en-GB"/>
                              </w:rPr>
                              <w:t>ę</w:t>
                            </w:r>
                            <w:proofErr w:type="spellEnd"/>
                            <w:r w:rsidRPr="00D114BF">
                              <w:rPr>
                                <w:lang w:val="en-GB"/>
                              </w:rPr>
                              <w:t xml:space="preserve"> Braun (Utrecht University), </w:t>
                            </w:r>
                            <w:proofErr w:type="spellStart"/>
                            <w:r w:rsidRPr="00D114BF">
                              <w:rPr>
                                <w:lang w:val="en-GB"/>
                              </w:rPr>
                              <w:t>Danic</w:t>
                            </w:r>
                            <w:r w:rsidRPr="00D114BF">
                              <w:rPr>
                                <w:lang w:val="en-GB"/>
                              </w:rPr>
                              <w:t>ę</w:t>
                            </w:r>
                            <w:proofErr w:type="spellEnd"/>
                            <w:r w:rsidRPr="00D114BF">
                              <w:rPr>
                                <w:lang w:val="en-GB"/>
                              </w:rPr>
                              <w:t xml:space="preserve"> Fink-Hafner (University of Ljubljana), Frederika </w:t>
                            </w:r>
                            <w:proofErr w:type="spellStart"/>
                            <w:r w:rsidRPr="00D114BF">
                              <w:rPr>
                                <w:lang w:val="en-GB"/>
                              </w:rPr>
                              <w:t>Heylena</w:t>
                            </w:r>
                            <w:proofErr w:type="spellEnd"/>
                            <w:r w:rsidRPr="00D114BF">
                              <w:rPr>
                                <w:lang w:val="en-GB"/>
                              </w:rPr>
                              <w:t xml:space="preserve"> (University of Antwerp), </w:t>
                            </w:r>
                            <w:proofErr w:type="spellStart"/>
                            <w:r w:rsidRPr="00D114BF">
                              <w:rPr>
                                <w:lang w:val="en-GB"/>
                              </w:rPr>
                              <w:t>Williama</w:t>
                            </w:r>
                            <w:proofErr w:type="spellEnd"/>
                            <w:r w:rsidRPr="00D114BF">
                              <w:rPr>
                                <w:lang w:val="en-GB"/>
                              </w:rPr>
                              <w:t xml:space="preserve"> Maloney (University of Newcastle), Daniela </w:t>
                            </w:r>
                            <w:proofErr w:type="spellStart"/>
                            <w:r w:rsidRPr="00D114BF">
                              <w:rPr>
                                <w:lang w:val="en-GB"/>
                              </w:rPr>
                              <w:t>Naurina</w:t>
                            </w:r>
                            <w:proofErr w:type="spellEnd"/>
                            <w:r w:rsidRPr="00D114BF">
                              <w:rPr>
                                <w:lang w:val="en-GB"/>
                              </w:rPr>
                              <w:t xml:space="preserve"> (University of Gothenburg), </w:t>
                            </w:r>
                            <w:proofErr w:type="spellStart"/>
                            <w:r w:rsidRPr="00D114BF">
                              <w:rPr>
                                <w:lang w:val="en-GB"/>
                              </w:rPr>
                              <w:t>i</w:t>
                            </w:r>
                            <w:proofErr w:type="spellEnd"/>
                            <w:r w:rsidRPr="00D114BF">
                              <w:rPr>
                                <w:lang w:val="en-GB"/>
                              </w:rPr>
                              <w:t xml:space="preserve"> Dominica Pakull (University of Stuttgart).</w:t>
                            </w:r>
                          </w:p>
                          <w:p w14:paraId="1826E52E" w14:textId="77777777" w:rsidR="00D90F6C" w:rsidRPr="002D2F23" w:rsidRDefault="00D90F6C" w:rsidP="002D2F23">
                            <w:pPr>
                              <w:rPr>
                                <w:sz w:val="24"/>
                              </w:rPr>
                            </w:pPr>
                            <w:r w:rsidRPr="002D2F23">
                              <w:rPr>
                                <w:sz w:val="24"/>
                              </w:rPr>
                              <w:t>Fragmenty ankiety mog</w:t>
                            </w:r>
                            <w:r w:rsidRPr="002D2F23">
                              <w:rPr>
                                <w:sz w:val="24"/>
                              </w:rPr>
                              <w:t>ą</w:t>
                            </w:r>
                            <w:r w:rsidRPr="002D2F23">
                              <w:rPr>
                                <w:sz w:val="24"/>
                              </w:rPr>
                              <w:t xml:space="preserve"> by</w:t>
                            </w:r>
                            <w:r w:rsidRPr="002D2F23">
                              <w:rPr>
                                <w:sz w:val="24"/>
                              </w:rPr>
                              <w:t>ć</w:t>
                            </w:r>
                            <w:r w:rsidRPr="002D2F23">
                              <w:rPr>
                                <w:sz w:val="24"/>
                              </w:rPr>
                              <w:t xml:space="preserve"> u</w:t>
                            </w:r>
                            <w:r w:rsidRPr="002D2F23">
                              <w:rPr>
                                <w:sz w:val="24"/>
                              </w:rPr>
                              <w:t>ż</w:t>
                            </w:r>
                            <w:r w:rsidRPr="002D2F23">
                              <w:rPr>
                                <w:sz w:val="24"/>
                              </w:rPr>
                              <w:t>ywane powszechnie, pod warunkiem wcze</w:t>
                            </w:r>
                            <w:r w:rsidRPr="002D2F23">
                              <w:rPr>
                                <w:sz w:val="24"/>
                              </w:rPr>
                              <w:t>ś</w:t>
                            </w:r>
                            <w:r w:rsidRPr="002D2F23">
                              <w:rPr>
                                <w:sz w:val="24"/>
                              </w:rPr>
                              <w:t>niejszej konsult</w:t>
                            </w:r>
                            <w:r>
                              <w:rPr>
                                <w:sz w:val="24"/>
                              </w:rPr>
                              <w:t>acji z autorami i przy u</w:t>
                            </w:r>
                            <w:r>
                              <w:rPr>
                                <w:sz w:val="24"/>
                              </w:rPr>
                              <w:t>ż</w:t>
                            </w:r>
                            <w:r>
                              <w:rPr>
                                <w:sz w:val="24"/>
                              </w:rPr>
                              <w:t>yciu odpowiednich odnie</w:t>
                            </w:r>
                            <w:r>
                              <w:rPr>
                                <w:sz w:val="24"/>
                              </w:rPr>
                              <w:t>ś</w:t>
                            </w:r>
                            <w:r>
                              <w:rPr>
                                <w:sz w:val="24"/>
                              </w:rPr>
                              <w:t>ie</w:t>
                            </w:r>
                            <w:r>
                              <w:rPr>
                                <w:sz w:val="24"/>
                              </w:rPr>
                              <w:t>ń</w:t>
                            </w:r>
                            <w:r>
                              <w:rPr>
                                <w:sz w:val="24"/>
                              </w:rPr>
                              <w:t xml:space="preserve"> do orgina</w:t>
                            </w:r>
                            <w:r>
                              <w:rPr>
                                <w:sz w:val="24"/>
                              </w:rPr>
                              <w:t>ł</w:t>
                            </w:r>
                            <w:r>
                              <w:rPr>
                                <w:sz w:val="24"/>
                              </w:rPr>
                              <w:t>u.</w:t>
                            </w:r>
                          </w:p>
                          <w:p w14:paraId="2732C152" w14:textId="77777777" w:rsidR="00D90F6C" w:rsidRPr="002D2F23" w:rsidRDefault="00D90F6C" w:rsidP="002D2F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7D454" id="_x0000_t202" coordsize="21600,21600" o:spt="202" path="m,l,21600r21600,l21600,xe">
                <v:stroke joinstyle="miter"/>
                <v:path gradientshapeok="t" o:connecttype="rect"/>
              </v:shapetype>
              <v:shape id="Text Box 2" o:spid="_x0000_s1026" type="#_x0000_t202" style="position:absolute;left:0;text-align:left;margin-left:16.2pt;margin-top:309.2pt;width:434.2pt;height:164.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">
                <v:textbox>
                  <w:txbxContent>
                    <w:p w14:paraId="5896597C" w14:textId="77777777" w:rsidR="00D90F6C" w:rsidRPr="00334212" w:rsidRDefault="00D90F6C" w:rsidP="002D2F23">
                      <w:pPr>
                        <w:rPr>
                          <w:sz w:val="24"/>
                        </w:rPr>
                      </w:pPr>
                      <w:r w:rsidRPr="00334212">
                        <w:rPr>
                          <w:sz w:val="24"/>
                        </w:rPr>
                        <w:t>Ta ankieta zosta</w:t>
                      </w:r>
                      <w:r w:rsidRPr="00334212">
                        <w:rPr>
                          <w:sz w:val="24"/>
                        </w:rPr>
                        <w:t>ł</w:t>
                      </w:r>
                      <w:r w:rsidRPr="00334212">
                        <w:rPr>
                          <w:sz w:val="24"/>
                        </w:rPr>
                        <w:t>a przygotowana przez Patrycj</w:t>
                      </w:r>
                      <w:r w:rsidRPr="00334212">
                        <w:rPr>
                          <w:sz w:val="24"/>
                        </w:rPr>
                        <w:t>ę</w:t>
                      </w:r>
                      <w:r w:rsidRPr="00334212">
                        <w:rPr>
                          <w:sz w:val="24"/>
                        </w:rPr>
                        <w:t xml:space="preserve"> Rozbick</w:t>
                      </w:r>
                      <w:r w:rsidRPr="00334212">
                        <w:rPr>
                          <w:sz w:val="24"/>
                        </w:rPr>
                        <w:t>ą</w:t>
                      </w:r>
                      <w:r w:rsidRPr="00334212">
                        <w:rPr>
                          <w:sz w:val="24"/>
                        </w:rPr>
                        <w:t xml:space="preserve"> (Aston University) i Paw</w:t>
                      </w:r>
                      <w:r w:rsidRPr="00334212">
                        <w:rPr>
                          <w:sz w:val="24"/>
                        </w:rPr>
                        <w:t>ł</w:t>
                      </w:r>
                      <w:r w:rsidRPr="00334212">
                        <w:rPr>
                          <w:sz w:val="24"/>
                        </w:rPr>
                        <w:t>a Kami</w:t>
                      </w:r>
                      <w:r w:rsidRPr="00334212">
                        <w:rPr>
                          <w:sz w:val="24"/>
                        </w:rPr>
                        <w:t>ń</w:t>
                      </w:r>
                      <w:r w:rsidRPr="00334212">
                        <w:rPr>
                          <w:sz w:val="24"/>
                        </w:rPr>
                        <w:t>skiego (Uniwersytet Jagiello</w:t>
                      </w:r>
                      <w:r w:rsidRPr="00334212">
                        <w:rPr>
                          <w:sz w:val="24"/>
                        </w:rPr>
                        <w:t>ń</w:t>
                      </w:r>
                      <w:r w:rsidRPr="00334212">
                        <w:rPr>
                          <w:sz w:val="24"/>
                        </w:rPr>
                        <w:t xml:space="preserve">ski) na podstawie orginalnego tektsu wygenerowanego przez: </w:t>
                      </w:r>
                    </w:p>
                    <w:p w14:paraId="1AF3DB0B" w14:textId="77777777" w:rsidR="00D90F6C" w:rsidRPr="00D114BF" w:rsidRDefault="00D90F6C" w:rsidP="002D2F23">
                      <w:pPr>
                        <w:rPr>
                          <w:lang w:val="en-GB"/>
                        </w:rPr>
                      </w:pPr>
                      <w:r w:rsidRPr="00D114BF">
                        <w:rPr>
                          <w:lang w:val="en-GB"/>
                        </w:rPr>
                        <w:t xml:space="preserve">Jana </w:t>
                      </w:r>
                      <w:proofErr w:type="spellStart"/>
                      <w:r w:rsidRPr="00D114BF">
                        <w:rPr>
                          <w:lang w:val="en-GB"/>
                        </w:rPr>
                        <w:t>Beyersa</w:t>
                      </w:r>
                      <w:proofErr w:type="spellEnd"/>
                      <w:r w:rsidRPr="00D114BF">
                        <w:rPr>
                          <w:lang w:val="en-GB"/>
                        </w:rPr>
                        <w:t xml:space="preserve"> (University of Antwerp), </w:t>
                      </w:r>
                      <w:proofErr w:type="spellStart"/>
                      <w:r w:rsidRPr="00D114BF">
                        <w:rPr>
                          <w:lang w:val="en-GB"/>
                        </w:rPr>
                        <w:t>Patricka</w:t>
                      </w:r>
                      <w:proofErr w:type="spellEnd"/>
                      <w:r w:rsidRPr="00D114BF">
                        <w:rPr>
                          <w:lang w:val="en-GB"/>
                        </w:rPr>
                        <w:t xml:space="preserve"> </w:t>
                      </w:r>
                      <w:proofErr w:type="spellStart"/>
                      <w:r w:rsidRPr="00D114BF">
                        <w:rPr>
                          <w:lang w:val="en-GB"/>
                        </w:rPr>
                        <w:t>Bernhagena</w:t>
                      </w:r>
                      <w:proofErr w:type="spellEnd"/>
                      <w:r w:rsidRPr="00D114BF">
                        <w:rPr>
                          <w:lang w:val="en-GB"/>
                        </w:rPr>
                        <w:t xml:space="preserve"> (University of Stuttgart), </w:t>
                      </w:r>
                      <w:proofErr w:type="spellStart"/>
                      <w:r w:rsidRPr="00D114BF">
                        <w:rPr>
                          <w:lang w:val="en-GB"/>
                        </w:rPr>
                        <w:t>Caelest</w:t>
                      </w:r>
                      <w:r w:rsidRPr="00D114BF">
                        <w:rPr>
                          <w:lang w:val="en-GB"/>
                        </w:rPr>
                        <w:t>ę</w:t>
                      </w:r>
                      <w:proofErr w:type="spellEnd"/>
                      <w:r w:rsidRPr="00D114BF">
                        <w:rPr>
                          <w:lang w:val="en-GB"/>
                        </w:rPr>
                        <w:t xml:space="preserve"> Braun (Utrecht University), </w:t>
                      </w:r>
                      <w:proofErr w:type="spellStart"/>
                      <w:r w:rsidRPr="00D114BF">
                        <w:rPr>
                          <w:lang w:val="en-GB"/>
                        </w:rPr>
                        <w:t>Danic</w:t>
                      </w:r>
                      <w:r w:rsidRPr="00D114BF">
                        <w:rPr>
                          <w:lang w:val="en-GB"/>
                        </w:rPr>
                        <w:t>ę</w:t>
                      </w:r>
                      <w:proofErr w:type="spellEnd"/>
                      <w:r w:rsidRPr="00D114BF">
                        <w:rPr>
                          <w:lang w:val="en-GB"/>
                        </w:rPr>
                        <w:t xml:space="preserve"> Fink-Hafner (University of Ljubljana), Frederika </w:t>
                      </w:r>
                      <w:proofErr w:type="spellStart"/>
                      <w:r w:rsidRPr="00D114BF">
                        <w:rPr>
                          <w:lang w:val="en-GB"/>
                        </w:rPr>
                        <w:t>Heylena</w:t>
                      </w:r>
                      <w:proofErr w:type="spellEnd"/>
                      <w:r w:rsidRPr="00D114BF">
                        <w:rPr>
                          <w:lang w:val="en-GB"/>
                        </w:rPr>
                        <w:t xml:space="preserve"> (University of Antwerp), </w:t>
                      </w:r>
                      <w:proofErr w:type="spellStart"/>
                      <w:r w:rsidRPr="00D114BF">
                        <w:rPr>
                          <w:lang w:val="en-GB"/>
                        </w:rPr>
                        <w:t>Williama</w:t>
                      </w:r>
                      <w:proofErr w:type="spellEnd"/>
                      <w:r w:rsidRPr="00D114BF">
                        <w:rPr>
                          <w:lang w:val="en-GB"/>
                        </w:rPr>
                        <w:t xml:space="preserve"> Maloney (University of Newcastle), Daniela </w:t>
                      </w:r>
                      <w:proofErr w:type="spellStart"/>
                      <w:r w:rsidRPr="00D114BF">
                        <w:rPr>
                          <w:lang w:val="en-GB"/>
                        </w:rPr>
                        <w:t>Naurina</w:t>
                      </w:r>
                      <w:proofErr w:type="spellEnd"/>
                      <w:r w:rsidRPr="00D114BF">
                        <w:rPr>
                          <w:lang w:val="en-GB"/>
                        </w:rPr>
                        <w:t xml:space="preserve"> (University of Gothenburg), </w:t>
                      </w:r>
                      <w:proofErr w:type="spellStart"/>
                      <w:r w:rsidRPr="00D114BF">
                        <w:rPr>
                          <w:lang w:val="en-GB"/>
                        </w:rPr>
                        <w:t>i</w:t>
                      </w:r>
                      <w:proofErr w:type="spellEnd"/>
                      <w:r w:rsidRPr="00D114BF">
                        <w:rPr>
                          <w:lang w:val="en-GB"/>
                        </w:rPr>
                        <w:t xml:space="preserve"> Dominica Pakull (University of Stuttgart).</w:t>
                      </w:r>
                    </w:p>
                    <w:p w14:paraId="1826E52E" w14:textId="77777777" w:rsidR="00D90F6C" w:rsidRPr="002D2F23" w:rsidRDefault="00D90F6C" w:rsidP="002D2F23">
                      <w:pPr>
                        <w:rPr>
                          <w:sz w:val="24"/>
                        </w:rPr>
                      </w:pPr>
                      <w:r w:rsidRPr="002D2F23">
                        <w:rPr>
                          <w:sz w:val="24"/>
                        </w:rPr>
                        <w:t>Fragmenty ankiety mog</w:t>
                      </w:r>
                      <w:r w:rsidRPr="002D2F23">
                        <w:rPr>
                          <w:sz w:val="24"/>
                        </w:rPr>
                        <w:t>ą</w:t>
                      </w:r>
                      <w:r w:rsidRPr="002D2F23">
                        <w:rPr>
                          <w:sz w:val="24"/>
                        </w:rPr>
                        <w:t xml:space="preserve"> by</w:t>
                      </w:r>
                      <w:r w:rsidRPr="002D2F23">
                        <w:rPr>
                          <w:sz w:val="24"/>
                        </w:rPr>
                        <w:t>ć</w:t>
                      </w:r>
                      <w:r w:rsidRPr="002D2F23">
                        <w:rPr>
                          <w:sz w:val="24"/>
                        </w:rPr>
                        <w:t xml:space="preserve"> u</w:t>
                      </w:r>
                      <w:r w:rsidRPr="002D2F23">
                        <w:rPr>
                          <w:sz w:val="24"/>
                        </w:rPr>
                        <w:t>ż</w:t>
                      </w:r>
                      <w:r w:rsidRPr="002D2F23">
                        <w:rPr>
                          <w:sz w:val="24"/>
                        </w:rPr>
                        <w:t>ywane powszechnie, pod warunkiem wcze</w:t>
                      </w:r>
                      <w:r w:rsidRPr="002D2F23">
                        <w:rPr>
                          <w:sz w:val="24"/>
                        </w:rPr>
                        <w:t>ś</w:t>
                      </w:r>
                      <w:r w:rsidRPr="002D2F23">
                        <w:rPr>
                          <w:sz w:val="24"/>
                        </w:rPr>
                        <w:t>niejszej konsult</w:t>
                      </w:r>
                      <w:r>
                        <w:rPr>
                          <w:sz w:val="24"/>
                        </w:rPr>
                        <w:t>acji z autorami i przy u</w:t>
                      </w:r>
                      <w:r>
                        <w:rPr>
                          <w:sz w:val="24"/>
                        </w:rPr>
                        <w:t>ż</w:t>
                      </w:r>
                      <w:r>
                        <w:rPr>
                          <w:sz w:val="24"/>
                        </w:rPr>
                        <w:t>yciu odpowiednich odnie</w:t>
                      </w:r>
                      <w:r>
                        <w:rPr>
                          <w:sz w:val="24"/>
                        </w:rPr>
                        <w:t>ś</w:t>
                      </w:r>
                      <w:r>
                        <w:rPr>
                          <w:sz w:val="24"/>
                        </w:rPr>
                        <w:t>ie</w:t>
                      </w:r>
                      <w:r>
                        <w:rPr>
                          <w:sz w:val="24"/>
                        </w:rPr>
                        <w:t>ń</w:t>
                      </w:r>
                      <w:r>
                        <w:rPr>
                          <w:sz w:val="24"/>
                        </w:rPr>
                        <w:t xml:space="preserve"> do orgina</w:t>
                      </w:r>
                      <w:r>
                        <w:rPr>
                          <w:sz w:val="24"/>
                        </w:rPr>
                        <w:t>ł</w:t>
                      </w:r>
                      <w:r>
                        <w:rPr>
                          <w:sz w:val="24"/>
                        </w:rPr>
                        <w:t>u.</w:t>
                      </w:r>
                    </w:p>
                    <w:p w14:paraId="2732C152" w14:textId="77777777" w:rsidR="00D90F6C" w:rsidRPr="002D2F23" w:rsidRDefault="00D90F6C" w:rsidP="002D2F23"/>
                  </w:txbxContent>
                </v:textbox>
                <w10:wrap type="square" anchorx="margin" anchory="margin"/>
              </v:shape>
            </w:pict>
          </mc:Fallback>
        </mc:AlternateContent>
      </w:r>
    </w:p>
    <w:p w14:paraId="00AF0AEF" w14:textId="77777777" w:rsidR="002D2F23" w:rsidRPr="002D2F23" w:rsidRDefault="001C1F8D" w:rsidP="002D2F23">
      <w:pPr>
        <w:spacing w:line="360" w:lineRule="auto"/>
        <w:jc w:val="center"/>
        <w:rPr>
          <w:rFonts w:ascii="Cambria Math" w:eastAsiaTheme="minorHAnsi" w:hAnsi="Cambria Math" w:cstheme="minorBidi"/>
          <w:sz w:val="24"/>
          <w:szCs w:val="24"/>
          <w:lang w:eastAsia="en-US"/>
        </w:rPr>
      </w:pPr>
      <w:r w:rsidRPr="002D2F23">
        <w:rPr>
          <w:rFonts w:ascii="Cambria Math" w:eastAsiaTheme="minorHAnsi" w:hAnsi="Cambria Math" w:cstheme="minorBidi"/>
          <w:noProof/>
          <w:sz w:val="24"/>
          <w:szCs w:val="24"/>
        </w:rPr>
        <mc:AlternateContent>
          <mc:Choice Requires="wps">
            <w:drawing>
              <wp:anchor distT="45720" distB="45720" distL="114300" distR="114300" simplePos="0" relativeHeight="251661312" behindDoc="0" locked="0" layoutInCell="1" allowOverlap="1" wp14:anchorId="26D25B94" wp14:editId="6F0FFDBA">
                <wp:simplePos x="0" y="0"/>
                <wp:positionH relativeFrom="margin">
                  <wp:posOffset>205740</wp:posOffset>
                </wp:positionH>
                <wp:positionV relativeFrom="margin">
                  <wp:posOffset>6414534</wp:posOffset>
                </wp:positionV>
                <wp:extent cx="5514340" cy="1775460"/>
                <wp:effectExtent l="0" t="0" r="101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1775460"/>
                        </a:xfrm>
                        <a:prstGeom prst="rect">
                          <a:avLst/>
                        </a:prstGeom>
                        <a:solidFill>
                          <a:srgbClr val="FFFFFF"/>
                        </a:solidFill>
                        <a:ln w="9525">
                          <a:solidFill>
                            <a:srgbClr val="000000"/>
                          </a:solidFill>
                          <a:miter lim="800000"/>
                          <a:headEnd/>
                          <a:tailEnd/>
                        </a:ln>
                      </wps:spPr>
                      <wps:txbx>
                        <w:txbxContent>
                          <w:p w14:paraId="6B2B850A" w14:textId="77777777" w:rsidR="00D90F6C" w:rsidRPr="002D2F23" w:rsidRDefault="00D90F6C" w:rsidP="002D2F23">
                            <w:pPr>
                              <w:rPr>
                                <w:b/>
                                <w:sz w:val="24"/>
                              </w:rPr>
                            </w:pPr>
                            <w:r w:rsidRPr="002D2F23">
                              <w:rPr>
                                <w:b/>
                                <w:sz w:val="24"/>
                              </w:rPr>
                              <w:t>Jak cytowa</w:t>
                            </w:r>
                            <w:r w:rsidRPr="002D2F23">
                              <w:rPr>
                                <w:b/>
                                <w:sz w:val="24"/>
                              </w:rPr>
                              <w:t>ć</w:t>
                            </w:r>
                            <w:r>
                              <w:rPr>
                                <w:b/>
                                <w:sz w:val="24"/>
                              </w:rPr>
                              <w:t>:</w:t>
                            </w:r>
                          </w:p>
                          <w:p w14:paraId="7F9BC43E" w14:textId="77777777" w:rsidR="00D90F6C" w:rsidRPr="00D114BF" w:rsidRDefault="00D90F6C" w:rsidP="002D2F23">
                            <w:pPr>
                              <w:rPr>
                                <w:sz w:val="24"/>
                                <w:lang w:val="en-GB"/>
                              </w:rPr>
                            </w:pPr>
                            <w:r w:rsidRPr="002D2F23">
                              <w:rPr>
                                <w:sz w:val="24"/>
                              </w:rPr>
                              <w:t>Kami</w:t>
                            </w:r>
                            <w:r w:rsidRPr="002D2F23">
                              <w:rPr>
                                <w:sz w:val="24"/>
                              </w:rPr>
                              <w:t>ń</w:t>
                            </w:r>
                            <w:r w:rsidRPr="002D2F23">
                              <w:rPr>
                                <w:sz w:val="24"/>
                              </w:rPr>
                              <w:t xml:space="preserve">ski, P., and P. Rozbicka (2017) </w:t>
                            </w:r>
                            <w:r w:rsidRPr="002D2F23">
                              <w:rPr>
                                <w:i/>
                                <w:sz w:val="24"/>
                              </w:rPr>
                              <w:t>Og</w:t>
                            </w:r>
                            <w:r w:rsidRPr="002D2F23">
                              <w:rPr>
                                <w:i/>
                                <w:sz w:val="24"/>
                              </w:rPr>
                              <w:t>ó</w:t>
                            </w:r>
                            <w:r w:rsidRPr="002D2F23">
                              <w:rPr>
                                <w:i/>
                                <w:sz w:val="24"/>
                              </w:rPr>
                              <w:t>lnopolska ankieta odno</w:t>
                            </w:r>
                            <w:r w:rsidRPr="002D2F23">
                              <w:rPr>
                                <w:i/>
                                <w:sz w:val="24"/>
                              </w:rPr>
                              <w:t>ś</w:t>
                            </w:r>
                            <w:r w:rsidRPr="002D2F23">
                              <w:rPr>
                                <w:i/>
                                <w:sz w:val="24"/>
                              </w:rPr>
                              <w:t>nie organizacji pozarz</w:t>
                            </w:r>
                            <w:r w:rsidRPr="002D2F23">
                              <w:rPr>
                                <w:i/>
                                <w:sz w:val="24"/>
                              </w:rPr>
                              <w:t>ą</w:t>
                            </w:r>
                            <w:r w:rsidRPr="002D2F23">
                              <w:rPr>
                                <w:i/>
                                <w:sz w:val="24"/>
                              </w:rPr>
                              <w:t>dowych i grup biznesu</w:t>
                            </w:r>
                            <w:r>
                              <w:rPr>
                                <w:i/>
                                <w:sz w:val="24"/>
                              </w:rPr>
                              <w:t xml:space="preserve"> </w:t>
                            </w:r>
                            <w:r>
                              <w:rPr>
                                <w:sz w:val="24"/>
                              </w:rPr>
                              <w:t xml:space="preserve">(Edycja: Lipiec 2017). </w:t>
                            </w:r>
                            <w:r w:rsidRPr="00D114BF">
                              <w:rPr>
                                <w:sz w:val="24"/>
                                <w:lang w:val="en-GB"/>
                              </w:rPr>
                              <w:t xml:space="preserve">Aston University </w:t>
                            </w:r>
                            <w:proofErr w:type="spellStart"/>
                            <w:r w:rsidRPr="00D114BF">
                              <w:rPr>
                                <w:sz w:val="24"/>
                                <w:lang w:val="en-GB"/>
                              </w:rPr>
                              <w:t>i</w:t>
                            </w:r>
                            <w:proofErr w:type="spellEnd"/>
                            <w:r w:rsidRPr="00D114BF">
                              <w:rPr>
                                <w:sz w:val="24"/>
                                <w:lang w:val="en-GB"/>
                              </w:rPr>
                              <w:t xml:space="preserve"> </w:t>
                            </w:r>
                            <w:proofErr w:type="spellStart"/>
                            <w:r w:rsidRPr="00D114BF">
                              <w:rPr>
                                <w:sz w:val="24"/>
                                <w:lang w:val="en-GB"/>
                              </w:rPr>
                              <w:t>Uniwersytet</w:t>
                            </w:r>
                            <w:proofErr w:type="spellEnd"/>
                            <w:r w:rsidRPr="00D114BF">
                              <w:rPr>
                                <w:sz w:val="24"/>
                                <w:lang w:val="en-GB"/>
                              </w:rPr>
                              <w:t xml:space="preserve"> </w:t>
                            </w:r>
                            <w:proofErr w:type="spellStart"/>
                            <w:r w:rsidRPr="00D114BF">
                              <w:rPr>
                                <w:sz w:val="24"/>
                                <w:lang w:val="en-GB"/>
                              </w:rPr>
                              <w:t>Jagiello</w:t>
                            </w:r>
                            <w:r w:rsidRPr="00D114BF">
                              <w:rPr>
                                <w:sz w:val="24"/>
                                <w:lang w:val="en-GB"/>
                              </w:rPr>
                              <w:t>ń</w:t>
                            </w:r>
                            <w:r w:rsidRPr="00D114BF">
                              <w:rPr>
                                <w:sz w:val="24"/>
                                <w:lang w:val="en-GB"/>
                              </w:rPr>
                              <w:t>ski</w:t>
                            </w:r>
                            <w:proofErr w:type="spellEnd"/>
                            <w:r w:rsidRPr="00D114BF">
                              <w:rPr>
                                <w:sz w:val="24"/>
                                <w:lang w:val="en-GB"/>
                              </w:rPr>
                              <w:t>.</w:t>
                            </w:r>
                          </w:p>
                          <w:p w14:paraId="15C48938" w14:textId="77777777" w:rsidR="00D90F6C" w:rsidRPr="00D114BF" w:rsidRDefault="00D90F6C" w:rsidP="002D2F23">
                            <w:pPr>
                              <w:rPr>
                                <w:sz w:val="24"/>
                                <w:lang w:val="en-GB"/>
                              </w:rPr>
                            </w:pPr>
                            <w:r w:rsidRPr="00D114BF">
                              <w:rPr>
                                <w:sz w:val="24"/>
                                <w:lang w:val="en-GB"/>
                              </w:rPr>
                              <w:t>Recommended format for citations (</w:t>
                            </w:r>
                            <w:proofErr w:type="spellStart"/>
                            <w:r w:rsidRPr="00D114BF">
                              <w:rPr>
                                <w:sz w:val="24"/>
                                <w:lang w:val="en-GB"/>
                              </w:rPr>
                              <w:t>orgina</w:t>
                            </w:r>
                            <w:r w:rsidRPr="00D114BF">
                              <w:rPr>
                                <w:sz w:val="24"/>
                                <w:lang w:val="en-GB"/>
                              </w:rPr>
                              <w:t>ł</w:t>
                            </w:r>
                            <w:r w:rsidRPr="00D114BF">
                              <w:rPr>
                                <w:sz w:val="24"/>
                                <w:lang w:val="en-GB"/>
                              </w:rPr>
                              <w:t>u</w:t>
                            </w:r>
                            <w:proofErr w:type="spellEnd"/>
                            <w:r w:rsidRPr="00D114BF">
                              <w:rPr>
                                <w:sz w:val="24"/>
                                <w:lang w:val="en-GB"/>
                              </w:rPr>
                              <w:t xml:space="preserve">): </w:t>
                            </w:r>
                          </w:p>
                          <w:p w14:paraId="2FD0E536" w14:textId="77777777" w:rsidR="00D90F6C" w:rsidRPr="002D2F23" w:rsidRDefault="00D90F6C" w:rsidP="002D2F23">
                            <w:pPr>
                              <w:rPr>
                                <w:sz w:val="24"/>
                              </w:rPr>
                            </w:pPr>
                            <w:r w:rsidRPr="002D2F23">
                              <w:rPr>
                                <w:sz w:val="24"/>
                                <w:lang w:val="en-GB"/>
                              </w:rPr>
                              <w:t xml:space="preserve">Beyers, Jan, et al (2015): INTEREURO Interest Group Survey Questionnaire (Edition: March 2015). </w:t>
                            </w:r>
                            <w:r w:rsidRPr="002D2F23">
                              <w:rPr>
                                <w:sz w:val="24"/>
                              </w:rPr>
                              <w:t>University of Antwerp.</w:t>
                            </w:r>
                          </w:p>
                          <w:p w14:paraId="7BF62779" w14:textId="77777777" w:rsidR="00D90F6C" w:rsidRPr="002D2F23" w:rsidRDefault="00D90F6C" w:rsidP="002D2F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25B94" id="_x0000_s1027" type="#_x0000_t202" style="position:absolute;left:0;text-align:left;margin-left:16.2pt;margin-top:505.1pt;width:434.2pt;height:13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">
                <v:textbox>
                  <w:txbxContent>
                    <w:p w14:paraId="6B2B850A" w14:textId="77777777" w:rsidR="00D90F6C" w:rsidRPr="002D2F23" w:rsidRDefault="00D90F6C" w:rsidP="002D2F23">
                      <w:pPr>
                        <w:rPr>
                          <w:b/>
                          <w:sz w:val="24"/>
                        </w:rPr>
                      </w:pPr>
                      <w:r w:rsidRPr="002D2F23">
                        <w:rPr>
                          <w:b/>
                          <w:sz w:val="24"/>
                        </w:rPr>
                        <w:t>Jak cytowa</w:t>
                      </w:r>
                      <w:r w:rsidRPr="002D2F23">
                        <w:rPr>
                          <w:b/>
                          <w:sz w:val="24"/>
                        </w:rPr>
                        <w:t>ć</w:t>
                      </w:r>
                      <w:r>
                        <w:rPr>
                          <w:b/>
                          <w:sz w:val="24"/>
                        </w:rPr>
                        <w:t>:</w:t>
                      </w:r>
                    </w:p>
                    <w:p w14:paraId="7F9BC43E" w14:textId="77777777" w:rsidR="00D90F6C" w:rsidRPr="00D114BF" w:rsidRDefault="00D90F6C" w:rsidP="002D2F23">
                      <w:pPr>
                        <w:rPr>
                          <w:sz w:val="24"/>
                          <w:lang w:val="en-GB"/>
                        </w:rPr>
                      </w:pPr>
                      <w:r w:rsidRPr="002D2F23">
                        <w:rPr>
                          <w:sz w:val="24"/>
                        </w:rPr>
                        <w:t>Kami</w:t>
                      </w:r>
                      <w:r w:rsidRPr="002D2F23">
                        <w:rPr>
                          <w:sz w:val="24"/>
                        </w:rPr>
                        <w:t>ń</w:t>
                      </w:r>
                      <w:r w:rsidRPr="002D2F23">
                        <w:rPr>
                          <w:sz w:val="24"/>
                        </w:rPr>
                        <w:t xml:space="preserve">ski, P., and P. Rozbicka (2017) </w:t>
                      </w:r>
                      <w:r w:rsidRPr="002D2F23">
                        <w:rPr>
                          <w:i/>
                          <w:sz w:val="24"/>
                        </w:rPr>
                        <w:t>Og</w:t>
                      </w:r>
                      <w:r w:rsidRPr="002D2F23">
                        <w:rPr>
                          <w:i/>
                          <w:sz w:val="24"/>
                        </w:rPr>
                        <w:t>ó</w:t>
                      </w:r>
                      <w:r w:rsidRPr="002D2F23">
                        <w:rPr>
                          <w:i/>
                          <w:sz w:val="24"/>
                        </w:rPr>
                        <w:t>lnopolska ankieta odno</w:t>
                      </w:r>
                      <w:r w:rsidRPr="002D2F23">
                        <w:rPr>
                          <w:i/>
                          <w:sz w:val="24"/>
                        </w:rPr>
                        <w:t>ś</w:t>
                      </w:r>
                      <w:r w:rsidRPr="002D2F23">
                        <w:rPr>
                          <w:i/>
                          <w:sz w:val="24"/>
                        </w:rPr>
                        <w:t>nie organizacji pozarz</w:t>
                      </w:r>
                      <w:r w:rsidRPr="002D2F23">
                        <w:rPr>
                          <w:i/>
                          <w:sz w:val="24"/>
                        </w:rPr>
                        <w:t>ą</w:t>
                      </w:r>
                      <w:r w:rsidRPr="002D2F23">
                        <w:rPr>
                          <w:i/>
                          <w:sz w:val="24"/>
                        </w:rPr>
                        <w:t>dowych i grup biznesu</w:t>
                      </w:r>
                      <w:r>
                        <w:rPr>
                          <w:i/>
                          <w:sz w:val="24"/>
                        </w:rPr>
                        <w:t xml:space="preserve"> </w:t>
                      </w:r>
                      <w:r>
                        <w:rPr>
                          <w:sz w:val="24"/>
                        </w:rPr>
                        <w:t xml:space="preserve">(Edycja: Lipiec 2017). </w:t>
                      </w:r>
                      <w:r w:rsidRPr="00D114BF">
                        <w:rPr>
                          <w:sz w:val="24"/>
                          <w:lang w:val="en-GB"/>
                        </w:rPr>
                        <w:t xml:space="preserve">Aston University </w:t>
                      </w:r>
                      <w:proofErr w:type="spellStart"/>
                      <w:r w:rsidRPr="00D114BF">
                        <w:rPr>
                          <w:sz w:val="24"/>
                          <w:lang w:val="en-GB"/>
                        </w:rPr>
                        <w:t>i</w:t>
                      </w:r>
                      <w:proofErr w:type="spellEnd"/>
                      <w:r w:rsidRPr="00D114BF">
                        <w:rPr>
                          <w:sz w:val="24"/>
                          <w:lang w:val="en-GB"/>
                        </w:rPr>
                        <w:t xml:space="preserve"> </w:t>
                      </w:r>
                      <w:proofErr w:type="spellStart"/>
                      <w:r w:rsidRPr="00D114BF">
                        <w:rPr>
                          <w:sz w:val="24"/>
                          <w:lang w:val="en-GB"/>
                        </w:rPr>
                        <w:t>Uniwersytet</w:t>
                      </w:r>
                      <w:proofErr w:type="spellEnd"/>
                      <w:r w:rsidRPr="00D114BF">
                        <w:rPr>
                          <w:sz w:val="24"/>
                          <w:lang w:val="en-GB"/>
                        </w:rPr>
                        <w:t xml:space="preserve"> </w:t>
                      </w:r>
                      <w:proofErr w:type="spellStart"/>
                      <w:r w:rsidRPr="00D114BF">
                        <w:rPr>
                          <w:sz w:val="24"/>
                          <w:lang w:val="en-GB"/>
                        </w:rPr>
                        <w:t>Jagiello</w:t>
                      </w:r>
                      <w:r w:rsidRPr="00D114BF">
                        <w:rPr>
                          <w:sz w:val="24"/>
                          <w:lang w:val="en-GB"/>
                        </w:rPr>
                        <w:t>ń</w:t>
                      </w:r>
                      <w:r w:rsidRPr="00D114BF">
                        <w:rPr>
                          <w:sz w:val="24"/>
                          <w:lang w:val="en-GB"/>
                        </w:rPr>
                        <w:t>ski</w:t>
                      </w:r>
                      <w:proofErr w:type="spellEnd"/>
                      <w:r w:rsidRPr="00D114BF">
                        <w:rPr>
                          <w:sz w:val="24"/>
                          <w:lang w:val="en-GB"/>
                        </w:rPr>
                        <w:t>.</w:t>
                      </w:r>
                    </w:p>
                    <w:p w14:paraId="15C48938" w14:textId="77777777" w:rsidR="00D90F6C" w:rsidRPr="00D114BF" w:rsidRDefault="00D90F6C" w:rsidP="002D2F23">
                      <w:pPr>
                        <w:rPr>
                          <w:sz w:val="24"/>
                          <w:lang w:val="en-GB"/>
                        </w:rPr>
                      </w:pPr>
                      <w:r w:rsidRPr="00D114BF">
                        <w:rPr>
                          <w:sz w:val="24"/>
                          <w:lang w:val="en-GB"/>
                        </w:rPr>
                        <w:t>Recommended format for citations (</w:t>
                      </w:r>
                      <w:proofErr w:type="spellStart"/>
                      <w:r w:rsidRPr="00D114BF">
                        <w:rPr>
                          <w:sz w:val="24"/>
                          <w:lang w:val="en-GB"/>
                        </w:rPr>
                        <w:t>orgina</w:t>
                      </w:r>
                      <w:r w:rsidRPr="00D114BF">
                        <w:rPr>
                          <w:sz w:val="24"/>
                          <w:lang w:val="en-GB"/>
                        </w:rPr>
                        <w:t>ł</w:t>
                      </w:r>
                      <w:r w:rsidRPr="00D114BF">
                        <w:rPr>
                          <w:sz w:val="24"/>
                          <w:lang w:val="en-GB"/>
                        </w:rPr>
                        <w:t>u</w:t>
                      </w:r>
                      <w:proofErr w:type="spellEnd"/>
                      <w:r w:rsidRPr="00D114BF">
                        <w:rPr>
                          <w:sz w:val="24"/>
                          <w:lang w:val="en-GB"/>
                        </w:rPr>
                        <w:t xml:space="preserve">): </w:t>
                      </w:r>
                    </w:p>
                    <w:p w14:paraId="2FD0E536" w14:textId="77777777" w:rsidR="00D90F6C" w:rsidRPr="002D2F23" w:rsidRDefault="00D90F6C" w:rsidP="002D2F23">
                      <w:pPr>
                        <w:rPr>
                          <w:sz w:val="24"/>
                        </w:rPr>
                      </w:pPr>
                      <w:r w:rsidRPr="002D2F23">
                        <w:rPr>
                          <w:sz w:val="24"/>
                          <w:lang w:val="en-GB"/>
                        </w:rPr>
                        <w:t xml:space="preserve">Beyers, Jan, et al (2015): INTEREURO Interest Group Survey Questionnaire (Edition: March 2015). </w:t>
                      </w:r>
                      <w:r w:rsidRPr="002D2F23">
                        <w:rPr>
                          <w:sz w:val="24"/>
                        </w:rPr>
                        <w:t>University of Antwerp.</w:t>
                      </w:r>
                    </w:p>
                    <w:p w14:paraId="7BF62779" w14:textId="77777777" w:rsidR="00D90F6C" w:rsidRPr="002D2F23" w:rsidRDefault="00D90F6C" w:rsidP="002D2F23"/>
                  </w:txbxContent>
                </v:textbox>
                <w10:wrap type="square" anchorx="margin" anchory="margin"/>
              </v:shape>
            </w:pict>
          </mc:Fallback>
        </mc:AlternateContent>
      </w:r>
    </w:p>
    <w:p w14:paraId="5643173D" w14:textId="77777777" w:rsidR="001C1F8D" w:rsidRPr="00334212" w:rsidRDefault="001C1F8D" w:rsidP="002D2F23">
      <w:pPr>
        <w:spacing w:line="360" w:lineRule="auto"/>
        <w:jc w:val="center"/>
        <w:rPr>
          <w:rFonts w:ascii="Cambria Math" w:eastAsiaTheme="minorHAnsi" w:hAnsi="Cambria Math" w:cstheme="minorBidi"/>
          <w:sz w:val="24"/>
          <w:szCs w:val="24"/>
          <w:lang w:eastAsia="en-US"/>
        </w:rPr>
      </w:pPr>
    </w:p>
    <w:p w14:paraId="66DF63A3" w14:textId="77777777" w:rsidR="002D2F23" w:rsidRPr="002D2F23" w:rsidRDefault="002D2F23" w:rsidP="002D2F23">
      <w:pPr>
        <w:spacing w:line="360" w:lineRule="auto"/>
        <w:jc w:val="center"/>
        <w:rPr>
          <w:rFonts w:ascii="Cambria Math" w:eastAsiaTheme="minorHAnsi" w:hAnsi="Cambria Math" w:cstheme="minorBidi"/>
          <w:sz w:val="24"/>
          <w:szCs w:val="24"/>
          <w:lang w:val="en-GB" w:eastAsia="en-US"/>
        </w:rPr>
      </w:pPr>
      <w:r w:rsidRPr="002D2F23">
        <w:rPr>
          <w:rFonts w:ascii="Cambria Math" w:eastAsiaTheme="minorHAnsi" w:hAnsi="Cambria Math" w:cstheme="minorBidi"/>
          <w:sz w:val="24"/>
          <w:szCs w:val="24"/>
          <w:lang w:val="en-GB" w:eastAsia="en-US"/>
        </w:rPr>
        <w:t>Cracow and Birmingham, May 2017</w:t>
      </w:r>
    </w:p>
    <w:p w14:paraId="22FE5FC6" w14:textId="77777777" w:rsidR="002D2F23" w:rsidRPr="002D2F23" w:rsidRDefault="002D2F23" w:rsidP="002D2F23">
      <w:pPr>
        <w:spacing w:line="360" w:lineRule="auto"/>
        <w:rPr>
          <w:rFonts w:ascii="Cambria Math" w:eastAsiaTheme="minorHAnsi" w:hAnsi="Cambria Math" w:cstheme="minorBidi"/>
          <w:sz w:val="24"/>
          <w:szCs w:val="24"/>
          <w:lang w:val="en-US" w:eastAsia="en-US"/>
        </w:rPr>
        <w:sectPr w:rsidR="002D2F23" w:rsidRPr="002D2F23" w:rsidSect="002D2F23">
          <w:type w:val="continuous"/>
          <w:pgSz w:w="11906" w:h="16838"/>
          <w:pgMar w:top="1417" w:right="1417" w:bottom="1417" w:left="1417" w:header="708" w:footer="708" w:gutter="0"/>
          <w:cols w:space="708"/>
          <w:docGrid w:linePitch="360"/>
        </w:sectPr>
      </w:pPr>
    </w:p>
    <w:p w14:paraId="13ACF690" w14:textId="77777777" w:rsidR="002D2F23" w:rsidRDefault="002D2F23"/>
    <w:tbl>
      <w:tblPr>
        <w:tblStyle w:val="Tabelraster"/>
        <w:tblW w:w="9067" w:type="dxa"/>
        <w:tblLayout w:type="fixed"/>
        <w:tblLook w:val="04A0" w:firstRow="1" w:lastRow="0" w:firstColumn="1" w:lastColumn="0" w:noHBand="0" w:noVBand="1"/>
      </w:tblPr>
      <w:tblGrid>
        <w:gridCol w:w="4106"/>
        <w:gridCol w:w="4961"/>
      </w:tblGrid>
      <w:tr w:rsidR="00494CC2" w:rsidRPr="007A6E68" w14:paraId="3C572E53" w14:textId="77777777" w:rsidTr="00494CC2">
        <w:trPr>
          <w:trHeight w:val="300"/>
        </w:trPr>
        <w:tc>
          <w:tcPr>
            <w:tcW w:w="4106" w:type="dxa"/>
            <w:noWrap/>
            <w:hideMark/>
          </w:tcPr>
          <w:p w14:paraId="6D7BBEA9" w14:textId="77777777" w:rsidR="00494CC2" w:rsidRPr="007A6E68" w:rsidRDefault="00334212" w:rsidP="002D2F23">
            <w:pPr>
              <w:rPr>
                <w:rFonts w:ascii="Calibri" w:hAnsi="Calibri" w:cs="Calibri"/>
                <w:b/>
                <w:bCs/>
                <w:color w:val="000000"/>
              </w:rPr>
            </w:pPr>
            <w:r>
              <w:rPr>
                <w:rFonts w:ascii="Calibri" w:hAnsi="Calibri" w:cs="Calibri"/>
                <w:b/>
                <w:bCs/>
                <w:color w:val="000000"/>
              </w:rPr>
              <w:t>Original</w:t>
            </w:r>
          </w:p>
        </w:tc>
        <w:tc>
          <w:tcPr>
            <w:tcW w:w="4961" w:type="dxa"/>
            <w:noWrap/>
            <w:hideMark/>
          </w:tcPr>
          <w:p w14:paraId="3F4E5D1E" w14:textId="77777777" w:rsidR="00494CC2" w:rsidRPr="007A6E68" w:rsidRDefault="00334212" w:rsidP="002D2F23">
            <w:pPr>
              <w:rPr>
                <w:rFonts w:ascii="Times New Roman"/>
                <w:sz w:val="20"/>
                <w:szCs w:val="20"/>
              </w:rPr>
            </w:pPr>
            <w:r>
              <w:rPr>
                <w:rFonts w:ascii="Calibri" w:hAnsi="Calibri" w:cs="Calibri"/>
                <w:b/>
                <w:bCs/>
                <w:color w:val="000000"/>
              </w:rPr>
              <w:t>Translation</w:t>
            </w:r>
          </w:p>
        </w:tc>
      </w:tr>
      <w:tr w:rsidR="00494CC2" w:rsidRPr="007A6E68" w14:paraId="6B182E6E" w14:textId="77777777" w:rsidTr="00494CC2">
        <w:trPr>
          <w:trHeight w:val="300"/>
        </w:trPr>
        <w:tc>
          <w:tcPr>
            <w:tcW w:w="4106" w:type="dxa"/>
            <w:noWrap/>
            <w:hideMark/>
          </w:tcPr>
          <w:p w14:paraId="77990B9A" w14:textId="77777777" w:rsidR="00494CC2" w:rsidRPr="007A6E68" w:rsidRDefault="00494CC2" w:rsidP="002D2F23">
            <w:pPr>
              <w:rPr>
                <w:rFonts w:ascii="Calibri" w:hAnsi="Calibri" w:cs="Calibri"/>
                <w:b/>
                <w:bCs/>
                <w:color w:val="000000"/>
              </w:rPr>
            </w:pPr>
            <w:r w:rsidRPr="007A6E68">
              <w:rPr>
                <w:rFonts w:ascii="Calibri" w:hAnsi="Calibri" w:cs="Calibri"/>
                <w:b/>
                <w:bCs/>
                <w:color w:val="000000"/>
              </w:rPr>
              <w:t>National Interest Group Survey</w:t>
            </w:r>
          </w:p>
        </w:tc>
        <w:tc>
          <w:tcPr>
            <w:tcW w:w="4961" w:type="dxa"/>
            <w:noWrap/>
            <w:hideMark/>
          </w:tcPr>
          <w:p w14:paraId="455F10E6" w14:textId="77777777" w:rsidR="00494CC2" w:rsidRPr="007A6E68" w:rsidRDefault="00494CC2" w:rsidP="002D2F23">
            <w:pPr>
              <w:rPr>
                <w:rFonts w:ascii="Times New Roman"/>
                <w:sz w:val="20"/>
                <w:szCs w:val="20"/>
              </w:rPr>
            </w:pPr>
            <w:r w:rsidRPr="00C10C33">
              <w:rPr>
                <w:rFonts w:ascii="Calibri" w:hAnsi="Calibri" w:cs="Calibri"/>
                <w:b/>
                <w:bCs/>
                <w:color w:val="000000"/>
              </w:rPr>
              <w:t>Ogólnopolska</w:t>
            </w:r>
            <w:r>
              <w:rPr>
                <w:rFonts w:ascii="Calibri" w:hAnsi="Calibri" w:cs="Calibri"/>
                <w:b/>
                <w:bCs/>
                <w:color w:val="000000"/>
              </w:rPr>
              <w:t xml:space="preserve"> ankieta</w:t>
            </w:r>
            <w:r w:rsidRPr="007A6E68" w:rsidDel="00C10C33">
              <w:rPr>
                <w:rFonts w:ascii="Calibri" w:hAnsi="Calibri" w:cs="Calibri"/>
                <w:b/>
                <w:bCs/>
                <w:color w:val="000000"/>
              </w:rPr>
              <w:t xml:space="preserve"> </w:t>
            </w:r>
            <w:r w:rsidRPr="007A6E68">
              <w:rPr>
                <w:rFonts w:ascii="Calibri" w:hAnsi="Calibri" w:cs="Calibri"/>
                <w:b/>
                <w:bCs/>
                <w:color w:val="000000"/>
              </w:rPr>
              <w:t xml:space="preserve">odnośnie organizacji pozarządowych I grup biznesu </w:t>
            </w:r>
          </w:p>
        </w:tc>
      </w:tr>
      <w:tr w:rsidR="00494CC2" w:rsidRPr="007A6E68" w14:paraId="47DA4DDB" w14:textId="77777777" w:rsidTr="00494CC2">
        <w:trPr>
          <w:trHeight w:val="600"/>
        </w:trPr>
        <w:tc>
          <w:tcPr>
            <w:tcW w:w="4106" w:type="dxa"/>
            <w:hideMark/>
          </w:tcPr>
          <w:p w14:paraId="19BA1ADD" w14:textId="77777777" w:rsidR="00494CC2" w:rsidRPr="007A6E68" w:rsidRDefault="00494CC2" w:rsidP="002D2F23">
            <w:pPr>
              <w:rPr>
                <w:rFonts w:ascii="Calibri" w:hAnsi="Calibri" w:cs="Calibri"/>
                <w:b/>
                <w:bCs/>
                <w:color w:val="000000"/>
              </w:rPr>
            </w:pPr>
            <w:r w:rsidRPr="007A6E68">
              <w:rPr>
                <w:rFonts w:ascii="Calibri" w:hAnsi="Calibri" w:cs="Calibri"/>
                <w:b/>
                <w:bCs/>
                <w:color w:val="000000"/>
              </w:rPr>
              <w:t>Introduction</w:t>
            </w:r>
          </w:p>
        </w:tc>
        <w:tc>
          <w:tcPr>
            <w:tcW w:w="4961" w:type="dxa"/>
            <w:noWrap/>
            <w:hideMark/>
          </w:tcPr>
          <w:p w14:paraId="13A54F27" w14:textId="77777777" w:rsidR="00494CC2" w:rsidRPr="007A6E68" w:rsidRDefault="00494CC2" w:rsidP="002D2F23">
            <w:pPr>
              <w:rPr>
                <w:rFonts w:ascii="Times New Roman"/>
                <w:sz w:val="20"/>
                <w:szCs w:val="20"/>
              </w:rPr>
            </w:pPr>
            <w:r w:rsidRPr="007A6E68">
              <w:rPr>
                <w:rFonts w:ascii="Calibri" w:hAnsi="Calibri" w:cs="Calibri"/>
                <w:b/>
                <w:bCs/>
                <w:color w:val="000000"/>
              </w:rPr>
              <w:t>Wprowadzenie</w:t>
            </w:r>
          </w:p>
        </w:tc>
      </w:tr>
      <w:tr w:rsidR="00494CC2" w:rsidRPr="007A6E68" w14:paraId="39E3F5FC" w14:textId="77777777" w:rsidTr="00494CC2">
        <w:trPr>
          <w:trHeight w:val="900"/>
        </w:trPr>
        <w:tc>
          <w:tcPr>
            <w:tcW w:w="4106" w:type="dxa"/>
            <w:hideMark/>
          </w:tcPr>
          <w:p w14:paraId="1CE9975D" w14:textId="77777777" w:rsidR="00494CC2" w:rsidRPr="008D188D" w:rsidRDefault="00494CC2" w:rsidP="002D2F23">
            <w:pPr>
              <w:rPr>
                <w:rFonts w:ascii="Calibri" w:hAnsi="Calibri" w:cs="Calibri"/>
                <w:b/>
                <w:bCs/>
                <w:color w:val="000000"/>
                <w:lang w:val="en-US"/>
              </w:rPr>
            </w:pPr>
            <w:r w:rsidRPr="008D188D">
              <w:rPr>
                <w:rFonts w:ascii="Calibri" w:hAnsi="Calibri" w:cs="Calibri"/>
                <w:b/>
                <w:bCs/>
                <w:color w:val="000000"/>
                <w:lang w:val="en-US"/>
              </w:rPr>
              <w:t>Thank you very much for your participation in the survey.</w:t>
            </w:r>
          </w:p>
        </w:tc>
        <w:tc>
          <w:tcPr>
            <w:tcW w:w="4961" w:type="dxa"/>
            <w:noWrap/>
            <w:hideMark/>
          </w:tcPr>
          <w:p w14:paraId="4860853B" w14:textId="77777777" w:rsidR="00494CC2" w:rsidRPr="007A6E68" w:rsidRDefault="00494CC2" w:rsidP="002D2F23">
            <w:pPr>
              <w:rPr>
                <w:rFonts w:ascii="Times New Roman"/>
                <w:sz w:val="20"/>
                <w:szCs w:val="20"/>
              </w:rPr>
            </w:pPr>
            <w:r w:rsidRPr="007A6E68">
              <w:rPr>
                <w:rFonts w:ascii="Calibri" w:hAnsi="Calibri" w:cs="Calibri"/>
                <w:b/>
                <w:bCs/>
                <w:color w:val="000000"/>
              </w:rPr>
              <w:t>Bardzo dziękujemy za udział w ankiecie.</w:t>
            </w:r>
          </w:p>
        </w:tc>
      </w:tr>
      <w:tr w:rsidR="00494CC2" w:rsidRPr="007A6E68" w14:paraId="243695CA" w14:textId="77777777" w:rsidTr="00494CC2">
        <w:trPr>
          <w:trHeight w:val="300"/>
        </w:trPr>
        <w:tc>
          <w:tcPr>
            <w:tcW w:w="4106" w:type="dxa"/>
            <w:noWrap/>
            <w:hideMark/>
          </w:tcPr>
          <w:p w14:paraId="79609E4F" w14:textId="77777777" w:rsidR="00494CC2" w:rsidRPr="008D188D" w:rsidRDefault="00494CC2" w:rsidP="002D2F23">
            <w:pPr>
              <w:rPr>
                <w:rFonts w:ascii="Calibri" w:hAnsi="Calibri" w:cs="Calibri"/>
                <w:b/>
                <w:bCs/>
                <w:color w:val="000000"/>
                <w:lang w:val="en-US"/>
              </w:rPr>
            </w:pPr>
            <w:r w:rsidRPr="008D188D">
              <w:rPr>
                <w:rFonts w:ascii="Calibri" w:hAnsi="Calibri" w:cs="Calibri"/>
                <w:b/>
                <w:bCs/>
                <w:color w:val="000000"/>
                <w:lang w:val="en-US"/>
              </w:rPr>
              <w:t>All your answers will be treated confidentially and the data will be used for academic purposes only. Filling out the questionnaire will take approximately 30 minutes. If possible please complete the survey in one sitting. However, if you need to pause and continue later, you will be directed to the point where you paused the survey if you use the same computer or mobile device.</w:t>
            </w:r>
          </w:p>
        </w:tc>
        <w:tc>
          <w:tcPr>
            <w:tcW w:w="4961" w:type="dxa"/>
            <w:noWrap/>
            <w:hideMark/>
          </w:tcPr>
          <w:p w14:paraId="0AA62DC5" w14:textId="77777777" w:rsidR="00494CC2" w:rsidRPr="007A6E68" w:rsidRDefault="00494CC2" w:rsidP="002D2F23">
            <w:pPr>
              <w:rPr>
                <w:rFonts w:ascii="Calibri" w:hAnsi="Calibri" w:cs="Calibri"/>
                <w:b/>
                <w:bCs/>
                <w:color w:val="000000"/>
              </w:rPr>
            </w:pPr>
            <w:r w:rsidRPr="007A6E68">
              <w:rPr>
                <w:rFonts w:ascii="Calibri" w:hAnsi="Calibri" w:cs="Calibri"/>
                <w:b/>
                <w:bCs/>
                <w:color w:val="000000"/>
              </w:rPr>
              <w:t>Wszystkie odpowiedzi będą traktowane jako poufne, a dane zostaną wykorzystane wyłącznie do celów naukowych. Wypełnienie kwestionariusza zajmie około 30 minut. Jeśli to możliwe, prosimy o wypełnienie ankiety za jednym razem. W przypadku konieczności przerwania, po wznowieniu pojawi się pytanie na którym zakończyliście Państwo wypełnianie ankiety</w:t>
            </w:r>
            <w:r w:rsidRPr="007A6E68" w:rsidDel="007A6E68">
              <w:rPr>
                <w:rFonts w:ascii="Calibri" w:hAnsi="Calibri" w:cs="Calibri"/>
                <w:b/>
                <w:bCs/>
                <w:color w:val="000000"/>
              </w:rPr>
              <w:t xml:space="preserve"> </w:t>
            </w:r>
            <w:r w:rsidRPr="007A6E68">
              <w:rPr>
                <w:rFonts w:ascii="Calibri" w:hAnsi="Calibri" w:cs="Calibri"/>
                <w:b/>
                <w:bCs/>
                <w:color w:val="000000"/>
              </w:rPr>
              <w:t>(zakładając, że korzystacie Państwo z tego samego komputera lub urządzenia mobilnego).</w:t>
            </w:r>
          </w:p>
        </w:tc>
      </w:tr>
      <w:tr w:rsidR="00494CC2" w:rsidRPr="007A6E68" w14:paraId="354F57F4" w14:textId="77777777" w:rsidTr="00494CC2">
        <w:trPr>
          <w:trHeight w:val="300"/>
        </w:trPr>
        <w:tc>
          <w:tcPr>
            <w:tcW w:w="4106" w:type="dxa"/>
            <w:hideMark/>
          </w:tcPr>
          <w:p w14:paraId="5D1D3B33" w14:textId="77777777" w:rsidR="00494CC2" w:rsidRPr="007A6E68" w:rsidRDefault="00494CC2" w:rsidP="002D2F23">
            <w:pPr>
              <w:rPr>
                <w:rFonts w:ascii="Calibri" w:hAnsi="Calibri" w:cs="Calibri"/>
                <w:b/>
                <w:bCs/>
                <w:color w:val="000000"/>
              </w:rPr>
            </w:pPr>
            <w:r w:rsidRPr="007A6E68">
              <w:rPr>
                <w:rFonts w:ascii="Calibri" w:hAnsi="Calibri" w:cs="Calibri"/>
                <w:b/>
                <w:bCs/>
                <w:color w:val="000000"/>
              </w:rPr>
              <w:t>Kind regards,</w:t>
            </w:r>
          </w:p>
        </w:tc>
        <w:tc>
          <w:tcPr>
            <w:tcW w:w="4961" w:type="dxa"/>
            <w:noWrap/>
            <w:hideMark/>
          </w:tcPr>
          <w:p w14:paraId="4575050B" w14:textId="77777777" w:rsidR="00494CC2" w:rsidRPr="007A6E68" w:rsidRDefault="00494CC2" w:rsidP="002D2F23">
            <w:pPr>
              <w:rPr>
                <w:rFonts w:ascii="Times New Roman"/>
                <w:sz w:val="20"/>
                <w:szCs w:val="20"/>
              </w:rPr>
            </w:pPr>
            <w:r>
              <w:rPr>
                <w:rFonts w:ascii="Calibri" w:hAnsi="Calibri" w:cs="Calibri"/>
                <w:b/>
                <w:bCs/>
                <w:color w:val="000000"/>
              </w:rPr>
              <w:t>Z wyrazami szacunku</w:t>
            </w:r>
          </w:p>
        </w:tc>
      </w:tr>
      <w:tr w:rsidR="00D114BF" w:rsidRPr="007A6E68" w14:paraId="3994C30B" w14:textId="77777777" w:rsidTr="00494CC2">
        <w:trPr>
          <w:trHeight w:val="300"/>
        </w:trPr>
        <w:tc>
          <w:tcPr>
            <w:tcW w:w="4106" w:type="dxa"/>
          </w:tcPr>
          <w:p w14:paraId="3FEE0721" w14:textId="77777777" w:rsidR="00D114BF" w:rsidRPr="007A6E68" w:rsidRDefault="00334212" w:rsidP="002D2F23">
            <w:pPr>
              <w:rPr>
                <w:rFonts w:ascii="Calibri" w:hAnsi="Calibri" w:cs="Calibri"/>
                <w:b/>
                <w:bCs/>
                <w:color w:val="000000"/>
              </w:rPr>
            </w:pPr>
            <w:r>
              <w:rPr>
                <w:rFonts w:ascii="Calibri" w:hAnsi="Calibri" w:cs="Calibri"/>
                <w:b/>
                <w:bCs/>
                <w:color w:val="000000"/>
              </w:rPr>
              <w:t>XXX</w:t>
            </w:r>
          </w:p>
        </w:tc>
        <w:tc>
          <w:tcPr>
            <w:tcW w:w="4961" w:type="dxa"/>
            <w:noWrap/>
          </w:tcPr>
          <w:p w14:paraId="29944E83" w14:textId="77777777" w:rsidR="00D114BF" w:rsidRDefault="00334212" w:rsidP="002D2F23">
            <w:pPr>
              <w:rPr>
                <w:rFonts w:ascii="Calibri" w:hAnsi="Calibri" w:cs="Calibri"/>
                <w:b/>
                <w:bCs/>
                <w:color w:val="000000"/>
              </w:rPr>
            </w:pPr>
            <w:r>
              <w:rPr>
                <w:rFonts w:ascii="Calibri" w:hAnsi="Calibri" w:cs="Calibri"/>
                <w:b/>
                <w:bCs/>
                <w:color w:val="000000"/>
              </w:rPr>
              <w:t>XXX</w:t>
            </w:r>
          </w:p>
        </w:tc>
      </w:tr>
    </w:tbl>
    <w:p w14:paraId="1B0B5377" w14:textId="77777777" w:rsidR="00494CC2" w:rsidRDefault="00494CC2">
      <w:pPr>
        <w:sectPr w:rsidR="00494CC2">
          <w:footerReference w:type="default" r:id="rId11"/>
          <w:pgSz w:w="11906" w:h="16838"/>
          <w:pgMar w:top="1440" w:right="1440" w:bottom="1440" w:left="1440" w:header="708" w:footer="708" w:gutter="0"/>
          <w:cols w:space="708"/>
          <w:docGrid w:linePitch="360"/>
        </w:sectPr>
      </w:pPr>
    </w:p>
    <w:tbl>
      <w:tblPr>
        <w:tblStyle w:val="Tabelraster"/>
        <w:tblW w:w="9067" w:type="dxa"/>
        <w:tblLayout w:type="fixed"/>
        <w:tblLook w:val="04A0" w:firstRow="1" w:lastRow="0" w:firstColumn="1" w:lastColumn="0" w:noHBand="0" w:noVBand="1"/>
      </w:tblPr>
      <w:tblGrid>
        <w:gridCol w:w="4533"/>
        <w:gridCol w:w="4534"/>
      </w:tblGrid>
      <w:tr w:rsidR="00494CC2" w:rsidRPr="00D114BF" w14:paraId="3F3504A8" w14:textId="77777777" w:rsidTr="00D114BF">
        <w:trPr>
          <w:trHeight w:val="300"/>
        </w:trPr>
        <w:tc>
          <w:tcPr>
            <w:tcW w:w="4533" w:type="dxa"/>
            <w:shd w:val="clear" w:color="auto" w:fill="F2F2F2" w:themeFill="background1" w:themeFillShade="F2"/>
            <w:noWrap/>
            <w:hideMark/>
          </w:tcPr>
          <w:p w14:paraId="1C8DC73C" w14:textId="77777777" w:rsidR="00494CC2" w:rsidRPr="00D114BF" w:rsidRDefault="00494CC2" w:rsidP="002D2F23">
            <w:pPr>
              <w:rPr>
                <w:rFonts w:ascii="Calibri" w:hAnsi="Calibri" w:cs="Calibri"/>
                <w:b/>
                <w:bCs/>
                <w:color w:val="000000"/>
                <w:sz w:val="20"/>
                <w:szCs w:val="20"/>
              </w:rPr>
            </w:pPr>
            <w:r w:rsidRPr="00D114BF">
              <w:rPr>
                <w:rFonts w:ascii="Calibri" w:hAnsi="Calibri" w:cs="Calibri"/>
                <w:b/>
                <w:bCs/>
                <w:color w:val="000000"/>
                <w:sz w:val="20"/>
                <w:szCs w:val="20"/>
              </w:rPr>
              <w:lastRenderedPageBreak/>
              <w:t>Background Information</w:t>
            </w:r>
          </w:p>
        </w:tc>
        <w:tc>
          <w:tcPr>
            <w:tcW w:w="4534" w:type="dxa"/>
            <w:shd w:val="clear" w:color="auto" w:fill="F2F2F2" w:themeFill="background1" w:themeFillShade="F2"/>
            <w:noWrap/>
            <w:hideMark/>
          </w:tcPr>
          <w:p w14:paraId="06211BD2" w14:textId="77777777" w:rsidR="00494CC2" w:rsidRPr="00D114BF" w:rsidRDefault="00494CC2" w:rsidP="002D2F23">
            <w:pPr>
              <w:rPr>
                <w:rFonts w:ascii="Times New Roman"/>
                <w:sz w:val="20"/>
                <w:szCs w:val="20"/>
              </w:rPr>
            </w:pPr>
            <w:r w:rsidRPr="00D114BF">
              <w:rPr>
                <w:rFonts w:ascii="Calibri" w:hAnsi="Calibri" w:cs="Calibri"/>
                <w:b/>
                <w:bCs/>
                <w:color w:val="000000"/>
                <w:sz w:val="20"/>
                <w:szCs w:val="20"/>
              </w:rPr>
              <w:t>Informacje wstępne</w:t>
            </w:r>
          </w:p>
        </w:tc>
      </w:tr>
    </w:tbl>
    <w:p w14:paraId="700071CD" w14:textId="77777777" w:rsidR="002D2F23" w:rsidRPr="00D114BF" w:rsidRDefault="002D2F2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494CC2" w:rsidRPr="00D114BF" w14:paraId="10EBD14B" w14:textId="77777777" w:rsidTr="00494CC2">
        <w:trPr>
          <w:trHeight w:val="300"/>
        </w:trPr>
        <w:tc>
          <w:tcPr>
            <w:tcW w:w="1162" w:type="dxa"/>
            <w:noWrap/>
            <w:hideMark/>
          </w:tcPr>
          <w:p w14:paraId="5C1ABE55" w14:textId="77777777" w:rsidR="00494CC2" w:rsidRPr="00D114BF" w:rsidRDefault="00494CC2"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0" w:author="Frederik Heylen" w:date="2019-07-11T11:42:00Z">
                  <w:rPr>
                    <w:rFonts w:ascii="Calibri" w:hAnsi="Calibri" w:cs="Calibri"/>
                    <w:b/>
                    <w:bCs/>
                    <w:color w:val="000000"/>
                    <w:sz w:val="20"/>
                    <w:szCs w:val="20"/>
                  </w:rPr>
                </w:rPrChange>
              </w:rPr>
              <w:t>QID01</w:t>
            </w:r>
          </w:p>
        </w:tc>
        <w:tc>
          <w:tcPr>
            <w:tcW w:w="7905" w:type="dxa"/>
            <w:noWrap/>
            <w:hideMark/>
          </w:tcPr>
          <w:p w14:paraId="09049C46"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Czy to jest poprawna nazwa Państwa organizacji?</w:t>
            </w:r>
            <w:r w:rsidR="00334212">
              <w:rPr>
                <w:rFonts w:ascii="Calibri" w:hAnsi="Calibri" w:cs="Calibri"/>
                <w:color w:val="000000"/>
                <w:sz w:val="20"/>
                <w:szCs w:val="20"/>
              </w:rPr>
              <w:t xml:space="preserve"> </w:t>
            </w:r>
            <w:r w:rsidR="00334212" w:rsidRPr="00334212">
              <w:rPr>
                <w:rFonts w:ascii="Calibri" w:hAnsi="Calibri" w:cs="Calibri"/>
                <w:color w:val="000000"/>
                <w:sz w:val="20"/>
                <w:szCs w:val="20"/>
              </w:rPr>
              <w:t>[q01]</w:t>
            </w:r>
          </w:p>
        </w:tc>
      </w:tr>
      <w:tr w:rsidR="00494CC2" w:rsidRPr="00D114BF" w14:paraId="63613CB3" w14:textId="77777777" w:rsidTr="00494CC2">
        <w:trPr>
          <w:trHeight w:val="300"/>
        </w:trPr>
        <w:tc>
          <w:tcPr>
            <w:tcW w:w="1162" w:type="dxa"/>
            <w:noWrap/>
            <w:hideMark/>
          </w:tcPr>
          <w:p w14:paraId="41C8F600" w14:textId="77777777" w:rsidR="00494CC2" w:rsidRPr="00D114BF" w:rsidRDefault="00494CC2" w:rsidP="002D2F23">
            <w:pPr>
              <w:rPr>
                <w:rFonts w:ascii="Times New Roman"/>
                <w:sz w:val="20"/>
                <w:szCs w:val="20"/>
              </w:rPr>
            </w:pPr>
          </w:p>
        </w:tc>
        <w:tc>
          <w:tcPr>
            <w:tcW w:w="7905" w:type="dxa"/>
            <w:noWrap/>
            <w:hideMark/>
          </w:tcPr>
          <w:p w14:paraId="559229FA"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Tak, nazwa jest właściwa</w:t>
            </w:r>
            <w:r w:rsidR="00334212">
              <w:rPr>
                <w:rFonts w:ascii="Calibri" w:hAnsi="Calibri" w:cs="Calibri"/>
                <w:color w:val="000000"/>
                <w:sz w:val="20"/>
                <w:szCs w:val="20"/>
              </w:rPr>
              <w:t xml:space="preserve"> (1) (FILTER 1)</w:t>
            </w:r>
          </w:p>
        </w:tc>
      </w:tr>
      <w:tr w:rsidR="00334212" w:rsidRPr="00D114BF" w14:paraId="154FC2F7" w14:textId="77777777" w:rsidTr="00494CC2">
        <w:trPr>
          <w:trHeight w:val="300"/>
        </w:trPr>
        <w:tc>
          <w:tcPr>
            <w:tcW w:w="1162" w:type="dxa"/>
            <w:noWrap/>
          </w:tcPr>
          <w:p w14:paraId="246299E9" w14:textId="77777777" w:rsidR="00334212" w:rsidRPr="00D114BF" w:rsidRDefault="00334212" w:rsidP="002D2F23">
            <w:pPr>
              <w:rPr>
                <w:rFonts w:ascii="Times New Roman"/>
                <w:sz w:val="20"/>
                <w:szCs w:val="20"/>
              </w:rPr>
            </w:pPr>
          </w:p>
        </w:tc>
        <w:tc>
          <w:tcPr>
            <w:tcW w:w="7905" w:type="dxa"/>
            <w:noWrap/>
          </w:tcPr>
          <w:p w14:paraId="75B75549" w14:textId="442670FD" w:rsidR="00334212" w:rsidRPr="00D114BF" w:rsidRDefault="00334212" w:rsidP="002D2F23">
            <w:pPr>
              <w:rPr>
                <w:rFonts w:ascii="Calibri" w:hAnsi="Calibri" w:cs="Calibri"/>
                <w:color w:val="000000"/>
                <w:sz w:val="20"/>
                <w:szCs w:val="20"/>
              </w:rPr>
            </w:pPr>
            <w:r>
              <w:rPr>
                <w:rFonts w:ascii="Calibri" w:hAnsi="Calibri" w:cs="Calibri"/>
                <w:color w:val="000000"/>
                <w:sz w:val="20"/>
                <w:szCs w:val="20"/>
              </w:rPr>
              <w:t>Nie (</w:t>
            </w:r>
            <w:del w:id="1" w:author="Frederik Heylen" w:date="2019-07-11T10:38:00Z">
              <w:r w:rsidDel="0037578F">
                <w:rPr>
                  <w:rFonts w:ascii="Calibri" w:hAnsi="Calibri" w:cs="Calibri"/>
                  <w:color w:val="000000"/>
                  <w:sz w:val="20"/>
                  <w:szCs w:val="20"/>
                </w:rPr>
                <w:delText>2</w:delText>
              </w:r>
            </w:del>
            <w:ins w:id="2" w:author="Frederik Heylen" w:date="2019-07-11T10:38:00Z">
              <w:r w:rsidR="0037578F">
                <w:rPr>
                  <w:rFonts w:ascii="Calibri" w:hAnsi="Calibri" w:cs="Calibri"/>
                  <w:color w:val="000000"/>
                  <w:sz w:val="20"/>
                  <w:szCs w:val="20"/>
                </w:rPr>
                <w:t>0</w:t>
              </w:r>
            </w:ins>
            <w:r>
              <w:rPr>
                <w:rFonts w:ascii="Calibri" w:hAnsi="Calibri" w:cs="Calibri"/>
                <w:color w:val="000000"/>
                <w:sz w:val="20"/>
                <w:szCs w:val="20"/>
              </w:rPr>
              <w:t>)</w:t>
            </w:r>
          </w:p>
        </w:tc>
      </w:tr>
      <w:tr w:rsidR="00494CC2" w:rsidRPr="00D114BF" w14:paraId="76E2F80C" w14:textId="77777777" w:rsidTr="00494CC2">
        <w:trPr>
          <w:trHeight w:val="300"/>
        </w:trPr>
        <w:tc>
          <w:tcPr>
            <w:tcW w:w="1162" w:type="dxa"/>
            <w:noWrap/>
            <w:hideMark/>
          </w:tcPr>
          <w:p w14:paraId="2FF73182" w14:textId="77777777" w:rsidR="00494CC2" w:rsidRPr="00D114BF" w:rsidRDefault="00494CC2" w:rsidP="002D2F23">
            <w:pPr>
              <w:rPr>
                <w:rFonts w:ascii="Calibri" w:hAnsi="Calibri" w:cs="Calibri"/>
                <w:color w:val="000000"/>
                <w:sz w:val="20"/>
                <w:szCs w:val="20"/>
              </w:rPr>
            </w:pPr>
            <w:commentRangeStart w:id="3"/>
            <w:r w:rsidRPr="00D114BF">
              <w:rPr>
                <w:rFonts w:ascii="Calibri" w:hAnsi="Calibri" w:cs="Calibri"/>
                <w:color w:val="000000"/>
                <w:sz w:val="20"/>
                <w:szCs w:val="20"/>
              </w:rPr>
              <w:t>[q01_02]</w:t>
            </w:r>
            <w:commentRangeEnd w:id="3"/>
            <w:r w:rsidR="0037578F">
              <w:rPr>
                <w:rStyle w:val="Verwijzingopmerking"/>
              </w:rPr>
              <w:commentReference w:id="3"/>
            </w:r>
          </w:p>
        </w:tc>
        <w:tc>
          <w:tcPr>
            <w:tcW w:w="7905" w:type="dxa"/>
            <w:noWrap/>
            <w:hideMark/>
          </w:tcPr>
          <w:p w14:paraId="39330F69"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Nie, właściwa nazwa naszej organizacji to</w:t>
            </w:r>
          </w:p>
        </w:tc>
      </w:tr>
      <w:tr w:rsidR="00D114BF" w:rsidRPr="00D114BF" w14:paraId="55F67AC5" w14:textId="77777777" w:rsidTr="00494CC2">
        <w:trPr>
          <w:trHeight w:val="300"/>
        </w:trPr>
        <w:tc>
          <w:tcPr>
            <w:tcW w:w="1162" w:type="dxa"/>
            <w:noWrap/>
          </w:tcPr>
          <w:p w14:paraId="7C52DA71" w14:textId="77777777" w:rsidR="00D114BF" w:rsidRPr="00D114BF" w:rsidRDefault="00D114BF" w:rsidP="002D2F23">
            <w:pPr>
              <w:rPr>
                <w:rFonts w:ascii="Calibri" w:hAnsi="Calibri" w:cs="Calibri"/>
                <w:color w:val="000000"/>
                <w:sz w:val="20"/>
                <w:szCs w:val="20"/>
              </w:rPr>
            </w:pPr>
          </w:p>
        </w:tc>
        <w:tc>
          <w:tcPr>
            <w:tcW w:w="7905" w:type="dxa"/>
            <w:noWrap/>
          </w:tcPr>
          <w:p w14:paraId="11932B72" w14:textId="77777777" w:rsidR="00D114BF" w:rsidRPr="00334212" w:rsidRDefault="00334212" w:rsidP="002D2F23">
            <w:pPr>
              <w:rPr>
                <w:rFonts w:ascii="Calibri" w:hAnsi="Calibri" w:cs="Calibri"/>
                <w:i/>
                <w:color w:val="000000"/>
                <w:sz w:val="20"/>
                <w:szCs w:val="20"/>
              </w:rPr>
            </w:pPr>
            <w:r>
              <w:rPr>
                <w:rFonts w:ascii="Calibri" w:hAnsi="Calibri" w:cs="Calibri"/>
                <w:i/>
                <w:color w:val="000000"/>
                <w:sz w:val="20"/>
                <w:szCs w:val="20"/>
              </w:rPr>
              <w:t>String</w:t>
            </w:r>
          </w:p>
        </w:tc>
      </w:tr>
    </w:tbl>
    <w:p w14:paraId="6BD0C6E8" w14:textId="77777777" w:rsidR="00494CC2" w:rsidRPr="00D114BF" w:rsidRDefault="00494CC2">
      <w:pPr>
        <w:rPr>
          <w:sz w:val="20"/>
          <w:szCs w:val="20"/>
        </w:rPr>
      </w:pPr>
    </w:p>
    <w:tbl>
      <w:tblPr>
        <w:tblStyle w:val="Tabelraster"/>
        <w:tblW w:w="9067" w:type="dxa"/>
        <w:tblLayout w:type="fixed"/>
        <w:tblLook w:val="04A0" w:firstRow="1" w:lastRow="0" w:firstColumn="1" w:lastColumn="0" w:noHBand="0" w:noVBand="1"/>
      </w:tblPr>
      <w:tblGrid>
        <w:gridCol w:w="1129"/>
        <w:gridCol w:w="7938"/>
      </w:tblGrid>
      <w:tr w:rsidR="00494CC2" w:rsidRPr="00D114BF" w14:paraId="4722BCB2" w14:textId="77777777" w:rsidTr="00334212">
        <w:trPr>
          <w:trHeight w:val="300"/>
        </w:trPr>
        <w:tc>
          <w:tcPr>
            <w:tcW w:w="1129" w:type="dxa"/>
            <w:noWrap/>
            <w:hideMark/>
          </w:tcPr>
          <w:p w14:paraId="436BAF56" w14:textId="77777777" w:rsidR="00494CC2" w:rsidRPr="00D114BF" w:rsidRDefault="00494CC2"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4" w:author="Frederik Heylen" w:date="2019-07-11T11:43:00Z">
                  <w:rPr>
                    <w:rFonts w:ascii="Calibri" w:hAnsi="Calibri" w:cs="Calibri"/>
                    <w:b/>
                    <w:bCs/>
                    <w:color w:val="000000"/>
                    <w:sz w:val="20"/>
                    <w:szCs w:val="20"/>
                  </w:rPr>
                </w:rPrChange>
              </w:rPr>
              <w:t>QID02</w:t>
            </w:r>
          </w:p>
        </w:tc>
        <w:tc>
          <w:tcPr>
            <w:tcW w:w="7938" w:type="dxa"/>
            <w:noWrap/>
            <w:hideMark/>
          </w:tcPr>
          <w:p w14:paraId="1532563A"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W którym roku została założona Państwa organizacja? (Format: rrrr)</w:t>
            </w:r>
            <w:r w:rsidR="00334212">
              <w:t xml:space="preserve"> </w:t>
            </w:r>
            <w:r w:rsidR="00334212" w:rsidRPr="00334212">
              <w:rPr>
                <w:rFonts w:ascii="Calibri" w:hAnsi="Calibri" w:cs="Calibri"/>
                <w:color w:val="000000"/>
                <w:sz w:val="20"/>
                <w:szCs w:val="20"/>
              </w:rPr>
              <w:t>[q02]</w:t>
            </w:r>
          </w:p>
        </w:tc>
      </w:tr>
      <w:tr w:rsidR="000119D3" w:rsidRPr="00D114BF" w14:paraId="51451F19" w14:textId="77777777" w:rsidTr="00334212">
        <w:trPr>
          <w:trHeight w:val="610"/>
        </w:trPr>
        <w:tc>
          <w:tcPr>
            <w:tcW w:w="1129" w:type="dxa"/>
            <w:noWrap/>
            <w:hideMark/>
          </w:tcPr>
          <w:p w14:paraId="1AADD966" w14:textId="77777777" w:rsidR="000119D3" w:rsidRPr="00D114BF" w:rsidRDefault="000119D3" w:rsidP="002D2F23">
            <w:pPr>
              <w:rPr>
                <w:rFonts w:ascii="Times New Roman"/>
                <w:sz w:val="20"/>
                <w:szCs w:val="20"/>
              </w:rPr>
            </w:pPr>
          </w:p>
        </w:tc>
        <w:tc>
          <w:tcPr>
            <w:tcW w:w="7938" w:type="dxa"/>
          </w:tcPr>
          <w:p w14:paraId="1A79E4A4" w14:textId="77777777" w:rsidR="000119D3" w:rsidRPr="00334212" w:rsidRDefault="00334212" w:rsidP="002D2F23">
            <w:pPr>
              <w:rPr>
                <w:rFonts w:ascii="Times New Roman"/>
                <w:i/>
                <w:sz w:val="20"/>
                <w:szCs w:val="20"/>
              </w:rPr>
            </w:pPr>
            <w:r>
              <w:rPr>
                <w:rFonts w:ascii="Times New Roman"/>
                <w:i/>
                <w:sz w:val="20"/>
                <w:szCs w:val="20"/>
              </w:rPr>
              <w:t>Numeric</w:t>
            </w:r>
          </w:p>
        </w:tc>
      </w:tr>
    </w:tbl>
    <w:p w14:paraId="63C6F2C6" w14:textId="77777777" w:rsidR="00494CC2" w:rsidRPr="00D114BF" w:rsidRDefault="00494CC2" w:rsidP="00D114BF">
      <w:pPr>
        <w:shd w:val="clear" w:color="auto" w:fill="F2F2F2" w:themeFill="background1" w:themeFillShade="F2"/>
        <w:rPr>
          <w:sz w:val="20"/>
          <w:szCs w:val="20"/>
        </w:rPr>
      </w:pPr>
    </w:p>
    <w:tbl>
      <w:tblPr>
        <w:tblStyle w:val="Tabelraster"/>
        <w:tblW w:w="9067" w:type="dxa"/>
        <w:tblLayout w:type="fixed"/>
        <w:tblLook w:val="04A0" w:firstRow="1" w:lastRow="0" w:firstColumn="1" w:lastColumn="0" w:noHBand="0" w:noVBand="1"/>
      </w:tblPr>
      <w:tblGrid>
        <w:gridCol w:w="4533"/>
        <w:gridCol w:w="4534"/>
      </w:tblGrid>
      <w:tr w:rsidR="00494CC2" w:rsidRPr="00D114BF" w14:paraId="664F750D" w14:textId="77777777" w:rsidTr="00494CC2">
        <w:trPr>
          <w:trHeight w:val="300"/>
        </w:trPr>
        <w:tc>
          <w:tcPr>
            <w:tcW w:w="4533" w:type="dxa"/>
            <w:noWrap/>
            <w:hideMark/>
          </w:tcPr>
          <w:p w14:paraId="625C76F6" w14:textId="77777777" w:rsidR="00494CC2" w:rsidRPr="00D114BF" w:rsidRDefault="00494CC2" w:rsidP="00D114BF">
            <w:pPr>
              <w:shd w:val="clear" w:color="auto" w:fill="F2F2F2" w:themeFill="background1" w:themeFillShade="F2"/>
              <w:rPr>
                <w:rFonts w:ascii="Calibri" w:hAnsi="Calibri" w:cs="Calibri"/>
                <w:b/>
                <w:bCs/>
                <w:color w:val="000000"/>
                <w:sz w:val="20"/>
                <w:szCs w:val="20"/>
              </w:rPr>
            </w:pPr>
            <w:r w:rsidRPr="00D114BF">
              <w:rPr>
                <w:rFonts w:ascii="Calibri" w:hAnsi="Calibri" w:cs="Calibri"/>
                <w:b/>
                <w:bCs/>
                <w:color w:val="000000"/>
                <w:sz w:val="20"/>
                <w:szCs w:val="20"/>
              </w:rPr>
              <w:t>Membership</w:t>
            </w:r>
          </w:p>
        </w:tc>
        <w:tc>
          <w:tcPr>
            <w:tcW w:w="4534" w:type="dxa"/>
            <w:noWrap/>
            <w:hideMark/>
          </w:tcPr>
          <w:p w14:paraId="104C9DD4" w14:textId="77777777" w:rsidR="00494CC2" w:rsidRPr="00D114BF" w:rsidRDefault="00494CC2" w:rsidP="00D114BF">
            <w:pPr>
              <w:shd w:val="clear" w:color="auto" w:fill="F2F2F2" w:themeFill="background1" w:themeFillShade="F2"/>
              <w:rPr>
                <w:rFonts w:ascii="Times New Roman"/>
                <w:sz w:val="20"/>
                <w:szCs w:val="20"/>
              </w:rPr>
            </w:pPr>
            <w:r w:rsidRPr="00D114BF">
              <w:rPr>
                <w:rFonts w:ascii="Calibri" w:hAnsi="Calibri" w:cs="Calibri"/>
                <w:color w:val="000000"/>
                <w:sz w:val="20"/>
                <w:szCs w:val="20"/>
              </w:rPr>
              <w:t>Członkostwo</w:t>
            </w:r>
          </w:p>
        </w:tc>
      </w:tr>
    </w:tbl>
    <w:p w14:paraId="114A65EB" w14:textId="77777777" w:rsidR="00494CC2" w:rsidRPr="00D114BF" w:rsidRDefault="00494CC2">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494CC2" w:rsidRPr="00D114BF" w14:paraId="16CB1177" w14:textId="77777777" w:rsidTr="00494CC2">
        <w:trPr>
          <w:trHeight w:val="1500"/>
        </w:trPr>
        <w:tc>
          <w:tcPr>
            <w:tcW w:w="1162" w:type="dxa"/>
            <w:noWrap/>
            <w:hideMark/>
          </w:tcPr>
          <w:p w14:paraId="6E3494F3" w14:textId="77777777" w:rsidR="00494CC2" w:rsidRPr="00D114BF" w:rsidRDefault="00494CC2"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5" w:author="Frederik Heylen" w:date="2019-07-11T11:43:00Z">
                  <w:rPr>
                    <w:rFonts w:ascii="Calibri" w:hAnsi="Calibri" w:cs="Calibri"/>
                    <w:b/>
                    <w:bCs/>
                    <w:color w:val="000000"/>
                    <w:sz w:val="20"/>
                    <w:szCs w:val="20"/>
                  </w:rPr>
                </w:rPrChange>
              </w:rPr>
              <w:t>QID03</w:t>
            </w:r>
          </w:p>
        </w:tc>
        <w:tc>
          <w:tcPr>
            <w:tcW w:w="7905" w:type="dxa"/>
            <w:hideMark/>
          </w:tcPr>
          <w:p w14:paraId="72433166"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 xml:space="preserve">Różne organizacje posiadają różne formy członkostwa. </w:t>
            </w:r>
            <w:r w:rsidRPr="00D114BF">
              <w:rPr>
                <w:sz w:val="20"/>
                <w:szCs w:val="20"/>
              </w:rPr>
              <w:t xml:space="preserve"> </w:t>
            </w:r>
            <w:r w:rsidRPr="00D114BF">
              <w:rPr>
                <w:rFonts w:ascii="Calibri" w:hAnsi="Calibri" w:cs="Calibri"/>
                <w:color w:val="000000"/>
                <w:sz w:val="20"/>
                <w:szCs w:val="20"/>
              </w:rPr>
              <w:t>W naszym badaniu definiujemy pojęcie członkostwa szeroko. Czasem mianem członka organizacji są określani tylko stali darczyńcy, wspierający organizację finansowo, a czasem to pracownicy zaangażowani w szereg aktywności wewnątrz organizacji. Członkami mogą być również osoby fizyczne, firmy lub innymi organizacje. Czy Państwa organizacja posiada członków należących do jednych z powyższych kategorii?</w:t>
            </w:r>
            <w:r w:rsidR="00334212">
              <w:t xml:space="preserve"> </w:t>
            </w:r>
            <w:r w:rsidR="00334212" w:rsidRPr="00334212">
              <w:rPr>
                <w:rFonts w:ascii="Calibri" w:hAnsi="Calibri" w:cs="Calibri"/>
                <w:color w:val="000000"/>
                <w:sz w:val="20"/>
                <w:szCs w:val="20"/>
              </w:rPr>
              <w:t>[q03]</w:t>
            </w:r>
          </w:p>
        </w:tc>
      </w:tr>
      <w:tr w:rsidR="00494CC2" w:rsidRPr="00D114BF" w14:paraId="7D2097CD" w14:textId="77777777" w:rsidTr="00494CC2">
        <w:trPr>
          <w:trHeight w:val="300"/>
        </w:trPr>
        <w:tc>
          <w:tcPr>
            <w:tcW w:w="1162" w:type="dxa"/>
            <w:noWrap/>
            <w:hideMark/>
          </w:tcPr>
          <w:p w14:paraId="0769BC01" w14:textId="77777777" w:rsidR="00494CC2" w:rsidRPr="00D114BF" w:rsidRDefault="00494CC2" w:rsidP="002D2F23">
            <w:pPr>
              <w:rPr>
                <w:rFonts w:ascii="Times New Roman"/>
                <w:sz w:val="20"/>
                <w:szCs w:val="20"/>
              </w:rPr>
            </w:pPr>
          </w:p>
        </w:tc>
        <w:tc>
          <w:tcPr>
            <w:tcW w:w="7905" w:type="dxa"/>
            <w:noWrap/>
            <w:hideMark/>
          </w:tcPr>
          <w:p w14:paraId="7E5E278F"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Tak (1) (FILTER1)</w:t>
            </w:r>
          </w:p>
        </w:tc>
      </w:tr>
      <w:tr w:rsidR="00494CC2" w:rsidRPr="00D114BF" w14:paraId="0187577A" w14:textId="77777777" w:rsidTr="00494CC2">
        <w:trPr>
          <w:trHeight w:val="300"/>
        </w:trPr>
        <w:tc>
          <w:tcPr>
            <w:tcW w:w="1162" w:type="dxa"/>
            <w:noWrap/>
            <w:hideMark/>
          </w:tcPr>
          <w:p w14:paraId="666C813E" w14:textId="77777777" w:rsidR="00494CC2" w:rsidRPr="00D114BF" w:rsidRDefault="00494CC2" w:rsidP="002D2F23">
            <w:pPr>
              <w:rPr>
                <w:rFonts w:ascii="Times New Roman"/>
                <w:sz w:val="20"/>
                <w:szCs w:val="20"/>
              </w:rPr>
            </w:pPr>
          </w:p>
        </w:tc>
        <w:tc>
          <w:tcPr>
            <w:tcW w:w="7905" w:type="dxa"/>
            <w:noWrap/>
            <w:hideMark/>
          </w:tcPr>
          <w:p w14:paraId="6BA70568" w14:textId="48B9DB6C" w:rsidR="00494CC2" w:rsidRPr="00D114BF" w:rsidRDefault="00494CC2" w:rsidP="002D2F23">
            <w:pPr>
              <w:rPr>
                <w:rFonts w:ascii="Times New Roman"/>
                <w:sz w:val="20"/>
                <w:szCs w:val="20"/>
              </w:rPr>
            </w:pPr>
            <w:r w:rsidRPr="00D114BF">
              <w:rPr>
                <w:rFonts w:ascii="Calibri" w:hAnsi="Calibri" w:cs="Calibri"/>
                <w:color w:val="000000"/>
                <w:sz w:val="20"/>
                <w:szCs w:val="20"/>
              </w:rPr>
              <w:t>Nie (</w:t>
            </w:r>
            <w:del w:id="6" w:author="Frederik Heylen" w:date="2019-07-11T10:45:00Z">
              <w:r w:rsidRPr="00D114BF" w:rsidDel="00D90F6C">
                <w:rPr>
                  <w:rFonts w:ascii="Calibri" w:hAnsi="Calibri" w:cs="Calibri"/>
                  <w:color w:val="000000"/>
                  <w:sz w:val="20"/>
                  <w:szCs w:val="20"/>
                </w:rPr>
                <w:delText>2</w:delText>
              </w:r>
            </w:del>
            <w:ins w:id="7" w:author="Frederik Heylen" w:date="2019-07-11T10:45:00Z">
              <w:r w:rsidR="00D90F6C">
                <w:rPr>
                  <w:rFonts w:ascii="Calibri" w:hAnsi="Calibri" w:cs="Calibri"/>
                  <w:color w:val="000000"/>
                  <w:sz w:val="20"/>
                  <w:szCs w:val="20"/>
                </w:rPr>
                <w:t>0</w:t>
              </w:r>
            </w:ins>
            <w:r w:rsidRPr="00D114BF">
              <w:rPr>
                <w:rFonts w:ascii="Calibri" w:hAnsi="Calibri" w:cs="Calibri"/>
                <w:color w:val="000000"/>
                <w:sz w:val="20"/>
                <w:szCs w:val="20"/>
              </w:rPr>
              <w:t>)</w:t>
            </w:r>
          </w:p>
        </w:tc>
      </w:tr>
    </w:tbl>
    <w:p w14:paraId="40339DFD" w14:textId="77777777" w:rsidR="00494CC2" w:rsidRPr="00D114BF" w:rsidRDefault="00494CC2">
      <w:pPr>
        <w:rPr>
          <w:sz w:val="20"/>
          <w:szCs w:val="20"/>
        </w:rPr>
      </w:pPr>
    </w:p>
    <w:tbl>
      <w:tblPr>
        <w:tblStyle w:val="Tabelraster"/>
        <w:tblW w:w="12186" w:type="dxa"/>
        <w:tblLayout w:type="fixed"/>
        <w:tblLook w:val="04A0" w:firstRow="1" w:lastRow="0" w:firstColumn="1" w:lastColumn="0" w:noHBand="0" w:noVBand="1"/>
        <w:tblPrChange w:id="8" w:author="Frederik Heylen" w:date="2019-07-11T11:21:00Z">
          <w:tblPr>
            <w:tblStyle w:val="Tabelraster"/>
            <w:tblW w:w="11353" w:type="dxa"/>
            <w:tblLayout w:type="fixed"/>
            <w:tblLook w:val="04A0" w:firstRow="1" w:lastRow="0" w:firstColumn="1" w:lastColumn="0" w:noHBand="0" w:noVBand="1"/>
          </w:tblPr>
        </w:tblPrChange>
      </w:tblPr>
      <w:tblGrid>
        <w:gridCol w:w="1162"/>
        <w:gridCol w:w="1810"/>
        <w:gridCol w:w="761"/>
        <w:gridCol w:w="762"/>
        <w:gridCol w:w="762"/>
        <w:gridCol w:w="762"/>
        <w:gridCol w:w="762"/>
        <w:gridCol w:w="762"/>
        <w:gridCol w:w="762"/>
        <w:gridCol w:w="904"/>
        <w:gridCol w:w="620"/>
        <w:gridCol w:w="762"/>
        <w:gridCol w:w="762"/>
        <w:gridCol w:w="833"/>
        <w:tblGridChange w:id="9">
          <w:tblGrid>
            <w:gridCol w:w="1162"/>
            <w:gridCol w:w="1810"/>
            <w:gridCol w:w="761"/>
            <w:gridCol w:w="762"/>
            <w:gridCol w:w="762"/>
            <w:gridCol w:w="762"/>
            <w:gridCol w:w="762"/>
            <w:gridCol w:w="762"/>
            <w:gridCol w:w="762"/>
            <w:gridCol w:w="762"/>
            <w:gridCol w:w="762"/>
            <w:gridCol w:w="762"/>
            <w:gridCol w:w="762"/>
            <w:gridCol w:w="762"/>
          </w:tblGrid>
        </w:tblGridChange>
      </w:tblGrid>
      <w:tr w:rsidR="003C6ECE" w:rsidRPr="00D114BF" w14:paraId="7D786D43" w14:textId="2A223063" w:rsidTr="00B6471E">
        <w:trPr>
          <w:trHeight w:val="300"/>
          <w:trPrChange w:id="10" w:author="Frederik Heylen" w:date="2019-07-11T11:21:00Z">
            <w:trPr>
              <w:trHeight w:val="300"/>
            </w:trPr>
          </w:trPrChange>
        </w:trPr>
        <w:tc>
          <w:tcPr>
            <w:tcW w:w="1162" w:type="dxa"/>
            <w:noWrap/>
            <w:hideMark/>
            <w:tcPrChange w:id="11" w:author="Frederik Heylen" w:date="2019-07-11T11:21:00Z">
              <w:tcPr>
                <w:tcW w:w="1162" w:type="dxa"/>
                <w:noWrap/>
                <w:hideMark/>
              </w:tcPr>
            </w:tcPrChange>
          </w:tcPr>
          <w:p w14:paraId="1740D55F" w14:textId="77777777" w:rsidR="003C6ECE" w:rsidRPr="006C5A06" w:rsidRDefault="003C6ECE" w:rsidP="002D2F23">
            <w:pPr>
              <w:rPr>
                <w:rFonts w:ascii="Calibri" w:hAnsi="Calibri" w:cs="Calibri"/>
                <w:b/>
                <w:bCs/>
                <w:color w:val="000000"/>
                <w:sz w:val="20"/>
                <w:szCs w:val="20"/>
                <w:highlight w:val="yellow"/>
                <w:rPrChange w:id="12" w:author="Frederik Heylen" w:date="2019-07-11T11:43:00Z">
                  <w:rPr>
                    <w:rFonts w:ascii="Calibri" w:hAnsi="Calibri" w:cs="Calibri"/>
                    <w:b/>
                    <w:bCs/>
                    <w:color w:val="000000"/>
                    <w:sz w:val="20"/>
                    <w:szCs w:val="20"/>
                  </w:rPr>
                </w:rPrChange>
              </w:rPr>
            </w:pPr>
            <w:r w:rsidRPr="006C5A06">
              <w:rPr>
                <w:rFonts w:ascii="Calibri" w:hAnsi="Calibri" w:cs="Calibri"/>
                <w:b/>
                <w:bCs/>
                <w:color w:val="000000"/>
                <w:sz w:val="20"/>
                <w:szCs w:val="20"/>
                <w:highlight w:val="yellow"/>
                <w:rPrChange w:id="13" w:author="Frederik Heylen" w:date="2019-07-11T11:43:00Z">
                  <w:rPr>
                    <w:rFonts w:ascii="Calibri" w:hAnsi="Calibri" w:cs="Calibri"/>
                    <w:b/>
                    <w:bCs/>
                    <w:color w:val="000000"/>
                    <w:sz w:val="20"/>
                    <w:szCs w:val="20"/>
                  </w:rPr>
                </w:rPrChange>
              </w:rPr>
              <w:t>QID04 (FILTER1)</w:t>
            </w:r>
          </w:p>
        </w:tc>
        <w:tc>
          <w:tcPr>
            <w:tcW w:w="8047" w:type="dxa"/>
            <w:gridSpan w:val="9"/>
            <w:noWrap/>
            <w:hideMark/>
            <w:tcPrChange w:id="14" w:author="Frederik Heylen" w:date="2019-07-11T11:21:00Z">
              <w:tcPr>
                <w:tcW w:w="7905" w:type="dxa"/>
                <w:gridSpan w:val="9"/>
                <w:noWrap/>
                <w:hideMark/>
              </w:tcPr>
            </w:tcPrChange>
          </w:tcPr>
          <w:p w14:paraId="2D465004" w14:textId="77777777" w:rsidR="003C6ECE" w:rsidRPr="00D114BF" w:rsidRDefault="003C6ECE" w:rsidP="002D2F23">
            <w:pPr>
              <w:rPr>
                <w:rFonts w:ascii="Times New Roman"/>
                <w:sz w:val="20"/>
                <w:szCs w:val="20"/>
              </w:rPr>
            </w:pPr>
            <w:r w:rsidRPr="00D114BF">
              <w:rPr>
                <w:rFonts w:ascii="Calibri" w:hAnsi="Calibri" w:cs="Calibri"/>
                <w:color w:val="000000"/>
                <w:sz w:val="20"/>
                <w:szCs w:val="20"/>
              </w:rPr>
              <w:t>Poniżej przedstawiono różne rodzaje członkostwa. Proszę podać dla każdego typu ile osób / organizacji wspiera Państwa organizację.</w:t>
            </w:r>
          </w:p>
        </w:tc>
        <w:tc>
          <w:tcPr>
            <w:tcW w:w="620" w:type="dxa"/>
            <w:tcPrChange w:id="15" w:author="Frederik Heylen" w:date="2019-07-11T11:21:00Z">
              <w:tcPr>
                <w:tcW w:w="762" w:type="dxa"/>
              </w:tcPr>
            </w:tcPrChange>
          </w:tcPr>
          <w:p w14:paraId="44336909" w14:textId="77777777" w:rsidR="003C6ECE" w:rsidRPr="00D114BF" w:rsidRDefault="003C6ECE" w:rsidP="002D2F23">
            <w:pPr>
              <w:rPr>
                <w:ins w:id="16" w:author="Frederik Heylen" w:date="2019-07-11T10:56:00Z"/>
                <w:rFonts w:ascii="Calibri" w:hAnsi="Calibri" w:cs="Calibri"/>
                <w:color w:val="000000"/>
                <w:sz w:val="20"/>
                <w:szCs w:val="20"/>
              </w:rPr>
            </w:pPr>
          </w:p>
        </w:tc>
        <w:tc>
          <w:tcPr>
            <w:tcW w:w="762" w:type="dxa"/>
            <w:tcPrChange w:id="17" w:author="Frederik Heylen" w:date="2019-07-11T11:21:00Z">
              <w:tcPr>
                <w:tcW w:w="762" w:type="dxa"/>
              </w:tcPr>
            </w:tcPrChange>
          </w:tcPr>
          <w:p w14:paraId="48023D30" w14:textId="77777777" w:rsidR="003C6ECE" w:rsidRPr="00D114BF" w:rsidRDefault="003C6ECE" w:rsidP="002D2F23">
            <w:pPr>
              <w:rPr>
                <w:ins w:id="18" w:author="Frederik Heylen" w:date="2019-07-11T10:56:00Z"/>
                <w:rFonts w:ascii="Calibri" w:hAnsi="Calibri" w:cs="Calibri"/>
                <w:color w:val="000000"/>
                <w:sz w:val="20"/>
                <w:szCs w:val="20"/>
              </w:rPr>
            </w:pPr>
          </w:p>
        </w:tc>
        <w:tc>
          <w:tcPr>
            <w:tcW w:w="762" w:type="dxa"/>
            <w:tcPrChange w:id="19" w:author="Frederik Heylen" w:date="2019-07-11T11:21:00Z">
              <w:tcPr>
                <w:tcW w:w="762" w:type="dxa"/>
              </w:tcPr>
            </w:tcPrChange>
          </w:tcPr>
          <w:p w14:paraId="7A9E6B53" w14:textId="77777777" w:rsidR="003C6ECE" w:rsidRPr="00D114BF" w:rsidRDefault="003C6ECE" w:rsidP="002D2F23">
            <w:pPr>
              <w:rPr>
                <w:ins w:id="20" w:author="Frederik Heylen" w:date="2019-07-11T10:56:00Z"/>
                <w:rFonts w:ascii="Calibri" w:hAnsi="Calibri" w:cs="Calibri"/>
                <w:color w:val="000000"/>
                <w:sz w:val="20"/>
                <w:szCs w:val="20"/>
              </w:rPr>
            </w:pPr>
          </w:p>
        </w:tc>
        <w:tc>
          <w:tcPr>
            <w:tcW w:w="833" w:type="dxa"/>
            <w:tcPrChange w:id="21" w:author="Frederik Heylen" w:date="2019-07-11T11:21:00Z">
              <w:tcPr>
                <w:tcW w:w="762" w:type="dxa"/>
              </w:tcPr>
            </w:tcPrChange>
          </w:tcPr>
          <w:p w14:paraId="7CA71263" w14:textId="77777777" w:rsidR="003C6ECE" w:rsidRPr="00D114BF" w:rsidRDefault="003C6ECE" w:rsidP="002D2F23">
            <w:pPr>
              <w:rPr>
                <w:ins w:id="22" w:author="Frederik Heylen" w:date="2019-07-11T10:56:00Z"/>
                <w:rFonts w:ascii="Calibri" w:hAnsi="Calibri" w:cs="Calibri"/>
                <w:color w:val="000000"/>
                <w:sz w:val="20"/>
                <w:szCs w:val="20"/>
              </w:rPr>
            </w:pPr>
          </w:p>
        </w:tc>
      </w:tr>
      <w:tr w:rsidR="003C6ECE" w:rsidRPr="00D114BF" w14:paraId="17B96B52" w14:textId="30796AA9" w:rsidTr="00B6471E">
        <w:trPr>
          <w:trHeight w:val="600"/>
          <w:trPrChange w:id="23" w:author="Frederik Heylen" w:date="2019-07-11T11:21:00Z">
            <w:trPr>
              <w:trHeight w:val="600"/>
            </w:trPr>
          </w:trPrChange>
        </w:trPr>
        <w:tc>
          <w:tcPr>
            <w:tcW w:w="1162" w:type="dxa"/>
            <w:noWrap/>
            <w:hideMark/>
            <w:tcPrChange w:id="24" w:author="Frederik Heylen" w:date="2019-07-11T11:21:00Z">
              <w:tcPr>
                <w:tcW w:w="1162" w:type="dxa"/>
                <w:noWrap/>
                <w:hideMark/>
              </w:tcPr>
            </w:tcPrChange>
          </w:tcPr>
          <w:p w14:paraId="10048BF1" w14:textId="77777777" w:rsidR="003C6ECE" w:rsidRPr="00D114BF" w:rsidRDefault="003C6ECE" w:rsidP="002D2F23">
            <w:pPr>
              <w:rPr>
                <w:rFonts w:ascii="Times New Roman"/>
                <w:sz w:val="20"/>
                <w:szCs w:val="20"/>
              </w:rPr>
            </w:pPr>
          </w:p>
        </w:tc>
        <w:tc>
          <w:tcPr>
            <w:tcW w:w="1810" w:type="dxa"/>
            <w:noWrap/>
            <w:hideMark/>
            <w:tcPrChange w:id="25" w:author="Frederik Heylen" w:date="2019-07-11T11:21:00Z">
              <w:tcPr>
                <w:tcW w:w="1810" w:type="dxa"/>
                <w:noWrap/>
                <w:hideMark/>
              </w:tcPr>
            </w:tcPrChange>
          </w:tcPr>
          <w:p w14:paraId="197965E9" w14:textId="77777777" w:rsidR="003C6ECE" w:rsidRPr="00D114BF" w:rsidRDefault="003C6ECE" w:rsidP="002D2F23">
            <w:pPr>
              <w:rPr>
                <w:rFonts w:ascii="Times New Roman"/>
                <w:sz w:val="20"/>
                <w:szCs w:val="20"/>
              </w:rPr>
            </w:pPr>
          </w:p>
        </w:tc>
        <w:tc>
          <w:tcPr>
            <w:tcW w:w="761" w:type="dxa"/>
            <w:noWrap/>
            <w:hideMark/>
            <w:tcPrChange w:id="26" w:author="Frederik Heylen" w:date="2019-07-11T11:21:00Z">
              <w:tcPr>
                <w:tcW w:w="761" w:type="dxa"/>
                <w:noWrap/>
                <w:hideMark/>
              </w:tcPr>
            </w:tcPrChange>
          </w:tcPr>
          <w:p w14:paraId="61474873"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Brak</w:t>
            </w:r>
          </w:p>
        </w:tc>
        <w:tc>
          <w:tcPr>
            <w:tcW w:w="762" w:type="dxa"/>
            <w:noWrap/>
            <w:hideMark/>
            <w:tcPrChange w:id="27" w:author="Frederik Heylen" w:date="2019-07-11T11:21:00Z">
              <w:tcPr>
                <w:tcW w:w="762" w:type="dxa"/>
                <w:noWrap/>
                <w:hideMark/>
              </w:tcPr>
            </w:tcPrChange>
          </w:tcPr>
          <w:p w14:paraId="06B35573"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Do 10</w:t>
            </w:r>
          </w:p>
        </w:tc>
        <w:tc>
          <w:tcPr>
            <w:tcW w:w="762" w:type="dxa"/>
            <w:noWrap/>
            <w:hideMark/>
            <w:tcPrChange w:id="28" w:author="Frederik Heylen" w:date="2019-07-11T11:21:00Z">
              <w:tcPr>
                <w:tcW w:w="762" w:type="dxa"/>
                <w:noWrap/>
                <w:hideMark/>
              </w:tcPr>
            </w:tcPrChange>
          </w:tcPr>
          <w:p w14:paraId="28E1BEF2"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11-100</w:t>
            </w:r>
          </w:p>
        </w:tc>
        <w:tc>
          <w:tcPr>
            <w:tcW w:w="762" w:type="dxa"/>
            <w:noWrap/>
            <w:hideMark/>
            <w:tcPrChange w:id="29" w:author="Frederik Heylen" w:date="2019-07-11T11:21:00Z">
              <w:tcPr>
                <w:tcW w:w="762" w:type="dxa"/>
                <w:noWrap/>
                <w:hideMark/>
              </w:tcPr>
            </w:tcPrChange>
          </w:tcPr>
          <w:p w14:paraId="77671D28"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101-1,000</w:t>
            </w:r>
          </w:p>
        </w:tc>
        <w:tc>
          <w:tcPr>
            <w:tcW w:w="762" w:type="dxa"/>
            <w:hideMark/>
            <w:tcPrChange w:id="30" w:author="Frederik Heylen" w:date="2019-07-11T11:21:00Z">
              <w:tcPr>
                <w:tcW w:w="762" w:type="dxa"/>
                <w:hideMark/>
              </w:tcPr>
            </w:tcPrChange>
          </w:tcPr>
          <w:p w14:paraId="49D6802A"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1,001-50,000</w:t>
            </w:r>
          </w:p>
        </w:tc>
        <w:tc>
          <w:tcPr>
            <w:tcW w:w="762" w:type="dxa"/>
            <w:hideMark/>
            <w:tcPrChange w:id="31" w:author="Frederik Heylen" w:date="2019-07-11T11:21:00Z">
              <w:tcPr>
                <w:tcW w:w="762" w:type="dxa"/>
                <w:hideMark/>
              </w:tcPr>
            </w:tcPrChange>
          </w:tcPr>
          <w:p w14:paraId="44FFB62E"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50,001-100,000</w:t>
            </w:r>
          </w:p>
        </w:tc>
        <w:tc>
          <w:tcPr>
            <w:tcW w:w="762" w:type="dxa"/>
            <w:hideMark/>
            <w:tcPrChange w:id="32" w:author="Frederik Heylen" w:date="2019-07-11T11:21:00Z">
              <w:tcPr>
                <w:tcW w:w="762" w:type="dxa"/>
                <w:hideMark/>
              </w:tcPr>
            </w:tcPrChange>
          </w:tcPr>
          <w:p w14:paraId="20FCE445"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 xml:space="preserve">100,001 - 1 milion </w:t>
            </w:r>
          </w:p>
        </w:tc>
        <w:tc>
          <w:tcPr>
            <w:tcW w:w="904" w:type="dxa"/>
            <w:hideMark/>
            <w:tcPrChange w:id="33" w:author="Frederik Heylen" w:date="2019-07-11T11:21:00Z">
              <w:tcPr>
                <w:tcW w:w="762" w:type="dxa"/>
                <w:hideMark/>
              </w:tcPr>
            </w:tcPrChange>
          </w:tcPr>
          <w:p w14:paraId="329FF274" w14:textId="77777777" w:rsidR="003C6ECE" w:rsidRDefault="003C6ECE" w:rsidP="002D2F23">
            <w:pPr>
              <w:rPr>
                <w:ins w:id="34" w:author="Frederik Heylen" w:date="2019-07-11T10:58:00Z"/>
                <w:rFonts w:ascii="Calibri" w:hAnsi="Calibri" w:cs="Calibri"/>
                <w:color w:val="000000"/>
                <w:sz w:val="20"/>
                <w:szCs w:val="20"/>
              </w:rPr>
            </w:pPr>
            <w:del w:id="35" w:author="Frederik Heylen" w:date="2019-07-11T10:57:00Z">
              <w:r w:rsidRPr="00D114BF" w:rsidDel="003C6ECE">
                <w:rPr>
                  <w:rFonts w:ascii="Calibri" w:hAnsi="Calibri" w:cs="Calibri"/>
                  <w:color w:val="000000"/>
                  <w:sz w:val="20"/>
                  <w:szCs w:val="20"/>
                </w:rPr>
                <w:delText>Ponad 1 milion</w:delText>
              </w:r>
            </w:del>
          </w:p>
          <w:p w14:paraId="20CDF193" w14:textId="3D2512A6" w:rsidR="003C6ECE" w:rsidRPr="00D114BF" w:rsidRDefault="003C6ECE" w:rsidP="002D2F23">
            <w:pPr>
              <w:rPr>
                <w:rFonts w:ascii="Times New Roman"/>
                <w:sz w:val="20"/>
                <w:szCs w:val="20"/>
              </w:rPr>
            </w:pPr>
            <w:ins w:id="36" w:author="Frederik Heylen" w:date="2019-07-11T10:58:00Z">
              <w:r w:rsidRPr="00CA0EC0">
                <w:t>8: 25 001-50000</w:t>
              </w:r>
            </w:ins>
          </w:p>
        </w:tc>
        <w:tc>
          <w:tcPr>
            <w:tcW w:w="620" w:type="dxa"/>
            <w:tcPrChange w:id="37" w:author="Frederik Heylen" w:date="2019-07-11T11:21:00Z">
              <w:tcPr>
                <w:tcW w:w="762" w:type="dxa"/>
              </w:tcPr>
            </w:tcPrChange>
          </w:tcPr>
          <w:p w14:paraId="62A27C5C" w14:textId="70C71B97" w:rsidR="003C6ECE" w:rsidRPr="00D114BF" w:rsidRDefault="003C6ECE" w:rsidP="002D2F23">
            <w:pPr>
              <w:rPr>
                <w:ins w:id="38" w:author="Frederik Heylen" w:date="2019-07-11T10:56:00Z"/>
                <w:rFonts w:ascii="Calibri" w:hAnsi="Calibri" w:cs="Calibri"/>
                <w:color w:val="000000"/>
                <w:sz w:val="20"/>
                <w:szCs w:val="20"/>
              </w:rPr>
            </w:pPr>
            <w:ins w:id="39" w:author="Frederik Heylen" w:date="2019-07-11T10:58:00Z">
              <w:r w:rsidRPr="00CA0EC0">
                <w:t>9: 50 001- 75</w:t>
              </w:r>
              <w:r>
                <w:t> </w:t>
              </w:r>
              <w:r w:rsidRPr="00CA0EC0">
                <w:t>000</w:t>
              </w:r>
              <w:r>
                <w:t xml:space="preserve">  </w:t>
              </w:r>
            </w:ins>
          </w:p>
        </w:tc>
        <w:tc>
          <w:tcPr>
            <w:tcW w:w="762" w:type="dxa"/>
            <w:tcPrChange w:id="40" w:author="Frederik Heylen" w:date="2019-07-11T11:21:00Z">
              <w:tcPr>
                <w:tcW w:w="762" w:type="dxa"/>
              </w:tcPr>
            </w:tcPrChange>
          </w:tcPr>
          <w:p w14:paraId="201CAA56" w14:textId="7F69A216" w:rsidR="003C6ECE" w:rsidRPr="00D114BF" w:rsidRDefault="003C6ECE" w:rsidP="002D2F23">
            <w:pPr>
              <w:rPr>
                <w:ins w:id="41" w:author="Frederik Heylen" w:date="2019-07-11T10:56:00Z"/>
                <w:rFonts w:ascii="Calibri" w:hAnsi="Calibri" w:cs="Calibri"/>
                <w:color w:val="000000"/>
                <w:sz w:val="20"/>
                <w:szCs w:val="20"/>
              </w:rPr>
            </w:pPr>
            <w:ins w:id="42" w:author="Frederik Heylen" w:date="2019-07-11T10:58:00Z">
              <w:r w:rsidRPr="00CA0EC0">
                <w:t>10: 75 001-100</w:t>
              </w:r>
              <w:r>
                <w:t> </w:t>
              </w:r>
              <w:r w:rsidRPr="00CA0EC0">
                <w:t>000</w:t>
              </w:r>
            </w:ins>
          </w:p>
        </w:tc>
        <w:tc>
          <w:tcPr>
            <w:tcW w:w="762" w:type="dxa"/>
            <w:tcPrChange w:id="43" w:author="Frederik Heylen" w:date="2019-07-11T11:21:00Z">
              <w:tcPr>
                <w:tcW w:w="762" w:type="dxa"/>
              </w:tcPr>
            </w:tcPrChange>
          </w:tcPr>
          <w:p w14:paraId="46EF4F1F" w14:textId="10E69948" w:rsidR="003C6ECE" w:rsidRPr="00D114BF" w:rsidRDefault="003C6ECE" w:rsidP="002D2F23">
            <w:pPr>
              <w:rPr>
                <w:ins w:id="44" w:author="Frederik Heylen" w:date="2019-07-11T10:56:00Z"/>
                <w:rFonts w:ascii="Calibri" w:hAnsi="Calibri" w:cs="Calibri"/>
                <w:color w:val="000000"/>
                <w:sz w:val="20"/>
                <w:szCs w:val="20"/>
              </w:rPr>
            </w:pPr>
            <w:ins w:id="45" w:author="Frederik Heylen" w:date="2019-07-11T10:58:00Z">
              <w:r w:rsidRPr="00CA0EC0">
                <w:t>100 001-1 000</w:t>
              </w:r>
              <w:r>
                <w:t> </w:t>
              </w:r>
              <w:r w:rsidRPr="00CA0EC0">
                <w:t>000</w:t>
              </w:r>
            </w:ins>
          </w:p>
        </w:tc>
        <w:tc>
          <w:tcPr>
            <w:tcW w:w="833" w:type="dxa"/>
            <w:tcPrChange w:id="46" w:author="Frederik Heylen" w:date="2019-07-11T11:21:00Z">
              <w:tcPr>
                <w:tcW w:w="762" w:type="dxa"/>
              </w:tcPr>
            </w:tcPrChange>
          </w:tcPr>
          <w:p w14:paraId="3CFD9143" w14:textId="7ED8E54D" w:rsidR="003C6ECE" w:rsidRPr="00D114BF" w:rsidRDefault="003C6ECE" w:rsidP="002D2F23">
            <w:pPr>
              <w:rPr>
                <w:rFonts w:ascii="Calibri" w:hAnsi="Calibri" w:cs="Calibri"/>
                <w:color w:val="000000"/>
                <w:sz w:val="20"/>
                <w:szCs w:val="20"/>
              </w:rPr>
            </w:pPr>
            <w:ins w:id="47" w:author="Frederik Heylen" w:date="2019-07-11T10:57:00Z">
              <w:r w:rsidRPr="00D114BF">
                <w:rPr>
                  <w:rFonts w:ascii="Calibri" w:hAnsi="Calibri" w:cs="Calibri"/>
                  <w:color w:val="000000"/>
                  <w:sz w:val="20"/>
                  <w:szCs w:val="20"/>
                </w:rPr>
                <w:t>Ponad 1 milion</w:t>
              </w:r>
            </w:ins>
          </w:p>
        </w:tc>
      </w:tr>
      <w:tr w:rsidR="003C6ECE" w:rsidRPr="00D114BF" w14:paraId="42EDA773" w14:textId="66BA9632" w:rsidTr="00B6471E">
        <w:trPr>
          <w:trHeight w:val="300"/>
          <w:trPrChange w:id="48" w:author="Frederik Heylen" w:date="2019-07-11T11:21:00Z">
            <w:trPr>
              <w:trHeight w:val="300"/>
            </w:trPr>
          </w:trPrChange>
        </w:trPr>
        <w:tc>
          <w:tcPr>
            <w:tcW w:w="1162" w:type="dxa"/>
            <w:noWrap/>
            <w:tcPrChange w:id="49" w:author="Frederik Heylen" w:date="2019-07-11T11:21:00Z">
              <w:tcPr>
                <w:tcW w:w="1162" w:type="dxa"/>
                <w:noWrap/>
              </w:tcPr>
            </w:tcPrChange>
          </w:tcPr>
          <w:p w14:paraId="1FD938EA" w14:textId="77777777" w:rsidR="003C6ECE" w:rsidRPr="00D114BF" w:rsidRDefault="003C6ECE" w:rsidP="002D2F23">
            <w:pPr>
              <w:rPr>
                <w:rFonts w:ascii="Calibri" w:hAnsi="Calibri" w:cs="Calibri"/>
                <w:color w:val="000000"/>
                <w:sz w:val="20"/>
                <w:szCs w:val="20"/>
              </w:rPr>
            </w:pPr>
          </w:p>
        </w:tc>
        <w:tc>
          <w:tcPr>
            <w:tcW w:w="1810" w:type="dxa"/>
            <w:noWrap/>
            <w:tcPrChange w:id="50" w:author="Frederik Heylen" w:date="2019-07-11T11:21:00Z">
              <w:tcPr>
                <w:tcW w:w="1810" w:type="dxa"/>
                <w:noWrap/>
              </w:tcPr>
            </w:tcPrChange>
          </w:tcPr>
          <w:p w14:paraId="6B692D44" w14:textId="77777777" w:rsidR="003C6ECE" w:rsidRPr="00D114BF" w:rsidRDefault="003C6ECE" w:rsidP="002D2F23">
            <w:pPr>
              <w:rPr>
                <w:rFonts w:ascii="Calibri" w:hAnsi="Calibri" w:cs="Calibri"/>
                <w:color w:val="000000"/>
                <w:sz w:val="20"/>
                <w:szCs w:val="20"/>
              </w:rPr>
            </w:pPr>
          </w:p>
        </w:tc>
        <w:tc>
          <w:tcPr>
            <w:tcW w:w="761" w:type="dxa"/>
            <w:noWrap/>
            <w:tcPrChange w:id="51" w:author="Frederik Heylen" w:date="2019-07-11T11:21:00Z">
              <w:tcPr>
                <w:tcW w:w="761" w:type="dxa"/>
                <w:noWrap/>
              </w:tcPr>
            </w:tcPrChange>
          </w:tcPr>
          <w:p w14:paraId="3CFA75C0" w14:textId="323DBAEC" w:rsidR="003C6ECE" w:rsidRPr="00D114BF" w:rsidRDefault="003C6ECE" w:rsidP="009D0C47">
            <w:pPr>
              <w:jc w:val="center"/>
              <w:rPr>
                <w:rFonts w:ascii="Calibri" w:hAnsi="Calibri" w:cs="Calibri"/>
                <w:color w:val="000000"/>
                <w:sz w:val="20"/>
                <w:szCs w:val="20"/>
              </w:rPr>
            </w:pPr>
            <w:r>
              <w:rPr>
                <w:rFonts w:ascii="Calibri" w:hAnsi="Calibri" w:cs="Calibri"/>
                <w:color w:val="000000"/>
                <w:sz w:val="20"/>
                <w:szCs w:val="20"/>
              </w:rPr>
              <w:t>1</w:t>
            </w:r>
          </w:p>
        </w:tc>
        <w:tc>
          <w:tcPr>
            <w:tcW w:w="762" w:type="dxa"/>
            <w:noWrap/>
            <w:tcPrChange w:id="52" w:author="Frederik Heylen" w:date="2019-07-11T11:21:00Z">
              <w:tcPr>
                <w:tcW w:w="762" w:type="dxa"/>
                <w:noWrap/>
              </w:tcPr>
            </w:tcPrChange>
          </w:tcPr>
          <w:p w14:paraId="6F841DE4" w14:textId="0538C8E7" w:rsidR="003C6ECE" w:rsidRPr="00D114BF" w:rsidRDefault="003C6ECE" w:rsidP="009D0C47">
            <w:pPr>
              <w:jc w:val="center"/>
              <w:rPr>
                <w:rFonts w:ascii="Times New Roman"/>
                <w:sz w:val="20"/>
                <w:szCs w:val="20"/>
              </w:rPr>
            </w:pPr>
            <w:r>
              <w:rPr>
                <w:rFonts w:ascii="Times New Roman"/>
                <w:sz w:val="20"/>
                <w:szCs w:val="20"/>
              </w:rPr>
              <w:t>2</w:t>
            </w:r>
          </w:p>
        </w:tc>
        <w:tc>
          <w:tcPr>
            <w:tcW w:w="762" w:type="dxa"/>
            <w:noWrap/>
            <w:tcPrChange w:id="53" w:author="Frederik Heylen" w:date="2019-07-11T11:21:00Z">
              <w:tcPr>
                <w:tcW w:w="762" w:type="dxa"/>
                <w:noWrap/>
              </w:tcPr>
            </w:tcPrChange>
          </w:tcPr>
          <w:p w14:paraId="3A7B972F" w14:textId="6E7FFF3C" w:rsidR="003C6ECE" w:rsidRPr="00D114BF" w:rsidRDefault="003C6ECE" w:rsidP="009D0C47">
            <w:pPr>
              <w:jc w:val="center"/>
              <w:rPr>
                <w:rFonts w:ascii="Times New Roman"/>
                <w:sz w:val="20"/>
                <w:szCs w:val="20"/>
              </w:rPr>
            </w:pPr>
            <w:r>
              <w:rPr>
                <w:rFonts w:ascii="Times New Roman"/>
                <w:sz w:val="20"/>
                <w:szCs w:val="20"/>
              </w:rPr>
              <w:t>3</w:t>
            </w:r>
          </w:p>
        </w:tc>
        <w:tc>
          <w:tcPr>
            <w:tcW w:w="762" w:type="dxa"/>
            <w:noWrap/>
            <w:tcPrChange w:id="54" w:author="Frederik Heylen" w:date="2019-07-11T11:21:00Z">
              <w:tcPr>
                <w:tcW w:w="762" w:type="dxa"/>
                <w:noWrap/>
              </w:tcPr>
            </w:tcPrChange>
          </w:tcPr>
          <w:p w14:paraId="3263BA85" w14:textId="3F6F9F47" w:rsidR="003C6ECE" w:rsidRPr="00D114BF" w:rsidRDefault="003C6ECE" w:rsidP="009D0C47">
            <w:pPr>
              <w:jc w:val="center"/>
              <w:rPr>
                <w:rFonts w:ascii="Times New Roman"/>
                <w:sz w:val="20"/>
                <w:szCs w:val="20"/>
              </w:rPr>
            </w:pPr>
            <w:r>
              <w:rPr>
                <w:rFonts w:ascii="Times New Roman"/>
                <w:sz w:val="20"/>
                <w:szCs w:val="20"/>
              </w:rPr>
              <w:t>4</w:t>
            </w:r>
          </w:p>
        </w:tc>
        <w:tc>
          <w:tcPr>
            <w:tcW w:w="762" w:type="dxa"/>
            <w:noWrap/>
            <w:tcPrChange w:id="55" w:author="Frederik Heylen" w:date="2019-07-11T11:21:00Z">
              <w:tcPr>
                <w:tcW w:w="762" w:type="dxa"/>
                <w:noWrap/>
              </w:tcPr>
            </w:tcPrChange>
          </w:tcPr>
          <w:p w14:paraId="36F74EFE" w14:textId="383E31A6" w:rsidR="003C6ECE" w:rsidRPr="00D114BF" w:rsidRDefault="003C6ECE" w:rsidP="009D0C47">
            <w:pPr>
              <w:jc w:val="center"/>
              <w:rPr>
                <w:rFonts w:ascii="Times New Roman"/>
                <w:sz w:val="20"/>
                <w:szCs w:val="20"/>
              </w:rPr>
            </w:pPr>
            <w:r>
              <w:rPr>
                <w:rFonts w:ascii="Times New Roman"/>
                <w:sz w:val="20"/>
                <w:szCs w:val="20"/>
              </w:rPr>
              <w:t>5</w:t>
            </w:r>
          </w:p>
        </w:tc>
        <w:tc>
          <w:tcPr>
            <w:tcW w:w="762" w:type="dxa"/>
            <w:noWrap/>
            <w:tcPrChange w:id="56" w:author="Frederik Heylen" w:date="2019-07-11T11:21:00Z">
              <w:tcPr>
                <w:tcW w:w="762" w:type="dxa"/>
                <w:noWrap/>
              </w:tcPr>
            </w:tcPrChange>
          </w:tcPr>
          <w:p w14:paraId="489E3579" w14:textId="45037263" w:rsidR="003C6ECE" w:rsidRPr="00D114BF" w:rsidRDefault="003C6ECE" w:rsidP="009D0C47">
            <w:pPr>
              <w:jc w:val="center"/>
              <w:rPr>
                <w:rFonts w:ascii="Times New Roman"/>
                <w:sz w:val="20"/>
                <w:szCs w:val="20"/>
              </w:rPr>
            </w:pPr>
            <w:r>
              <w:rPr>
                <w:rFonts w:ascii="Times New Roman"/>
                <w:sz w:val="20"/>
                <w:szCs w:val="20"/>
              </w:rPr>
              <w:t>6</w:t>
            </w:r>
          </w:p>
        </w:tc>
        <w:tc>
          <w:tcPr>
            <w:tcW w:w="762" w:type="dxa"/>
            <w:noWrap/>
            <w:tcPrChange w:id="57" w:author="Frederik Heylen" w:date="2019-07-11T11:21:00Z">
              <w:tcPr>
                <w:tcW w:w="762" w:type="dxa"/>
                <w:noWrap/>
              </w:tcPr>
            </w:tcPrChange>
          </w:tcPr>
          <w:p w14:paraId="78763C91" w14:textId="30482BF0" w:rsidR="003C6ECE" w:rsidRPr="00D114BF" w:rsidRDefault="003C6ECE" w:rsidP="009D0C47">
            <w:pPr>
              <w:jc w:val="center"/>
              <w:rPr>
                <w:rFonts w:ascii="Times New Roman"/>
                <w:sz w:val="20"/>
                <w:szCs w:val="20"/>
              </w:rPr>
            </w:pPr>
            <w:r>
              <w:rPr>
                <w:rFonts w:ascii="Times New Roman"/>
                <w:sz w:val="20"/>
                <w:szCs w:val="20"/>
              </w:rPr>
              <w:t>7</w:t>
            </w:r>
          </w:p>
        </w:tc>
        <w:tc>
          <w:tcPr>
            <w:tcW w:w="904" w:type="dxa"/>
            <w:noWrap/>
            <w:tcPrChange w:id="58" w:author="Frederik Heylen" w:date="2019-07-11T11:21:00Z">
              <w:tcPr>
                <w:tcW w:w="762" w:type="dxa"/>
                <w:noWrap/>
              </w:tcPr>
            </w:tcPrChange>
          </w:tcPr>
          <w:p w14:paraId="6AFE902B" w14:textId="5BCA6636" w:rsidR="003C6ECE" w:rsidRPr="00D114BF" w:rsidRDefault="003C6ECE" w:rsidP="009D0C47">
            <w:pPr>
              <w:jc w:val="center"/>
              <w:rPr>
                <w:rFonts w:ascii="Times New Roman"/>
                <w:sz w:val="20"/>
                <w:szCs w:val="20"/>
              </w:rPr>
            </w:pPr>
            <w:r>
              <w:rPr>
                <w:rFonts w:ascii="Times New Roman"/>
                <w:sz w:val="20"/>
                <w:szCs w:val="20"/>
              </w:rPr>
              <w:t>8</w:t>
            </w:r>
          </w:p>
        </w:tc>
        <w:tc>
          <w:tcPr>
            <w:tcW w:w="620" w:type="dxa"/>
            <w:tcPrChange w:id="59" w:author="Frederik Heylen" w:date="2019-07-11T11:21:00Z">
              <w:tcPr>
                <w:tcW w:w="762" w:type="dxa"/>
              </w:tcPr>
            </w:tcPrChange>
          </w:tcPr>
          <w:p w14:paraId="557CAA57" w14:textId="6EBD8BDB" w:rsidR="003C6ECE" w:rsidRDefault="003C6ECE" w:rsidP="009D0C47">
            <w:pPr>
              <w:jc w:val="center"/>
              <w:rPr>
                <w:ins w:id="60" w:author="Frederik Heylen" w:date="2019-07-11T10:56:00Z"/>
                <w:rFonts w:ascii="Times New Roman"/>
                <w:sz w:val="20"/>
                <w:szCs w:val="20"/>
              </w:rPr>
            </w:pPr>
            <w:ins w:id="61" w:author="Frederik Heylen" w:date="2019-07-11T10:57:00Z">
              <w:r>
                <w:rPr>
                  <w:rFonts w:ascii="Times New Roman"/>
                  <w:sz w:val="20"/>
                  <w:szCs w:val="20"/>
                </w:rPr>
                <w:t>9</w:t>
              </w:r>
            </w:ins>
          </w:p>
        </w:tc>
        <w:tc>
          <w:tcPr>
            <w:tcW w:w="762" w:type="dxa"/>
            <w:tcPrChange w:id="62" w:author="Frederik Heylen" w:date="2019-07-11T11:21:00Z">
              <w:tcPr>
                <w:tcW w:w="762" w:type="dxa"/>
              </w:tcPr>
            </w:tcPrChange>
          </w:tcPr>
          <w:p w14:paraId="782560B5" w14:textId="5B1E8A70" w:rsidR="003C6ECE" w:rsidRDefault="003C6ECE" w:rsidP="009D0C47">
            <w:pPr>
              <w:jc w:val="center"/>
              <w:rPr>
                <w:ins w:id="63" w:author="Frederik Heylen" w:date="2019-07-11T10:56:00Z"/>
                <w:rFonts w:ascii="Times New Roman"/>
                <w:sz w:val="20"/>
                <w:szCs w:val="20"/>
              </w:rPr>
            </w:pPr>
            <w:ins w:id="64" w:author="Frederik Heylen" w:date="2019-07-11T10:57:00Z">
              <w:r>
                <w:rPr>
                  <w:rFonts w:ascii="Times New Roman"/>
                  <w:sz w:val="20"/>
                  <w:szCs w:val="20"/>
                </w:rPr>
                <w:t>10</w:t>
              </w:r>
            </w:ins>
          </w:p>
        </w:tc>
        <w:tc>
          <w:tcPr>
            <w:tcW w:w="762" w:type="dxa"/>
            <w:tcPrChange w:id="65" w:author="Frederik Heylen" w:date="2019-07-11T11:21:00Z">
              <w:tcPr>
                <w:tcW w:w="762" w:type="dxa"/>
              </w:tcPr>
            </w:tcPrChange>
          </w:tcPr>
          <w:p w14:paraId="587E0CA0" w14:textId="67548625" w:rsidR="003C6ECE" w:rsidRDefault="003C6ECE" w:rsidP="009D0C47">
            <w:pPr>
              <w:jc w:val="center"/>
              <w:rPr>
                <w:ins w:id="66" w:author="Frederik Heylen" w:date="2019-07-11T10:56:00Z"/>
                <w:rFonts w:ascii="Times New Roman"/>
                <w:sz w:val="20"/>
                <w:szCs w:val="20"/>
              </w:rPr>
            </w:pPr>
            <w:ins w:id="67" w:author="Frederik Heylen" w:date="2019-07-11T10:57:00Z">
              <w:r>
                <w:rPr>
                  <w:rFonts w:ascii="Times New Roman"/>
                  <w:sz w:val="20"/>
                  <w:szCs w:val="20"/>
                </w:rPr>
                <w:t>11</w:t>
              </w:r>
            </w:ins>
          </w:p>
        </w:tc>
        <w:tc>
          <w:tcPr>
            <w:tcW w:w="833" w:type="dxa"/>
            <w:tcPrChange w:id="68" w:author="Frederik Heylen" w:date="2019-07-11T11:21:00Z">
              <w:tcPr>
                <w:tcW w:w="762" w:type="dxa"/>
              </w:tcPr>
            </w:tcPrChange>
          </w:tcPr>
          <w:p w14:paraId="1F20FAB8" w14:textId="1E9862F2" w:rsidR="003C6ECE" w:rsidRDefault="003C6ECE" w:rsidP="009D0C47">
            <w:pPr>
              <w:jc w:val="center"/>
              <w:rPr>
                <w:ins w:id="69" w:author="Frederik Heylen" w:date="2019-07-11T10:56:00Z"/>
                <w:rFonts w:ascii="Times New Roman"/>
                <w:sz w:val="20"/>
                <w:szCs w:val="20"/>
              </w:rPr>
            </w:pPr>
            <w:ins w:id="70" w:author="Frederik Heylen" w:date="2019-07-11T10:57:00Z">
              <w:r>
                <w:rPr>
                  <w:rFonts w:ascii="Times New Roman"/>
                  <w:sz w:val="20"/>
                  <w:szCs w:val="20"/>
                </w:rPr>
                <w:t>12</w:t>
              </w:r>
            </w:ins>
          </w:p>
        </w:tc>
      </w:tr>
      <w:tr w:rsidR="003C6ECE" w:rsidRPr="00D114BF" w14:paraId="4EF038CF" w14:textId="4F3F36AA" w:rsidTr="00B6471E">
        <w:trPr>
          <w:trHeight w:val="300"/>
          <w:trPrChange w:id="71" w:author="Frederik Heylen" w:date="2019-07-11T11:21:00Z">
            <w:trPr>
              <w:trHeight w:val="300"/>
            </w:trPr>
          </w:trPrChange>
        </w:trPr>
        <w:tc>
          <w:tcPr>
            <w:tcW w:w="1162" w:type="dxa"/>
            <w:noWrap/>
            <w:hideMark/>
            <w:tcPrChange w:id="72" w:author="Frederik Heylen" w:date="2019-07-11T11:21:00Z">
              <w:tcPr>
                <w:tcW w:w="1162" w:type="dxa"/>
                <w:noWrap/>
                <w:hideMark/>
              </w:tcPr>
            </w:tcPrChange>
          </w:tcPr>
          <w:p w14:paraId="3F56F73D"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[q04_05]</w:t>
            </w:r>
          </w:p>
        </w:tc>
        <w:tc>
          <w:tcPr>
            <w:tcW w:w="1810" w:type="dxa"/>
            <w:noWrap/>
            <w:hideMark/>
            <w:tcPrChange w:id="73" w:author="Frederik Heylen" w:date="2019-07-11T11:21:00Z">
              <w:tcPr>
                <w:tcW w:w="1810" w:type="dxa"/>
                <w:noWrap/>
                <w:hideMark/>
              </w:tcPr>
            </w:tcPrChange>
          </w:tcPr>
          <w:p w14:paraId="0657BFD2"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Osoby fizyczne</w:t>
            </w:r>
          </w:p>
        </w:tc>
        <w:tc>
          <w:tcPr>
            <w:tcW w:w="761" w:type="dxa"/>
            <w:noWrap/>
            <w:hideMark/>
            <w:tcPrChange w:id="74" w:author="Frederik Heylen" w:date="2019-07-11T11:21:00Z">
              <w:tcPr>
                <w:tcW w:w="761" w:type="dxa"/>
                <w:noWrap/>
                <w:hideMark/>
              </w:tcPr>
            </w:tcPrChange>
          </w:tcPr>
          <w:p w14:paraId="6F669AE7" w14:textId="77777777" w:rsidR="003C6ECE" w:rsidRPr="00D114BF" w:rsidRDefault="003C6ECE" w:rsidP="002D2F23">
            <w:pPr>
              <w:rPr>
                <w:rFonts w:ascii="Calibri" w:hAnsi="Calibri" w:cs="Calibri"/>
                <w:color w:val="000000"/>
                <w:sz w:val="20"/>
                <w:szCs w:val="20"/>
              </w:rPr>
            </w:pPr>
          </w:p>
        </w:tc>
        <w:tc>
          <w:tcPr>
            <w:tcW w:w="762" w:type="dxa"/>
            <w:noWrap/>
            <w:hideMark/>
            <w:tcPrChange w:id="75" w:author="Frederik Heylen" w:date="2019-07-11T11:21:00Z">
              <w:tcPr>
                <w:tcW w:w="762" w:type="dxa"/>
                <w:noWrap/>
                <w:hideMark/>
              </w:tcPr>
            </w:tcPrChange>
          </w:tcPr>
          <w:p w14:paraId="4E5171EC" w14:textId="77777777" w:rsidR="003C6ECE" w:rsidRPr="00D114BF" w:rsidRDefault="003C6ECE" w:rsidP="002D2F23">
            <w:pPr>
              <w:rPr>
                <w:rFonts w:ascii="Times New Roman"/>
                <w:sz w:val="20"/>
                <w:szCs w:val="20"/>
              </w:rPr>
            </w:pPr>
          </w:p>
        </w:tc>
        <w:tc>
          <w:tcPr>
            <w:tcW w:w="762" w:type="dxa"/>
            <w:noWrap/>
            <w:hideMark/>
            <w:tcPrChange w:id="76" w:author="Frederik Heylen" w:date="2019-07-11T11:21:00Z">
              <w:tcPr>
                <w:tcW w:w="762" w:type="dxa"/>
                <w:noWrap/>
                <w:hideMark/>
              </w:tcPr>
            </w:tcPrChange>
          </w:tcPr>
          <w:p w14:paraId="258C5B0E" w14:textId="77777777" w:rsidR="003C6ECE" w:rsidRPr="00D114BF" w:rsidRDefault="003C6ECE" w:rsidP="002D2F23">
            <w:pPr>
              <w:rPr>
                <w:rFonts w:ascii="Times New Roman"/>
                <w:sz w:val="20"/>
                <w:szCs w:val="20"/>
              </w:rPr>
            </w:pPr>
          </w:p>
        </w:tc>
        <w:tc>
          <w:tcPr>
            <w:tcW w:w="762" w:type="dxa"/>
            <w:noWrap/>
            <w:hideMark/>
            <w:tcPrChange w:id="77" w:author="Frederik Heylen" w:date="2019-07-11T11:21:00Z">
              <w:tcPr>
                <w:tcW w:w="762" w:type="dxa"/>
                <w:noWrap/>
                <w:hideMark/>
              </w:tcPr>
            </w:tcPrChange>
          </w:tcPr>
          <w:p w14:paraId="148DE648" w14:textId="77777777" w:rsidR="003C6ECE" w:rsidRPr="00D114BF" w:rsidRDefault="003C6ECE" w:rsidP="002D2F23">
            <w:pPr>
              <w:rPr>
                <w:rFonts w:ascii="Times New Roman"/>
                <w:sz w:val="20"/>
                <w:szCs w:val="20"/>
              </w:rPr>
            </w:pPr>
          </w:p>
        </w:tc>
        <w:tc>
          <w:tcPr>
            <w:tcW w:w="762" w:type="dxa"/>
            <w:noWrap/>
            <w:hideMark/>
            <w:tcPrChange w:id="78" w:author="Frederik Heylen" w:date="2019-07-11T11:21:00Z">
              <w:tcPr>
                <w:tcW w:w="762" w:type="dxa"/>
                <w:noWrap/>
                <w:hideMark/>
              </w:tcPr>
            </w:tcPrChange>
          </w:tcPr>
          <w:p w14:paraId="22C8027E" w14:textId="77777777" w:rsidR="003C6ECE" w:rsidRPr="00D114BF" w:rsidRDefault="003C6ECE" w:rsidP="002D2F23">
            <w:pPr>
              <w:rPr>
                <w:rFonts w:ascii="Times New Roman"/>
                <w:sz w:val="20"/>
                <w:szCs w:val="20"/>
              </w:rPr>
            </w:pPr>
          </w:p>
        </w:tc>
        <w:tc>
          <w:tcPr>
            <w:tcW w:w="762" w:type="dxa"/>
            <w:noWrap/>
            <w:hideMark/>
            <w:tcPrChange w:id="79" w:author="Frederik Heylen" w:date="2019-07-11T11:21:00Z">
              <w:tcPr>
                <w:tcW w:w="762" w:type="dxa"/>
                <w:noWrap/>
                <w:hideMark/>
              </w:tcPr>
            </w:tcPrChange>
          </w:tcPr>
          <w:p w14:paraId="6E14674C" w14:textId="77777777" w:rsidR="003C6ECE" w:rsidRPr="00D114BF" w:rsidRDefault="003C6ECE" w:rsidP="002D2F23">
            <w:pPr>
              <w:rPr>
                <w:rFonts w:ascii="Times New Roman"/>
                <w:sz w:val="20"/>
                <w:szCs w:val="20"/>
              </w:rPr>
            </w:pPr>
          </w:p>
        </w:tc>
        <w:tc>
          <w:tcPr>
            <w:tcW w:w="762" w:type="dxa"/>
            <w:noWrap/>
            <w:hideMark/>
            <w:tcPrChange w:id="80" w:author="Frederik Heylen" w:date="2019-07-11T11:21:00Z">
              <w:tcPr>
                <w:tcW w:w="762" w:type="dxa"/>
                <w:noWrap/>
                <w:hideMark/>
              </w:tcPr>
            </w:tcPrChange>
          </w:tcPr>
          <w:p w14:paraId="1FCBD269" w14:textId="77777777" w:rsidR="003C6ECE" w:rsidRPr="00D114BF" w:rsidRDefault="003C6ECE" w:rsidP="002D2F23">
            <w:pPr>
              <w:rPr>
                <w:rFonts w:ascii="Times New Roman"/>
                <w:sz w:val="20"/>
                <w:szCs w:val="20"/>
              </w:rPr>
            </w:pPr>
          </w:p>
        </w:tc>
        <w:tc>
          <w:tcPr>
            <w:tcW w:w="904" w:type="dxa"/>
            <w:noWrap/>
            <w:hideMark/>
            <w:tcPrChange w:id="81" w:author="Frederik Heylen" w:date="2019-07-11T11:21:00Z">
              <w:tcPr>
                <w:tcW w:w="762" w:type="dxa"/>
                <w:noWrap/>
                <w:hideMark/>
              </w:tcPr>
            </w:tcPrChange>
          </w:tcPr>
          <w:p w14:paraId="6953CD19" w14:textId="77777777" w:rsidR="003C6ECE" w:rsidRPr="00D114BF" w:rsidRDefault="003C6ECE" w:rsidP="002D2F23">
            <w:pPr>
              <w:rPr>
                <w:rFonts w:ascii="Times New Roman"/>
                <w:sz w:val="20"/>
                <w:szCs w:val="20"/>
              </w:rPr>
            </w:pPr>
          </w:p>
        </w:tc>
        <w:tc>
          <w:tcPr>
            <w:tcW w:w="620" w:type="dxa"/>
            <w:tcPrChange w:id="82" w:author="Frederik Heylen" w:date="2019-07-11T11:21:00Z">
              <w:tcPr>
                <w:tcW w:w="762" w:type="dxa"/>
              </w:tcPr>
            </w:tcPrChange>
          </w:tcPr>
          <w:p w14:paraId="483F07BC" w14:textId="77777777" w:rsidR="003C6ECE" w:rsidRPr="00D114BF" w:rsidRDefault="003C6ECE" w:rsidP="002D2F23">
            <w:pPr>
              <w:rPr>
                <w:ins w:id="83" w:author="Frederik Heylen" w:date="2019-07-11T10:56:00Z"/>
                <w:rFonts w:ascii="Times New Roman"/>
                <w:sz w:val="20"/>
                <w:szCs w:val="20"/>
              </w:rPr>
            </w:pPr>
          </w:p>
        </w:tc>
        <w:tc>
          <w:tcPr>
            <w:tcW w:w="762" w:type="dxa"/>
            <w:tcPrChange w:id="84" w:author="Frederik Heylen" w:date="2019-07-11T11:21:00Z">
              <w:tcPr>
                <w:tcW w:w="762" w:type="dxa"/>
              </w:tcPr>
            </w:tcPrChange>
          </w:tcPr>
          <w:p w14:paraId="79F912C9" w14:textId="77777777" w:rsidR="003C6ECE" w:rsidRPr="00D114BF" w:rsidRDefault="003C6ECE" w:rsidP="002D2F23">
            <w:pPr>
              <w:rPr>
                <w:ins w:id="85" w:author="Frederik Heylen" w:date="2019-07-11T10:56:00Z"/>
                <w:rFonts w:ascii="Times New Roman"/>
                <w:sz w:val="20"/>
                <w:szCs w:val="20"/>
              </w:rPr>
            </w:pPr>
          </w:p>
        </w:tc>
        <w:tc>
          <w:tcPr>
            <w:tcW w:w="762" w:type="dxa"/>
            <w:tcPrChange w:id="86" w:author="Frederik Heylen" w:date="2019-07-11T11:21:00Z">
              <w:tcPr>
                <w:tcW w:w="762" w:type="dxa"/>
              </w:tcPr>
            </w:tcPrChange>
          </w:tcPr>
          <w:p w14:paraId="6FDFA40F" w14:textId="77777777" w:rsidR="003C6ECE" w:rsidRPr="00D114BF" w:rsidRDefault="003C6ECE" w:rsidP="002D2F23">
            <w:pPr>
              <w:rPr>
                <w:ins w:id="87" w:author="Frederik Heylen" w:date="2019-07-11T10:56:00Z"/>
                <w:rFonts w:ascii="Times New Roman"/>
                <w:sz w:val="20"/>
                <w:szCs w:val="20"/>
              </w:rPr>
            </w:pPr>
          </w:p>
        </w:tc>
        <w:tc>
          <w:tcPr>
            <w:tcW w:w="833" w:type="dxa"/>
            <w:tcPrChange w:id="88" w:author="Frederik Heylen" w:date="2019-07-11T11:21:00Z">
              <w:tcPr>
                <w:tcW w:w="762" w:type="dxa"/>
              </w:tcPr>
            </w:tcPrChange>
          </w:tcPr>
          <w:p w14:paraId="4720FF15" w14:textId="77777777" w:rsidR="003C6ECE" w:rsidRPr="00D114BF" w:rsidRDefault="003C6ECE" w:rsidP="002D2F23">
            <w:pPr>
              <w:rPr>
                <w:ins w:id="89" w:author="Frederik Heylen" w:date="2019-07-11T10:56:00Z"/>
                <w:rFonts w:ascii="Times New Roman"/>
                <w:sz w:val="20"/>
                <w:szCs w:val="20"/>
              </w:rPr>
            </w:pPr>
          </w:p>
        </w:tc>
      </w:tr>
      <w:tr w:rsidR="003C6ECE" w:rsidRPr="00D114BF" w14:paraId="3A3C8D57" w14:textId="57E6B4F9" w:rsidTr="00B6471E">
        <w:trPr>
          <w:trHeight w:val="300"/>
          <w:trPrChange w:id="90" w:author="Frederik Heylen" w:date="2019-07-11T11:21:00Z">
            <w:trPr>
              <w:trHeight w:val="300"/>
            </w:trPr>
          </w:trPrChange>
        </w:trPr>
        <w:tc>
          <w:tcPr>
            <w:tcW w:w="1162" w:type="dxa"/>
            <w:noWrap/>
            <w:hideMark/>
            <w:tcPrChange w:id="91" w:author="Frederik Heylen" w:date="2019-07-11T11:21:00Z">
              <w:tcPr>
                <w:tcW w:w="1162" w:type="dxa"/>
                <w:noWrap/>
                <w:hideMark/>
              </w:tcPr>
            </w:tcPrChange>
          </w:tcPr>
          <w:p w14:paraId="70C03949"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[q04_02]</w:t>
            </w:r>
          </w:p>
        </w:tc>
        <w:tc>
          <w:tcPr>
            <w:tcW w:w="1810" w:type="dxa"/>
            <w:noWrap/>
            <w:hideMark/>
            <w:tcPrChange w:id="92" w:author="Frederik Heylen" w:date="2019-07-11T11:21:00Z">
              <w:tcPr>
                <w:tcW w:w="1810" w:type="dxa"/>
                <w:noWrap/>
                <w:hideMark/>
              </w:tcPr>
            </w:tcPrChange>
          </w:tcPr>
          <w:p w14:paraId="1962886D"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Korporacje lub firmy</w:t>
            </w:r>
          </w:p>
        </w:tc>
        <w:tc>
          <w:tcPr>
            <w:tcW w:w="761" w:type="dxa"/>
            <w:noWrap/>
            <w:hideMark/>
            <w:tcPrChange w:id="93" w:author="Frederik Heylen" w:date="2019-07-11T11:21:00Z">
              <w:tcPr>
                <w:tcW w:w="761" w:type="dxa"/>
                <w:noWrap/>
                <w:hideMark/>
              </w:tcPr>
            </w:tcPrChange>
          </w:tcPr>
          <w:p w14:paraId="74188E71" w14:textId="77777777" w:rsidR="003C6ECE" w:rsidRPr="00D114BF" w:rsidRDefault="003C6ECE" w:rsidP="002D2F23">
            <w:pPr>
              <w:rPr>
                <w:rFonts w:ascii="Calibri" w:hAnsi="Calibri" w:cs="Calibri"/>
                <w:color w:val="000000"/>
                <w:sz w:val="20"/>
                <w:szCs w:val="20"/>
              </w:rPr>
            </w:pPr>
          </w:p>
        </w:tc>
        <w:tc>
          <w:tcPr>
            <w:tcW w:w="762" w:type="dxa"/>
            <w:noWrap/>
            <w:hideMark/>
            <w:tcPrChange w:id="94" w:author="Frederik Heylen" w:date="2019-07-11T11:21:00Z">
              <w:tcPr>
                <w:tcW w:w="762" w:type="dxa"/>
                <w:noWrap/>
                <w:hideMark/>
              </w:tcPr>
            </w:tcPrChange>
          </w:tcPr>
          <w:p w14:paraId="6D1D84E0" w14:textId="77777777" w:rsidR="003C6ECE" w:rsidRPr="00D114BF" w:rsidRDefault="003C6ECE" w:rsidP="002D2F23">
            <w:pPr>
              <w:rPr>
                <w:rFonts w:ascii="Times New Roman"/>
                <w:sz w:val="20"/>
                <w:szCs w:val="20"/>
              </w:rPr>
            </w:pPr>
          </w:p>
        </w:tc>
        <w:tc>
          <w:tcPr>
            <w:tcW w:w="762" w:type="dxa"/>
            <w:noWrap/>
            <w:hideMark/>
            <w:tcPrChange w:id="95" w:author="Frederik Heylen" w:date="2019-07-11T11:21:00Z">
              <w:tcPr>
                <w:tcW w:w="762" w:type="dxa"/>
                <w:noWrap/>
                <w:hideMark/>
              </w:tcPr>
            </w:tcPrChange>
          </w:tcPr>
          <w:p w14:paraId="207F8115" w14:textId="77777777" w:rsidR="003C6ECE" w:rsidRPr="00D114BF" w:rsidRDefault="003C6ECE" w:rsidP="002D2F23">
            <w:pPr>
              <w:rPr>
                <w:rFonts w:ascii="Times New Roman"/>
                <w:sz w:val="20"/>
                <w:szCs w:val="20"/>
              </w:rPr>
            </w:pPr>
          </w:p>
        </w:tc>
        <w:tc>
          <w:tcPr>
            <w:tcW w:w="762" w:type="dxa"/>
            <w:noWrap/>
            <w:hideMark/>
            <w:tcPrChange w:id="96" w:author="Frederik Heylen" w:date="2019-07-11T11:21:00Z">
              <w:tcPr>
                <w:tcW w:w="762" w:type="dxa"/>
                <w:noWrap/>
                <w:hideMark/>
              </w:tcPr>
            </w:tcPrChange>
          </w:tcPr>
          <w:p w14:paraId="5687D845" w14:textId="77777777" w:rsidR="003C6ECE" w:rsidRPr="00D114BF" w:rsidRDefault="003C6ECE" w:rsidP="002D2F23">
            <w:pPr>
              <w:rPr>
                <w:rFonts w:ascii="Times New Roman"/>
                <w:sz w:val="20"/>
                <w:szCs w:val="20"/>
              </w:rPr>
            </w:pPr>
          </w:p>
        </w:tc>
        <w:tc>
          <w:tcPr>
            <w:tcW w:w="762" w:type="dxa"/>
            <w:noWrap/>
            <w:hideMark/>
            <w:tcPrChange w:id="97" w:author="Frederik Heylen" w:date="2019-07-11T11:21:00Z">
              <w:tcPr>
                <w:tcW w:w="762" w:type="dxa"/>
                <w:noWrap/>
                <w:hideMark/>
              </w:tcPr>
            </w:tcPrChange>
          </w:tcPr>
          <w:p w14:paraId="3480C082" w14:textId="77777777" w:rsidR="003C6ECE" w:rsidRPr="00D114BF" w:rsidRDefault="003C6ECE" w:rsidP="002D2F23">
            <w:pPr>
              <w:rPr>
                <w:rFonts w:ascii="Times New Roman"/>
                <w:sz w:val="20"/>
                <w:szCs w:val="20"/>
              </w:rPr>
            </w:pPr>
          </w:p>
        </w:tc>
        <w:tc>
          <w:tcPr>
            <w:tcW w:w="762" w:type="dxa"/>
            <w:noWrap/>
            <w:hideMark/>
            <w:tcPrChange w:id="98" w:author="Frederik Heylen" w:date="2019-07-11T11:21:00Z">
              <w:tcPr>
                <w:tcW w:w="762" w:type="dxa"/>
                <w:noWrap/>
                <w:hideMark/>
              </w:tcPr>
            </w:tcPrChange>
          </w:tcPr>
          <w:p w14:paraId="4A661537" w14:textId="77777777" w:rsidR="003C6ECE" w:rsidRPr="00D114BF" w:rsidRDefault="003C6ECE" w:rsidP="002D2F23">
            <w:pPr>
              <w:rPr>
                <w:rFonts w:ascii="Times New Roman"/>
                <w:sz w:val="20"/>
                <w:szCs w:val="20"/>
              </w:rPr>
            </w:pPr>
          </w:p>
        </w:tc>
        <w:tc>
          <w:tcPr>
            <w:tcW w:w="762" w:type="dxa"/>
            <w:noWrap/>
            <w:hideMark/>
            <w:tcPrChange w:id="99" w:author="Frederik Heylen" w:date="2019-07-11T11:21:00Z">
              <w:tcPr>
                <w:tcW w:w="762" w:type="dxa"/>
                <w:noWrap/>
                <w:hideMark/>
              </w:tcPr>
            </w:tcPrChange>
          </w:tcPr>
          <w:p w14:paraId="4948BE97" w14:textId="77777777" w:rsidR="003C6ECE" w:rsidRPr="00D114BF" w:rsidRDefault="003C6ECE" w:rsidP="002D2F23">
            <w:pPr>
              <w:rPr>
                <w:rFonts w:ascii="Times New Roman"/>
                <w:sz w:val="20"/>
                <w:szCs w:val="20"/>
              </w:rPr>
            </w:pPr>
          </w:p>
        </w:tc>
        <w:tc>
          <w:tcPr>
            <w:tcW w:w="904" w:type="dxa"/>
            <w:noWrap/>
            <w:hideMark/>
            <w:tcPrChange w:id="100" w:author="Frederik Heylen" w:date="2019-07-11T11:21:00Z">
              <w:tcPr>
                <w:tcW w:w="762" w:type="dxa"/>
                <w:noWrap/>
                <w:hideMark/>
              </w:tcPr>
            </w:tcPrChange>
          </w:tcPr>
          <w:p w14:paraId="06C47802" w14:textId="77777777" w:rsidR="003C6ECE" w:rsidRPr="00D114BF" w:rsidRDefault="003C6ECE" w:rsidP="002D2F23">
            <w:pPr>
              <w:rPr>
                <w:rFonts w:ascii="Times New Roman"/>
                <w:sz w:val="20"/>
                <w:szCs w:val="20"/>
              </w:rPr>
            </w:pPr>
          </w:p>
        </w:tc>
        <w:tc>
          <w:tcPr>
            <w:tcW w:w="620" w:type="dxa"/>
            <w:tcPrChange w:id="101" w:author="Frederik Heylen" w:date="2019-07-11T11:21:00Z">
              <w:tcPr>
                <w:tcW w:w="762" w:type="dxa"/>
              </w:tcPr>
            </w:tcPrChange>
          </w:tcPr>
          <w:p w14:paraId="0A709E4C" w14:textId="77777777" w:rsidR="003C6ECE" w:rsidRPr="00D114BF" w:rsidRDefault="003C6ECE" w:rsidP="002D2F23">
            <w:pPr>
              <w:rPr>
                <w:ins w:id="102" w:author="Frederik Heylen" w:date="2019-07-11T10:56:00Z"/>
                <w:rFonts w:ascii="Times New Roman"/>
                <w:sz w:val="20"/>
                <w:szCs w:val="20"/>
              </w:rPr>
            </w:pPr>
          </w:p>
        </w:tc>
        <w:tc>
          <w:tcPr>
            <w:tcW w:w="762" w:type="dxa"/>
            <w:tcPrChange w:id="103" w:author="Frederik Heylen" w:date="2019-07-11T11:21:00Z">
              <w:tcPr>
                <w:tcW w:w="762" w:type="dxa"/>
              </w:tcPr>
            </w:tcPrChange>
          </w:tcPr>
          <w:p w14:paraId="749A6861" w14:textId="77777777" w:rsidR="003C6ECE" w:rsidRPr="00D114BF" w:rsidRDefault="003C6ECE" w:rsidP="002D2F23">
            <w:pPr>
              <w:rPr>
                <w:ins w:id="104" w:author="Frederik Heylen" w:date="2019-07-11T10:56:00Z"/>
                <w:rFonts w:ascii="Times New Roman"/>
                <w:sz w:val="20"/>
                <w:szCs w:val="20"/>
              </w:rPr>
            </w:pPr>
          </w:p>
        </w:tc>
        <w:tc>
          <w:tcPr>
            <w:tcW w:w="762" w:type="dxa"/>
            <w:tcPrChange w:id="105" w:author="Frederik Heylen" w:date="2019-07-11T11:21:00Z">
              <w:tcPr>
                <w:tcW w:w="762" w:type="dxa"/>
              </w:tcPr>
            </w:tcPrChange>
          </w:tcPr>
          <w:p w14:paraId="00960C5A" w14:textId="77777777" w:rsidR="003C6ECE" w:rsidRPr="00D114BF" w:rsidRDefault="003C6ECE" w:rsidP="002D2F23">
            <w:pPr>
              <w:rPr>
                <w:ins w:id="106" w:author="Frederik Heylen" w:date="2019-07-11T10:56:00Z"/>
                <w:rFonts w:ascii="Times New Roman"/>
                <w:sz w:val="20"/>
                <w:szCs w:val="20"/>
              </w:rPr>
            </w:pPr>
          </w:p>
        </w:tc>
        <w:tc>
          <w:tcPr>
            <w:tcW w:w="833" w:type="dxa"/>
            <w:tcPrChange w:id="107" w:author="Frederik Heylen" w:date="2019-07-11T11:21:00Z">
              <w:tcPr>
                <w:tcW w:w="762" w:type="dxa"/>
              </w:tcPr>
            </w:tcPrChange>
          </w:tcPr>
          <w:p w14:paraId="48B9A752" w14:textId="77777777" w:rsidR="003C6ECE" w:rsidRPr="00D114BF" w:rsidRDefault="003C6ECE" w:rsidP="002D2F23">
            <w:pPr>
              <w:rPr>
                <w:ins w:id="108" w:author="Frederik Heylen" w:date="2019-07-11T10:56:00Z"/>
                <w:rFonts w:ascii="Times New Roman"/>
                <w:sz w:val="20"/>
                <w:szCs w:val="20"/>
              </w:rPr>
            </w:pPr>
          </w:p>
        </w:tc>
      </w:tr>
      <w:tr w:rsidR="003C6ECE" w:rsidRPr="00D114BF" w14:paraId="12AE1FDE" w14:textId="1554E017" w:rsidTr="00B6471E">
        <w:trPr>
          <w:trHeight w:val="300"/>
          <w:trPrChange w:id="109" w:author="Frederik Heylen" w:date="2019-07-11T11:21:00Z">
            <w:trPr>
              <w:trHeight w:val="300"/>
            </w:trPr>
          </w:trPrChange>
        </w:trPr>
        <w:tc>
          <w:tcPr>
            <w:tcW w:w="1162" w:type="dxa"/>
            <w:noWrap/>
            <w:hideMark/>
            <w:tcPrChange w:id="110" w:author="Frederik Heylen" w:date="2019-07-11T11:21:00Z">
              <w:tcPr>
                <w:tcW w:w="1162" w:type="dxa"/>
                <w:noWrap/>
                <w:hideMark/>
              </w:tcPr>
            </w:tcPrChange>
          </w:tcPr>
          <w:p w14:paraId="40070751"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[q04_08]</w:t>
            </w:r>
          </w:p>
        </w:tc>
        <w:tc>
          <w:tcPr>
            <w:tcW w:w="1810" w:type="dxa"/>
            <w:noWrap/>
            <w:hideMark/>
            <w:tcPrChange w:id="111" w:author="Frederik Heylen" w:date="2019-07-11T11:21:00Z">
              <w:tcPr>
                <w:tcW w:w="1810" w:type="dxa"/>
                <w:noWrap/>
                <w:hideMark/>
              </w:tcPr>
            </w:tcPrChange>
          </w:tcPr>
          <w:p w14:paraId="68B0778E"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Instytucje rządowe</w:t>
            </w:r>
          </w:p>
        </w:tc>
        <w:tc>
          <w:tcPr>
            <w:tcW w:w="761" w:type="dxa"/>
            <w:noWrap/>
            <w:hideMark/>
            <w:tcPrChange w:id="112" w:author="Frederik Heylen" w:date="2019-07-11T11:21:00Z">
              <w:tcPr>
                <w:tcW w:w="761" w:type="dxa"/>
                <w:noWrap/>
                <w:hideMark/>
              </w:tcPr>
            </w:tcPrChange>
          </w:tcPr>
          <w:p w14:paraId="54E76737" w14:textId="77777777" w:rsidR="003C6ECE" w:rsidRPr="00D114BF" w:rsidRDefault="003C6ECE" w:rsidP="002D2F23">
            <w:pPr>
              <w:rPr>
                <w:rFonts w:ascii="Calibri" w:hAnsi="Calibri" w:cs="Calibri"/>
                <w:color w:val="000000"/>
                <w:sz w:val="20"/>
                <w:szCs w:val="20"/>
              </w:rPr>
            </w:pPr>
          </w:p>
        </w:tc>
        <w:tc>
          <w:tcPr>
            <w:tcW w:w="762" w:type="dxa"/>
            <w:noWrap/>
            <w:hideMark/>
            <w:tcPrChange w:id="113" w:author="Frederik Heylen" w:date="2019-07-11T11:21:00Z">
              <w:tcPr>
                <w:tcW w:w="762" w:type="dxa"/>
                <w:noWrap/>
                <w:hideMark/>
              </w:tcPr>
            </w:tcPrChange>
          </w:tcPr>
          <w:p w14:paraId="4C6F80A5" w14:textId="77777777" w:rsidR="003C6ECE" w:rsidRPr="00D114BF" w:rsidRDefault="003C6ECE" w:rsidP="002D2F23">
            <w:pPr>
              <w:rPr>
                <w:rFonts w:ascii="Times New Roman"/>
                <w:sz w:val="20"/>
                <w:szCs w:val="20"/>
              </w:rPr>
            </w:pPr>
          </w:p>
        </w:tc>
        <w:tc>
          <w:tcPr>
            <w:tcW w:w="762" w:type="dxa"/>
            <w:noWrap/>
            <w:hideMark/>
            <w:tcPrChange w:id="114" w:author="Frederik Heylen" w:date="2019-07-11T11:21:00Z">
              <w:tcPr>
                <w:tcW w:w="762" w:type="dxa"/>
                <w:noWrap/>
                <w:hideMark/>
              </w:tcPr>
            </w:tcPrChange>
          </w:tcPr>
          <w:p w14:paraId="6CA727B5" w14:textId="77777777" w:rsidR="003C6ECE" w:rsidRPr="00D114BF" w:rsidRDefault="003C6ECE" w:rsidP="002D2F23">
            <w:pPr>
              <w:rPr>
                <w:rFonts w:ascii="Times New Roman"/>
                <w:sz w:val="20"/>
                <w:szCs w:val="20"/>
              </w:rPr>
            </w:pPr>
          </w:p>
        </w:tc>
        <w:tc>
          <w:tcPr>
            <w:tcW w:w="762" w:type="dxa"/>
            <w:noWrap/>
            <w:hideMark/>
            <w:tcPrChange w:id="115" w:author="Frederik Heylen" w:date="2019-07-11T11:21:00Z">
              <w:tcPr>
                <w:tcW w:w="762" w:type="dxa"/>
                <w:noWrap/>
                <w:hideMark/>
              </w:tcPr>
            </w:tcPrChange>
          </w:tcPr>
          <w:p w14:paraId="63AB4EED" w14:textId="77777777" w:rsidR="003C6ECE" w:rsidRPr="00D114BF" w:rsidRDefault="003C6ECE" w:rsidP="002D2F23">
            <w:pPr>
              <w:rPr>
                <w:rFonts w:ascii="Times New Roman"/>
                <w:sz w:val="20"/>
                <w:szCs w:val="20"/>
              </w:rPr>
            </w:pPr>
          </w:p>
        </w:tc>
        <w:tc>
          <w:tcPr>
            <w:tcW w:w="762" w:type="dxa"/>
            <w:noWrap/>
            <w:hideMark/>
            <w:tcPrChange w:id="116" w:author="Frederik Heylen" w:date="2019-07-11T11:21:00Z">
              <w:tcPr>
                <w:tcW w:w="762" w:type="dxa"/>
                <w:noWrap/>
                <w:hideMark/>
              </w:tcPr>
            </w:tcPrChange>
          </w:tcPr>
          <w:p w14:paraId="3DFFC3D2" w14:textId="77777777" w:rsidR="003C6ECE" w:rsidRPr="00D114BF" w:rsidRDefault="003C6ECE" w:rsidP="002D2F23">
            <w:pPr>
              <w:rPr>
                <w:rFonts w:ascii="Times New Roman"/>
                <w:sz w:val="20"/>
                <w:szCs w:val="20"/>
              </w:rPr>
            </w:pPr>
          </w:p>
        </w:tc>
        <w:tc>
          <w:tcPr>
            <w:tcW w:w="762" w:type="dxa"/>
            <w:noWrap/>
            <w:hideMark/>
            <w:tcPrChange w:id="117" w:author="Frederik Heylen" w:date="2019-07-11T11:21:00Z">
              <w:tcPr>
                <w:tcW w:w="762" w:type="dxa"/>
                <w:noWrap/>
                <w:hideMark/>
              </w:tcPr>
            </w:tcPrChange>
          </w:tcPr>
          <w:p w14:paraId="18083472" w14:textId="77777777" w:rsidR="003C6ECE" w:rsidRPr="00D114BF" w:rsidRDefault="003C6ECE" w:rsidP="002D2F23">
            <w:pPr>
              <w:rPr>
                <w:rFonts w:ascii="Times New Roman"/>
                <w:sz w:val="20"/>
                <w:szCs w:val="20"/>
              </w:rPr>
            </w:pPr>
          </w:p>
        </w:tc>
        <w:tc>
          <w:tcPr>
            <w:tcW w:w="762" w:type="dxa"/>
            <w:noWrap/>
            <w:hideMark/>
            <w:tcPrChange w:id="118" w:author="Frederik Heylen" w:date="2019-07-11T11:21:00Z">
              <w:tcPr>
                <w:tcW w:w="762" w:type="dxa"/>
                <w:noWrap/>
                <w:hideMark/>
              </w:tcPr>
            </w:tcPrChange>
          </w:tcPr>
          <w:p w14:paraId="0DD0B523" w14:textId="77777777" w:rsidR="003C6ECE" w:rsidRPr="00D114BF" w:rsidRDefault="003C6ECE" w:rsidP="002D2F23">
            <w:pPr>
              <w:rPr>
                <w:rFonts w:ascii="Times New Roman"/>
                <w:sz w:val="20"/>
                <w:szCs w:val="20"/>
              </w:rPr>
            </w:pPr>
          </w:p>
        </w:tc>
        <w:tc>
          <w:tcPr>
            <w:tcW w:w="904" w:type="dxa"/>
            <w:noWrap/>
            <w:hideMark/>
            <w:tcPrChange w:id="119" w:author="Frederik Heylen" w:date="2019-07-11T11:21:00Z">
              <w:tcPr>
                <w:tcW w:w="762" w:type="dxa"/>
                <w:noWrap/>
                <w:hideMark/>
              </w:tcPr>
            </w:tcPrChange>
          </w:tcPr>
          <w:p w14:paraId="1AC1AA47" w14:textId="77777777" w:rsidR="003C6ECE" w:rsidRPr="00D114BF" w:rsidRDefault="003C6ECE" w:rsidP="002D2F23">
            <w:pPr>
              <w:rPr>
                <w:rFonts w:ascii="Times New Roman"/>
                <w:sz w:val="20"/>
                <w:szCs w:val="20"/>
              </w:rPr>
            </w:pPr>
          </w:p>
        </w:tc>
        <w:tc>
          <w:tcPr>
            <w:tcW w:w="620" w:type="dxa"/>
            <w:tcPrChange w:id="120" w:author="Frederik Heylen" w:date="2019-07-11T11:21:00Z">
              <w:tcPr>
                <w:tcW w:w="762" w:type="dxa"/>
              </w:tcPr>
            </w:tcPrChange>
          </w:tcPr>
          <w:p w14:paraId="3DCE37DD" w14:textId="77777777" w:rsidR="003C6ECE" w:rsidRPr="00D114BF" w:rsidRDefault="003C6ECE" w:rsidP="002D2F23">
            <w:pPr>
              <w:rPr>
                <w:ins w:id="121" w:author="Frederik Heylen" w:date="2019-07-11T10:56:00Z"/>
                <w:rFonts w:ascii="Times New Roman"/>
                <w:sz w:val="20"/>
                <w:szCs w:val="20"/>
              </w:rPr>
            </w:pPr>
          </w:p>
        </w:tc>
        <w:tc>
          <w:tcPr>
            <w:tcW w:w="762" w:type="dxa"/>
            <w:tcPrChange w:id="122" w:author="Frederik Heylen" w:date="2019-07-11T11:21:00Z">
              <w:tcPr>
                <w:tcW w:w="762" w:type="dxa"/>
              </w:tcPr>
            </w:tcPrChange>
          </w:tcPr>
          <w:p w14:paraId="2EBA4AE6" w14:textId="77777777" w:rsidR="003C6ECE" w:rsidRPr="00D114BF" w:rsidRDefault="003C6ECE" w:rsidP="002D2F23">
            <w:pPr>
              <w:rPr>
                <w:ins w:id="123" w:author="Frederik Heylen" w:date="2019-07-11T10:56:00Z"/>
                <w:rFonts w:ascii="Times New Roman"/>
                <w:sz w:val="20"/>
                <w:szCs w:val="20"/>
              </w:rPr>
            </w:pPr>
          </w:p>
        </w:tc>
        <w:tc>
          <w:tcPr>
            <w:tcW w:w="762" w:type="dxa"/>
            <w:tcPrChange w:id="124" w:author="Frederik Heylen" w:date="2019-07-11T11:21:00Z">
              <w:tcPr>
                <w:tcW w:w="762" w:type="dxa"/>
              </w:tcPr>
            </w:tcPrChange>
          </w:tcPr>
          <w:p w14:paraId="06E3CB5A" w14:textId="77777777" w:rsidR="003C6ECE" w:rsidRPr="00D114BF" w:rsidRDefault="003C6ECE" w:rsidP="002D2F23">
            <w:pPr>
              <w:rPr>
                <w:ins w:id="125" w:author="Frederik Heylen" w:date="2019-07-11T10:56:00Z"/>
                <w:rFonts w:ascii="Times New Roman"/>
                <w:sz w:val="20"/>
                <w:szCs w:val="20"/>
              </w:rPr>
            </w:pPr>
          </w:p>
        </w:tc>
        <w:tc>
          <w:tcPr>
            <w:tcW w:w="833" w:type="dxa"/>
            <w:tcPrChange w:id="126" w:author="Frederik Heylen" w:date="2019-07-11T11:21:00Z">
              <w:tcPr>
                <w:tcW w:w="762" w:type="dxa"/>
              </w:tcPr>
            </w:tcPrChange>
          </w:tcPr>
          <w:p w14:paraId="74258A06" w14:textId="77777777" w:rsidR="003C6ECE" w:rsidRPr="00D114BF" w:rsidRDefault="003C6ECE" w:rsidP="002D2F23">
            <w:pPr>
              <w:rPr>
                <w:ins w:id="127" w:author="Frederik Heylen" w:date="2019-07-11T10:56:00Z"/>
                <w:rFonts w:ascii="Times New Roman"/>
                <w:sz w:val="20"/>
                <w:szCs w:val="20"/>
              </w:rPr>
            </w:pPr>
          </w:p>
        </w:tc>
      </w:tr>
      <w:tr w:rsidR="003C6ECE" w:rsidRPr="00D114BF" w14:paraId="49E0C321" w14:textId="5F2D06CF" w:rsidTr="00B6471E">
        <w:trPr>
          <w:trHeight w:val="300"/>
          <w:trPrChange w:id="128" w:author="Frederik Heylen" w:date="2019-07-11T11:21:00Z">
            <w:trPr>
              <w:trHeight w:val="300"/>
            </w:trPr>
          </w:trPrChange>
        </w:trPr>
        <w:tc>
          <w:tcPr>
            <w:tcW w:w="1162" w:type="dxa"/>
            <w:noWrap/>
            <w:hideMark/>
            <w:tcPrChange w:id="129" w:author="Frederik Heylen" w:date="2019-07-11T11:21:00Z">
              <w:tcPr>
                <w:tcW w:w="1162" w:type="dxa"/>
                <w:noWrap/>
                <w:hideMark/>
              </w:tcPr>
            </w:tcPrChange>
          </w:tcPr>
          <w:p w14:paraId="3D09325C"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[q04_07]</w:t>
            </w:r>
          </w:p>
        </w:tc>
        <w:tc>
          <w:tcPr>
            <w:tcW w:w="1810" w:type="dxa"/>
            <w:noWrap/>
            <w:hideMark/>
            <w:tcPrChange w:id="130" w:author="Frederik Heylen" w:date="2019-07-11T11:21:00Z">
              <w:tcPr>
                <w:tcW w:w="1810" w:type="dxa"/>
                <w:noWrap/>
                <w:hideMark/>
              </w:tcPr>
            </w:tcPrChange>
          </w:tcPr>
          <w:p w14:paraId="24DDBB6E" w14:textId="77777777" w:rsidR="003C6ECE" w:rsidRPr="00D114BF" w:rsidRDefault="003C6ECE" w:rsidP="002D2F23">
            <w:pPr>
              <w:rPr>
                <w:rFonts w:ascii="Calibri" w:hAnsi="Calibri" w:cs="Calibri"/>
                <w:color w:val="000000"/>
                <w:sz w:val="20"/>
                <w:szCs w:val="20"/>
              </w:rPr>
            </w:pPr>
            <w:r w:rsidRPr="00D114BF">
              <w:rPr>
                <w:rFonts w:ascii="Calibri" w:hAnsi="Calibri" w:cs="Calibri"/>
                <w:color w:val="000000"/>
                <w:sz w:val="20"/>
                <w:szCs w:val="20"/>
              </w:rPr>
              <w:t>Inne organizacje (na przykład organizacje pozarządowe, grupy biznesu….)</w:t>
            </w:r>
          </w:p>
        </w:tc>
        <w:tc>
          <w:tcPr>
            <w:tcW w:w="761" w:type="dxa"/>
            <w:noWrap/>
            <w:hideMark/>
            <w:tcPrChange w:id="131" w:author="Frederik Heylen" w:date="2019-07-11T11:21:00Z">
              <w:tcPr>
                <w:tcW w:w="761" w:type="dxa"/>
                <w:noWrap/>
                <w:hideMark/>
              </w:tcPr>
            </w:tcPrChange>
          </w:tcPr>
          <w:p w14:paraId="696C33CA" w14:textId="77777777" w:rsidR="003C6ECE" w:rsidRPr="00D114BF" w:rsidRDefault="003C6ECE" w:rsidP="002D2F23">
            <w:pPr>
              <w:rPr>
                <w:rFonts w:ascii="Calibri" w:hAnsi="Calibri" w:cs="Calibri"/>
                <w:color w:val="000000"/>
                <w:sz w:val="20"/>
                <w:szCs w:val="20"/>
              </w:rPr>
            </w:pPr>
          </w:p>
        </w:tc>
        <w:tc>
          <w:tcPr>
            <w:tcW w:w="762" w:type="dxa"/>
            <w:noWrap/>
            <w:hideMark/>
            <w:tcPrChange w:id="132" w:author="Frederik Heylen" w:date="2019-07-11T11:21:00Z">
              <w:tcPr>
                <w:tcW w:w="762" w:type="dxa"/>
                <w:noWrap/>
                <w:hideMark/>
              </w:tcPr>
            </w:tcPrChange>
          </w:tcPr>
          <w:p w14:paraId="770BBB80" w14:textId="77777777" w:rsidR="003C6ECE" w:rsidRPr="00D114BF" w:rsidRDefault="003C6ECE" w:rsidP="002D2F23">
            <w:pPr>
              <w:rPr>
                <w:rFonts w:ascii="Times New Roman"/>
                <w:sz w:val="20"/>
                <w:szCs w:val="20"/>
              </w:rPr>
            </w:pPr>
          </w:p>
        </w:tc>
        <w:tc>
          <w:tcPr>
            <w:tcW w:w="762" w:type="dxa"/>
            <w:noWrap/>
            <w:hideMark/>
            <w:tcPrChange w:id="133" w:author="Frederik Heylen" w:date="2019-07-11T11:21:00Z">
              <w:tcPr>
                <w:tcW w:w="762" w:type="dxa"/>
                <w:noWrap/>
                <w:hideMark/>
              </w:tcPr>
            </w:tcPrChange>
          </w:tcPr>
          <w:p w14:paraId="182505A7" w14:textId="77777777" w:rsidR="003C6ECE" w:rsidRPr="00D114BF" w:rsidRDefault="003C6ECE" w:rsidP="002D2F23">
            <w:pPr>
              <w:rPr>
                <w:rFonts w:ascii="Times New Roman"/>
                <w:sz w:val="20"/>
                <w:szCs w:val="20"/>
              </w:rPr>
            </w:pPr>
          </w:p>
        </w:tc>
        <w:tc>
          <w:tcPr>
            <w:tcW w:w="762" w:type="dxa"/>
            <w:noWrap/>
            <w:hideMark/>
            <w:tcPrChange w:id="134" w:author="Frederik Heylen" w:date="2019-07-11T11:21:00Z">
              <w:tcPr>
                <w:tcW w:w="762" w:type="dxa"/>
                <w:noWrap/>
                <w:hideMark/>
              </w:tcPr>
            </w:tcPrChange>
          </w:tcPr>
          <w:p w14:paraId="5F569DB9" w14:textId="77777777" w:rsidR="003C6ECE" w:rsidRPr="00D114BF" w:rsidRDefault="003C6ECE" w:rsidP="002D2F23">
            <w:pPr>
              <w:rPr>
                <w:rFonts w:ascii="Times New Roman"/>
                <w:sz w:val="20"/>
                <w:szCs w:val="20"/>
              </w:rPr>
            </w:pPr>
          </w:p>
        </w:tc>
        <w:tc>
          <w:tcPr>
            <w:tcW w:w="762" w:type="dxa"/>
            <w:noWrap/>
            <w:hideMark/>
            <w:tcPrChange w:id="135" w:author="Frederik Heylen" w:date="2019-07-11T11:21:00Z">
              <w:tcPr>
                <w:tcW w:w="762" w:type="dxa"/>
                <w:noWrap/>
                <w:hideMark/>
              </w:tcPr>
            </w:tcPrChange>
          </w:tcPr>
          <w:p w14:paraId="18EDBC0B" w14:textId="77777777" w:rsidR="003C6ECE" w:rsidRPr="00D114BF" w:rsidRDefault="003C6ECE" w:rsidP="002D2F23">
            <w:pPr>
              <w:rPr>
                <w:rFonts w:ascii="Times New Roman"/>
                <w:sz w:val="20"/>
                <w:szCs w:val="20"/>
              </w:rPr>
            </w:pPr>
          </w:p>
        </w:tc>
        <w:tc>
          <w:tcPr>
            <w:tcW w:w="762" w:type="dxa"/>
            <w:noWrap/>
            <w:hideMark/>
            <w:tcPrChange w:id="136" w:author="Frederik Heylen" w:date="2019-07-11T11:21:00Z">
              <w:tcPr>
                <w:tcW w:w="762" w:type="dxa"/>
                <w:noWrap/>
                <w:hideMark/>
              </w:tcPr>
            </w:tcPrChange>
          </w:tcPr>
          <w:p w14:paraId="7353B2CE" w14:textId="77777777" w:rsidR="003C6ECE" w:rsidRPr="00D114BF" w:rsidRDefault="003C6ECE" w:rsidP="002D2F23">
            <w:pPr>
              <w:rPr>
                <w:rFonts w:ascii="Times New Roman"/>
                <w:sz w:val="20"/>
                <w:szCs w:val="20"/>
              </w:rPr>
            </w:pPr>
          </w:p>
        </w:tc>
        <w:tc>
          <w:tcPr>
            <w:tcW w:w="762" w:type="dxa"/>
            <w:noWrap/>
            <w:hideMark/>
            <w:tcPrChange w:id="137" w:author="Frederik Heylen" w:date="2019-07-11T11:21:00Z">
              <w:tcPr>
                <w:tcW w:w="762" w:type="dxa"/>
                <w:noWrap/>
                <w:hideMark/>
              </w:tcPr>
            </w:tcPrChange>
          </w:tcPr>
          <w:p w14:paraId="6CFF8D9B" w14:textId="77777777" w:rsidR="003C6ECE" w:rsidRPr="00D114BF" w:rsidRDefault="003C6ECE" w:rsidP="002D2F23">
            <w:pPr>
              <w:rPr>
                <w:rFonts w:ascii="Times New Roman"/>
                <w:sz w:val="20"/>
                <w:szCs w:val="20"/>
              </w:rPr>
            </w:pPr>
          </w:p>
        </w:tc>
        <w:tc>
          <w:tcPr>
            <w:tcW w:w="904" w:type="dxa"/>
            <w:noWrap/>
            <w:hideMark/>
            <w:tcPrChange w:id="138" w:author="Frederik Heylen" w:date="2019-07-11T11:21:00Z">
              <w:tcPr>
                <w:tcW w:w="762" w:type="dxa"/>
                <w:noWrap/>
                <w:hideMark/>
              </w:tcPr>
            </w:tcPrChange>
          </w:tcPr>
          <w:p w14:paraId="22E86E6B" w14:textId="77777777" w:rsidR="003C6ECE" w:rsidRPr="00D114BF" w:rsidRDefault="003C6ECE" w:rsidP="002D2F23">
            <w:pPr>
              <w:rPr>
                <w:rFonts w:ascii="Times New Roman"/>
                <w:sz w:val="20"/>
                <w:szCs w:val="20"/>
              </w:rPr>
            </w:pPr>
          </w:p>
        </w:tc>
        <w:tc>
          <w:tcPr>
            <w:tcW w:w="620" w:type="dxa"/>
            <w:tcPrChange w:id="139" w:author="Frederik Heylen" w:date="2019-07-11T11:21:00Z">
              <w:tcPr>
                <w:tcW w:w="762" w:type="dxa"/>
              </w:tcPr>
            </w:tcPrChange>
          </w:tcPr>
          <w:p w14:paraId="1DAE3210" w14:textId="77777777" w:rsidR="003C6ECE" w:rsidRPr="00D114BF" w:rsidRDefault="003C6ECE" w:rsidP="002D2F23">
            <w:pPr>
              <w:rPr>
                <w:ins w:id="140" w:author="Frederik Heylen" w:date="2019-07-11T10:56:00Z"/>
                <w:rFonts w:ascii="Times New Roman"/>
                <w:sz w:val="20"/>
                <w:szCs w:val="20"/>
              </w:rPr>
            </w:pPr>
          </w:p>
        </w:tc>
        <w:tc>
          <w:tcPr>
            <w:tcW w:w="762" w:type="dxa"/>
            <w:tcPrChange w:id="141" w:author="Frederik Heylen" w:date="2019-07-11T11:21:00Z">
              <w:tcPr>
                <w:tcW w:w="762" w:type="dxa"/>
              </w:tcPr>
            </w:tcPrChange>
          </w:tcPr>
          <w:p w14:paraId="6F892340" w14:textId="77777777" w:rsidR="003C6ECE" w:rsidRPr="00D114BF" w:rsidRDefault="003C6ECE" w:rsidP="002D2F23">
            <w:pPr>
              <w:rPr>
                <w:ins w:id="142" w:author="Frederik Heylen" w:date="2019-07-11T10:56:00Z"/>
                <w:rFonts w:ascii="Times New Roman"/>
                <w:sz w:val="20"/>
                <w:szCs w:val="20"/>
              </w:rPr>
            </w:pPr>
          </w:p>
        </w:tc>
        <w:tc>
          <w:tcPr>
            <w:tcW w:w="762" w:type="dxa"/>
            <w:tcPrChange w:id="143" w:author="Frederik Heylen" w:date="2019-07-11T11:21:00Z">
              <w:tcPr>
                <w:tcW w:w="762" w:type="dxa"/>
              </w:tcPr>
            </w:tcPrChange>
          </w:tcPr>
          <w:p w14:paraId="6185CBAF" w14:textId="77777777" w:rsidR="003C6ECE" w:rsidRPr="00D114BF" w:rsidRDefault="003C6ECE" w:rsidP="002D2F23">
            <w:pPr>
              <w:rPr>
                <w:ins w:id="144" w:author="Frederik Heylen" w:date="2019-07-11T10:56:00Z"/>
                <w:rFonts w:ascii="Times New Roman"/>
                <w:sz w:val="20"/>
                <w:szCs w:val="20"/>
              </w:rPr>
            </w:pPr>
          </w:p>
        </w:tc>
        <w:tc>
          <w:tcPr>
            <w:tcW w:w="833" w:type="dxa"/>
            <w:tcPrChange w:id="145" w:author="Frederik Heylen" w:date="2019-07-11T11:21:00Z">
              <w:tcPr>
                <w:tcW w:w="762" w:type="dxa"/>
              </w:tcPr>
            </w:tcPrChange>
          </w:tcPr>
          <w:p w14:paraId="5D6B0C23" w14:textId="77777777" w:rsidR="003C6ECE" w:rsidRPr="00D114BF" w:rsidRDefault="003C6ECE" w:rsidP="002D2F23">
            <w:pPr>
              <w:rPr>
                <w:ins w:id="146" w:author="Frederik Heylen" w:date="2019-07-11T10:56:00Z"/>
                <w:rFonts w:ascii="Times New Roman"/>
                <w:sz w:val="20"/>
                <w:szCs w:val="20"/>
              </w:rPr>
            </w:pPr>
          </w:p>
        </w:tc>
      </w:tr>
    </w:tbl>
    <w:p w14:paraId="4EAAB509" w14:textId="77777777" w:rsidR="00494CC2" w:rsidRPr="00D114BF" w:rsidRDefault="00494CC2">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494CC2" w:rsidRPr="00D114BF" w14:paraId="74E42B03" w14:textId="77777777" w:rsidTr="00494CC2">
        <w:trPr>
          <w:trHeight w:val="600"/>
        </w:trPr>
        <w:tc>
          <w:tcPr>
            <w:tcW w:w="1162" w:type="dxa"/>
            <w:noWrap/>
            <w:hideMark/>
          </w:tcPr>
          <w:p w14:paraId="05EFF144" w14:textId="77777777" w:rsidR="00494CC2" w:rsidRPr="00D114BF" w:rsidRDefault="00494CC2" w:rsidP="002D2F23">
            <w:pPr>
              <w:rPr>
                <w:rFonts w:ascii="Calibri" w:hAnsi="Calibri" w:cs="Calibri"/>
                <w:b/>
                <w:bCs/>
                <w:color w:val="000000"/>
                <w:sz w:val="20"/>
                <w:szCs w:val="20"/>
              </w:rPr>
            </w:pPr>
            <w:r w:rsidRPr="00D8333A">
              <w:rPr>
                <w:rFonts w:ascii="Calibri" w:hAnsi="Calibri" w:cs="Calibri"/>
                <w:b/>
                <w:bCs/>
                <w:color w:val="000000"/>
                <w:sz w:val="20"/>
                <w:szCs w:val="20"/>
                <w:highlight w:val="yellow"/>
                <w:rPrChange w:id="147" w:author="Frederik Heylen" w:date="2019-07-11T13:20:00Z">
                  <w:rPr>
                    <w:rFonts w:ascii="Calibri" w:hAnsi="Calibri" w:cs="Calibri"/>
                    <w:b/>
                    <w:bCs/>
                    <w:color w:val="000000"/>
                    <w:sz w:val="20"/>
                    <w:szCs w:val="20"/>
                  </w:rPr>
                </w:rPrChange>
              </w:rPr>
              <w:t>QID19</w:t>
            </w:r>
          </w:p>
        </w:tc>
        <w:tc>
          <w:tcPr>
            <w:tcW w:w="7905" w:type="dxa"/>
            <w:hideMark/>
          </w:tcPr>
          <w:p w14:paraId="61076CC2"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Patrząc na poniższą listę: Proszę wskazać czynności, w których udział bierze Państwa organizacja? Można zaznaczyć kilka odpowiedzi</w:t>
            </w:r>
            <w:r w:rsidR="003B4522">
              <w:rPr>
                <w:rFonts w:ascii="Calibri" w:hAnsi="Calibri" w:cs="Calibri"/>
                <w:color w:val="000000"/>
                <w:sz w:val="20"/>
                <w:szCs w:val="20"/>
              </w:rPr>
              <w:t xml:space="preserve"> (W)</w:t>
            </w:r>
          </w:p>
        </w:tc>
      </w:tr>
      <w:tr w:rsidR="00494CC2" w:rsidRPr="00D114BF" w14:paraId="5BA5544C" w14:textId="77777777" w:rsidTr="00494CC2">
        <w:trPr>
          <w:trHeight w:val="300"/>
        </w:trPr>
        <w:tc>
          <w:tcPr>
            <w:tcW w:w="1162" w:type="dxa"/>
            <w:noWrap/>
            <w:hideMark/>
          </w:tcPr>
          <w:p w14:paraId="7052F870" w14:textId="20D9B8CB"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w:t>
            </w:r>
            <w:r w:rsidR="009D0C47">
              <w:rPr>
                <w:rFonts w:ascii="Calibri" w:hAnsi="Calibri" w:cs="Calibri"/>
                <w:color w:val="000000"/>
                <w:sz w:val="20"/>
                <w:szCs w:val="20"/>
              </w:rPr>
              <w:t>q</w:t>
            </w:r>
            <w:r w:rsidRPr="00D114BF">
              <w:rPr>
                <w:rFonts w:ascii="Calibri" w:hAnsi="Calibri" w:cs="Calibri"/>
                <w:color w:val="000000"/>
                <w:sz w:val="20"/>
                <w:szCs w:val="20"/>
              </w:rPr>
              <w:t>19_01]</w:t>
            </w:r>
          </w:p>
        </w:tc>
        <w:tc>
          <w:tcPr>
            <w:tcW w:w="7905" w:type="dxa"/>
            <w:noWrap/>
            <w:hideMark/>
          </w:tcPr>
          <w:p w14:paraId="3A11E5B0"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Lobbing (FILTER2)</w:t>
            </w:r>
            <w:r w:rsidR="003B4522">
              <w:rPr>
                <w:rFonts w:ascii="Calibri" w:hAnsi="Calibri" w:cs="Calibri"/>
                <w:color w:val="000000"/>
                <w:sz w:val="20"/>
                <w:szCs w:val="20"/>
              </w:rPr>
              <w:t xml:space="preserve"> (0: Nie; 1: Tak</w:t>
            </w:r>
            <w:r w:rsidR="003B4522" w:rsidRPr="003B4522">
              <w:rPr>
                <w:rFonts w:ascii="Calibri" w:hAnsi="Calibri" w:cs="Calibri"/>
                <w:color w:val="000000"/>
                <w:sz w:val="20"/>
                <w:szCs w:val="20"/>
              </w:rPr>
              <w:t>)</w:t>
            </w:r>
          </w:p>
        </w:tc>
      </w:tr>
      <w:tr w:rsidR="00494CC2" w:rsidRPr="00D114BF" w14:paraId="546ACCBB" w14:textId="77777777" w:rsidTr="00494CC2">
        <w:trPr>
          <w:trHeight w:val="300"/>
        </w:trPr>
        <w:tc>
          <w:tcPr>
            <w:tcW w:w="1162" w:type="dxa"/>
            <w:noWrap/>
            <w:hideMark/>
          </w:tcPr>
          <w:p w14:paraId="709FCCC3" w14:textId="5B930F33"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[q19_02]</w:t>
            </w:r>
          </w:p>
        </w:tc>
        <w:tc>
          <w:tcPr>
            <w:tcW w:w="7905" w:type="dxa"/>
            <w:noWrap/>
            <w:hideMark/>
          </w:tcPr>
          <w:p w14:paraId="3D7F36EC" w14:textId="77777777" w:rsidR="00494CC2" w:rsidRPr="00D114BF" w:rsidRDefault="00494CC2" w:rsidP="002D2F23">
            <w:pPr>
              <w:rPr>
                <w:rFonts w:ascii="Times New Roman"/>
                <w:sz w:val="20"/>
                <w:szCs w:val="20"/>
              </w:rPr>
            </w:pPr>
            <w:r w:rsidRPr="00D114BF">
              <w:rPr>
                <w:rFonts w:ascii="Calibri" w:hAnsi="Calibri" w:cs="Calibri"/>
                <w:color w:val="000000" w:themeColor="text1"/>
                <w:sz w:val="20"/>
                <w:szCs w:val="20"/>
              </w:rPr>
              <w:t>Reprezentacja organizacji (FILTER2)</w:t>
            </w:r>
            <w:r w:rsidR="003B4522">
              <w:t xml:space="preserve"> </w:t>
            </w:r>
            <w:r w:rsidR="003B4522" w:rsidRPr="003B4522">
              <w:rPr>
                <w:rFonts w:ascii="Calibri" w:hAnsi="Calibri" w:cs="Calibri"/>
                <w:color w:val="000000" w:themeColor="text1"/>
                <w:sz w:val="20"/>
                <w:szCs w:val="20"/>
              </w:rPr>
              <w:t>(0: Nie; 1: Tak)</w:t>
            </w:r>
          </w:p>
        </w:tc>
      </w:tr>
      <w:tr w:rsidR="00494CC2" w:rsidRPr="00D114BF" w14:paraId="5A1A478B" w14:textId="77777777" w:rsidTr="00494CC2">
        <w:trPr>
          <w:trHeight w:val="300"/>
        </w:trPr>
        <w:tc>
          <w:tcPr>
            <w:tcW w:w="1162" w:type="dxa"/>
            <w:noWrap/>
            <w:hideMark/>
          </w:tcPr>
          <w:p w14:paraId="203D0956" w14:textId="33BAEDFF"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[q19_03]</w:t>
            </w:r>
          </w:p>
        </w:tc>
        <w:tc>
          <w:tcPr>
            <w:tcW w:w="7905" w:type="dxa"/>
            <w:noWrap/>
            <w:hideMark/>
          </w:tcPr>
          <w:p w14:paraId="609BF531"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Mobilizacja członków (FILTER2)</w:t>
            </w:r>
            <w:r w:rsidR="003B4522">
              <w:t xml:space="preserve"> </w:t>
            </w:r>
            <w:r w:rsidR="003B4522" w:rsidRPr="003B4522">
              <w:rPr>
                <w:rFonts w:ascii="Calibri" w:hAnsi="Calibri" w:cs="Calibri"/>
                <w:color w:val="000000"/>
                <w:sz w:val="20"/>
                <w:szCs w:val="20"/>
              </w:rPr>
              <w:t>(0: Nie; 1: Tak)</w:t>
            </w:r>
          </w:p>
        </w:tc>
      </w:tr>
      <w:tr w:rsidR="00494CC2" w:rsidRPr="00D114BF" w14:paraId="1597C161" w14:textId="77777777" w:rsidTr="00494CC2">
        <w:trPr>
          <w:trHeight w:val="300"/>
        </w:trPr>
        <w:tc>
          <w:tcPr>
            <w:tcW w:w="1162" w:type="dxa"/>
            <w:noWrap/>
            <w:hideMark/>
          </w:tcPr>
          <w:p w14:paraId="3D378B2B" w14:textId="25491AA4"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lastRenderedPageBreak/>
              <w:t>[q19_04]</w:t>
            </w:r>
          </w:p>
        </w:tc>
        <w:tc>
          <w:tcPr>
            <w:tcW w:w="7905" w:type="dxa"/>
            <w:noWrap/>
            <w:hideMark/>
          </w:tcPr>
          <w:p w14:paraId="16E2CB23"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Kampanie w mediach (FILTER2)</w:t>
            </w:r>
            <w:r w:rsidR="003B4522">
              <w:t xml:space="preserve"> </w:t>
            </w:r>
            <w:r w:rsidR="003B4522" w:rsidRPr="003B4522">
              <w:rPr>
                <w:rFonts w:ascii="Calibri" w:hAnsi="Calibri" w:cs="Calibri"/>
                <w:color w:val="000000"/>
                <w:sz w:val="20"/>
                <w:szCs w:val="20"/>
              </w:rPr>
              <w:t>(0: Nie; 1: Tak)</w:t>
            </w:r>
          </w:p>
        </w:tc>
      </w:tr>
      <w:tr w:rsidR="00494CC2" w:rsidRPr="00D114BF" w14:paraId="6458A56E" w14:textId="77777777" w:rsidTr="00494CC2">
        <w:trPr>
          <w:trHeight w:val="300"/>
        </w:trPr>
        <w:tc>
          <w:tcPr>
            <w:tcW w:w="1162" w:type="dxa"/>
            <w:noWrap/>
            <w:hideMark/>
          </w:tcPr>
          <w:p w14:paraId="79E25A89" w14:textId="008FD89A"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[q19_05]</w:t>
            </w:r>
          </w:p>
        </w:tc>
        <w:tc>
          <w:tcPr>
            <w:tcW w:w="7905" w:type="dxa"/>
            <w:noWrap/>
            <w:hideMark/>
          </w:tcPr>
          <w:p w14:paraId="7BB831BA"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Działalność badawcza/naukowa (FILTER2)</w:t>
            </w:r>
            <w:r w:rsidR="003B4522">
              <w:t xml:space="preserve"> </w:t>
            </w:r>
            <w:r w:rsidR="003B4522" w:rsidRPr="003B4522">
              <w:rPr>
                <w:rFonts w:ascii="Calibri" w:hAnsi="Calibri" w:cs="Calibri"/>
                <w:color w:val="000000"/>
                <w:sz w:val="20"/>
                <w:szCs w:val="20"/>
              </w:rPr>
              <w:t>(0: Nie; 1: Tak)</w:t>
            </w:r>
          </w:p>
        </w:tc>
      </w:tr>
      <w:tr w:rsidR="00494CC2" w:rsidRPr="00D114BF" w14:paraId="6D25017C" w14:textId="77777777" w:rsidTr="00494CC2">
        <w:trPr>
          <w:trHeight w:val="300"/>
        </w:trPr>
        <w:tc>
          <w:tcPr>
            <w:tcW w:w="1162" w:type="dxa"/>
            <w:noWrap/>
            <w:hideMark/>
          </w:tcPr>
          <w:p w14:paraId="37CF465A" w14:textId="29754950"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[q19_06]</w:t>
            </w:r>
          </w:p>
        </w:tc>
        <w:tc>
          <w:tcPr>
            <w:tcW w:w="7905" w:type="dxa"/>
            <w:noWrap/>
            <w:hideMark/>
          </w:tcPr>
          <w:p w14:paraId="25CAB8EC"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Doradztwo członkom (FILTER2)</w:t>
            </w:r>
            <w:r w:rsidR="003B4522">
              <w:t xml:space="preserve"> </w:t>
            </w:r>
            <w:r w:rsidR="003B4522" w:rsidRPr="003B4522">
              <w:rPr>
                <w:rFonts w:ascii="Calibri" w:hAnsi="Calibri" w:cs="Calibri"/>
                <w:color w:val="000000"/>
                <w:sz w:val="20"/>
                <w:szCs w:val="20"/>
              </w:rPr>
              <w:t>(0: Nie; 1: Tak)</w:t>
            </w:r>
          </w:p>
        </w:tc>
      </w:tr>
      <w:tr w:rsidR="00494CC2" w:rsidRPr="00D114BF" w14:paraId="3A353B18" w14:textId="77777777" w:rsidTr="00494CC2">
        <w:trPr>
          <w:trHeight w:val="300"/>
        </w:trPr>
        <w:tc>
          <w:tcPr>
            <w:tcW w:w="1162" w:type="dxa"/>
            <w:noWrap/>
            <w:hideMark/>
          </w:tcPr>
          <w:p w14:paraId="3FB6E463" w14:textId="138A52D7"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[q19_07]</w:t>
            </w:r>
          </w:p>
        </w:tc>
        <w:tc>
          <w:tcPr>
            <w:tcW w:w="7905" w:type="dxa"/>
            <w:noWrap/>
            <w:hideMark/>
          </w:tcPr>
          <w:p w14:paraId="66648AFF"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Doradztwo klientom albo beneficjentom (FILTER2)</w:t>
            </w:r>
            <w:r w:rsidR="003B4522">
              <w:t xml:space="preserve"> </w:t>
            </w:r>
            <w:r w:rsidR="003B4522" w:rsidRPr="003B4522">
              <w:rPr>
                <w:rFonts w:ascii="Calibri" w:hAnsi="Calibri" w:cs="Calibri"/>
                <w:color w:val="000000"/>
                <w:sz w:val="20"/>
                <w:szCs w:val="20"/>
              </w:rPr>
              <w:t>(0: Nie; 1: Tak)</w:t>
            </w:r>
          </w:p>
        </w:tc>
      </w:tr>
      <w:tr w:rsidR="00494CC2" w:rsidRPr="00D114BF" w14:paraId="567C8F4D" w14:textId="77777777" w:rsidTr="00494CC2">
        <w:trPr>
          <w:trHeight w:val="300"/>
        </w:trPr>
        <w:tc>
          <w:tcPr>
            <w:tcW w:w="1162" w:type="dxa"/>
            <w:noWrap/>
            <w:hideMark/>
          </w:tcPr>
          <w:p w14:paraId="2728D51F" w14:textId="3C98B9BE"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[q19_08]</w:t>
            </w:r>
          </w:p>
        </w:tc>
        <w:tc>
          <w:tcPr>
            <w:tcW w:w="7905" w:type="dxa"/>
            <w:noWrap/>
            <w:hideMark/>
          </w:tcPr>
          <w:p w14:paraId="6484D216"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Zbieranie funduszy (FILTER2)</w:t>
            </w:r>
            <w:r w:rsidR="003B4522">
              <w:t xml:space="preserve"> </w:t>
            </w:r>
            <w:r w:rsidR="003B4522" w:rsidRPr="003B4522">
              <w:rPr>
                <w:rFonts w:ascii="Calibri" w:hAnsi="Calibri" w:cs="Calibri"/>
                <w:color w:val="000000"/>
                <w:sz w:val="20"/>
                <w:szCs w:val="20"/>
              </w:rPr>
              <w:t>(0: Nie; 1: Tak)</w:t>
            </w:r>
          </w:p>
        </w:tc>
      </w:tr>
      <w:tr w:rsidR="00494CC2" w:rsidRPr="00D114BF" w14:paraId="4FBC67EC" w14:textId="77777777" w:rsidTr="00494CC2">
        <w:trPr>
          <w:trHeight w:val="300"/>
        </w:trPr>
        <w:tc>
          <w:tcPr>
            <w:tcW w:w="1162" w:type="dxa"/>
            <w:noWrap/>
            <w:hideMark/>
          </w:tcPr>
          <w:p w14:paraId="039259BD" w14:textId="4A1A6F9F"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[q19_09]</w:t>
            </w:r>
          </w:p>
        </w:tc>
        <w:tc>
          <w:tcPr>
            <w:tcW w:w="7905" w:type="dxa"/>
            <w:noWrap/>
            <w:hideMark/>
          </w:tcPr>
          <w:p w14:paraId="20895631"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Promocja wolontariatu (FILTER2)</w:t>
            </w:r>
            <w:r w:rsidR="003B4522">
              <w:t xml:space="preserve"> </w:t>
            </w:r>
            <w:r w:rsidR="003B4522" w:rsidRPr="003B4522">
              <w:rPr>
                <w:rFonts w:ascii="Calibri" w:hAnsi="Calibri" w:cs="Calibri"/>
                <w:color w:val="000000"/>
                <w:sz w:val="20"/>
                <w:szCs w:val="20"/>
              </w:rPr>
              <w:t>(0: Nie; 1: Tak)</w:t>
            </w:r>
          </w:p>
        </w:tc>
      </w:tr>
      <w:tr w:rsidR="00494CC2" w:rsidRPr="00D114BF" w14:paraId="7C8B44EA" w14:textId="77777777" w:rsidTr="00494CC2">
        <w:trPr>
          <w:trHeight w:val="300"/>
        </w:trPr>
        <w:tc>
          <w:tcPr>
            <w:tcW w:w="1162" w:type="dxa"/>
            <w:noWrap/>
            <w:hideMark/>
          </w:tcPr>
          <w:p w14:paraId="09EBA593" w14:textId="733914C1"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[q19_1</w:t>
            </w:r>
            <w:r w:rsidR="009D0C47">
              <w:rPr>
                <w:rFonts w:ascii="Calibri" w:hAnsi="Calibri" w:cs="Calibri"/>
                <w:color w:val="000000"/>
                <w:sz w:val="20"/>
                <w:szCs w:val="20"/>
              </w:rPr>
              <w:t>0</w:t>
            </w:r>
            <w:r w:rsidRPr="00D114BF">
              <w:rPr>
                <w:rFonts w:ascii="Calibri" w:hAnsi="Calibri" w:cs="Calibri"/>
                <w:color w:val="000000"/>
                <w:sz w:val="20"/>
                <w:szCs w:val="20"/>
              </w:rPr>
              <w:t>]</w:t>
            </w:r>
          </w:p>
        </w:tc>
        <w:tc>
          <w:tcPr>
            <w:tcW w:w="7905" w:type="dxa"/>
            <w:noWrap/>
            <w:hideMark/>
          </w:tcPr>
          <w:p w14:paraId="303BADE7"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Działalność rekrutacyjna (FILTER2)</w:t>
            </w:r>
            <w:r w:rsidR="003B4522">
              <w:t xml:space="preserve"> </w:t>
            </w:r>
            <w:r w:rsidR="003B4522" w:rsidRPr="003B4522">
              <w:rPr>
                <w:rFonts w:ascii="Calibri" w:hAnsi="Calibri" w:cs="Calibri"/>
                <w:color w:val="000000"/>
                <w:sz w:val="20"/>
                <w:szCs w:val="20"/>
              </w:rPr>
              <w:t>(0: Nie; 1: Tak)</w:t>
            </w:r>
          </w:p>
        </w:tc>
      </w:tr>
      <w:tr w:rsidR="00494CC2" w:rsidRPr="00D114BF" w14:paraId="3AC9DF5A" w14:textId="77777777" w:rsidTr="00494CC2">
        <w:trPr>
          <w:trHeight w:val="300"/>
        </w:trPr>
        <w:tc>
          <w:tcPr>
            <w:tcW w:w="1162" w:type="dxa"/>
            <w:noWrap/>
            <w:hideMark/>
          </w:tcPr>
          <w:p w14:paraId="05DFC896" w14:textId="6FDE22D3" w:rsidR="00494CC2" w:rsidRPr="00D114BF" w:rsidRDefault="009D0C47" w:rsidP="009D0C47">
            <w:pPr>
              <w:rPr>
                <w:rFonts w:ascii="Calibri" w:hAnsi="Calibri" w:cs="Calibri"/>
                <w:color w:val="000000"/>
                <w:sz w:val="20"/>
                <w:szCs w:val="20"/>
              </w:rPr>
            </w:pPr>
            <w:r>
              <w:rPr>
                <w:rFonts w:ascii="Calibri" w:hAnsi="Calibri" w:cs="Calibri"/>
                <w:color w:val="000000"/>
                <w:sz w:val="20"/>
                <w:szCs w:val="20"/>
              </w:rPr>
              <w:t>[q19_11</w:t>
            </w:r>
            <w:r w:rsidR="00494CC2" w:rsidRPr="00D114BF">
              <w:rPr>
                <w:rFonts w:ascii="Calibri" w:hAnsi="Calibri" w:cs="Calibri"/>
                <w:color w:val="000000"/>
                <w:sz w:val="20"/>
                <w:szCs w:val="20"/>
              </w:rPr>
              <w:t>]</w:t>
            </w:r>
          </w:p>
        </w:tc>
        <w:tc>
          <w:tcPr>
            <w:tcW w:w="7905" w:type="dxa"/>
            <w:noWrap/>
            <w:hideMark/>
          </w:tcPr>
          <w:p w14:paraId="751ED477"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Monitorowanie kampanii wyborczych partii politycznych (FILTER2)</w:t>
            </w:r>
            <w:r w:rsidR="003B4522">
              <w:t xml:space="preserve"> </w:t>
            </w:r>
            <w:r w:rsidR="003B4522" w:rsidRPr="003B4522">
              <w:rPr>
                <w:rFonts w:ascii="Calibri" w:hAnsi="Calibri" w:cs="Calibri"/>
                <w:color w:val="000000"/>
                <w:sz w:val="20"/>
                <w:szCs w:val="20"/>
              </w:rPr>
              <w:t>(0: Nie; 1: Tak)</w:t>
            </w:r>
          </w:p>
        </w:tc>
      </w:tr>
    </w:tbl>
    <w:p w14:paraId="6D8A5EED" w14:textId="77777777" w:rsidR="00494CC2" w:rsidRPr="00D114BF" w:rsidRDefault="00494CC2">
      <w:pPr>
        <w:rPr>
          <w:sz w:val="20"/>
          <w:szCs w:val="20"/>
        </w:rPr>
      </w:pPr>
    </w:p>
    <w:tbl>
      <w:tblPr>
        <w:tblStyle w:val="Tabelraster"/>
        <w:tblW w:w="9067" w:type="dxa"/>
        <w:tblLayout w:type="fixed"/>
        <w:tblLook w:val="04A0" w:firstRow="1" w:lastRow="0" w:firstColumn="1" w:lastColumn="0" w:noHBand="0" w:noVBand="1"/>
      </w:tblPr>
      <w:tblGrid>
        <w:gridCol w:w="1162"/>
        <w:gridCol w:w="3936"/>
        <w:gridCol w:w="1984"/>
        <w:gridCol w:w="1985"/>
      </w:tblGrid>
      <w:tr w:rsidR="00494CC2" w:rsidRPr="00D114BF" w14:paraId="353B51B1" w14:textId="77777777" w:rsidTr="00494CC2">
        <w:trPr>
          <w:trHeight w:val="600"/>
        </w:trPr>
        <w:tc>
          <w:tcPr>
            <w:tcW w:w="1162" w:type="dxa"/>
            <w:noWrap/>
            <w:hideMark/>
          </w:tcPr>
          <w:p w14:paraId="7068A521" w14:textId="77777777" w:rsidR="00494CC2" w:rsidRPr="00D114BF" w:rsidRDefault="00494CC2" w:rsidP="002D2F23">
            <w:pPr>
              <w:rPr>
                <w:rFonts w:ascii="Calibri" w:hAnsi="Calibri" w:cs="Calibri"/>
                <w:b/>
                <w:bCs/>
                <w:color w:val="000000"/>
                <w:sz w:val="20"/>
                <w:szCs w:val="20"/>
              </w:rPr>
            </w:pPr>
            <w:r w:rsidRPr="00D8333A">
              <w:rPr>
                <w:rFonts w:ascii="Calibri" w:hAnsi="Calibri" w:cs="Calibri"/>
                <w:b/>
                <w:bCs/>
                <w:color w:val="000000"/>
                <w:sz w:val="20"/>
                <w:szCs w:val="20"/>
                <w:highlight w:val="yellow"/>
                <w:rPrChange w:id="148" w:author="Frederik Heylen" w:date="2019-07-11T13:21:00Z">
                  <w:rPr>
                    <w:rFonts w:ascii="Calibri" w:hAnsi="Calibri" w:cs="Calibri"/>
                    <w:b/>
                    <w:bCs/>
                    <w:color w:val="000000"/>
                    <w:sz w:val="20"/>
                    <w:szCs w:val="20"/>
                  </w:rPr>
                </w:rPrChange>
              </w:rPr>
              <w:t>QID20</w:t>
            </w:r>
            <w:r w:rsidRPr="00D114BF">
              <w:rPr>
                <w:rFonts w:ascii="Calibri" w:hAnsi="Calibri" w:cs="Calibri"/>
                <w:b/>
                <w:bCs/>
                <w:color w:val="000000"/>
                <w:sz w:val="20"/>
                <w:szCs w:val="20"/>
              </w:rPr>
              <w:t xml:space="preserve"> (FILTER2)</w:t>
            </w:r>
          </w:p>
        </w:tc>
        <w:tc>
          <w:tcPr>
            <w:tcW w:w="7905" w:type="dxa"/>
            <w:gridSpan w:val="3"/>
            <w:hideMark/>
          </w:tcPr>
          <w:p w14:paraId="7993C6B7" w14:textId="77777777" w:rsidR="003B4522" w:rsidRPr="003B4522" w:rsidRDefault="00494CC2" w:rsidP="002D2F23">
            <w:pPr>
              <w:rPr>
                <w:rFonts w:ascii="Calibri" w:hAnsi="Calibri" w:cs="Calibri"/>
                <w:color w:val="000000"/>
                <w:sz w:val="20"/>
                <w:szCs w:val="20"/>
              </w:rPr>
            </w:pPr>
            <w:r w:rsidRPr="00D114BF">
              <w:rPr>
                <w:rFonts w:ascii="Calibri" w:hAnsi="Calibri" w:cs="Calibri"/>
                <w:color w:val="000000"/>
                <w:sz w:val="20"/>
                <w:szCs w:val="20"/>
              </w:rPr>
              <w:t>Jak bardzo zaangażowana jest Państwa organizacja w wymienione poniżej czynności?</w:t>
            </w:r>
            <w:r w:rsidR="003B4522">
              <w:rPr>
                <w:rFonts w:ascii="Calibri" w:hAnsi="Calibri" w:cs="Calibri"/>
                <w:color w:val="000000"/>
                <w:sz w:val="20"/>
                <w:szCs w:val="20"/>
              </w:rPr>
              <w:t xml:space="preserve"> (W)</w:t>
            </w:r>
          </w:p>
        </w:tc>
      </w:tr>
      <w:tr w:rsidR="00494CC2" w:rsidRPr="00D114BF" w14:paraId="648AE79C" w14:textId="77777777" w:rsidTr="00494CC2">
        <w:trPr>
          <w:trHeight w:val="900"/>
        </w:trPr>
        <w:tc>
          <w:tcPr>
            <w:tcW w:w="1162" w:type="dxa"/>
            <w:noWrap/>
            <w:hideMark/>
          </w:tcPr>
          <w:p w14:paraId="3FB9CCD7" w14:textId="77777777" w:rsidR="00494CC2" w:rsidRPr="00D114BF" w:rsidRDefault="00494CC2" w:rsidP="002D2F23">
            <w:pPr>
              <w:rPr>
                <w:rFonts w:ascii="Times New Roman"/>
                <w:sz w:val="20"/>
                <w:szCs w:val="20"/>
              </w:rPr>
            </w:pPr>
          </w:p>
        </w:tc>
        <w:tc>
          <w:tcPr>
            <w:tcW w:w="3936" w:type="dxa"/>
            <w:noWrap/>
            <w:hideMark/>
          </w:tcPr>
          <w:p w14:paraId="55F43044" w14:textId="77777777" w:rsidR="00494CC2" w:rsidRPr="00D114BF" w:rsidRDefault="00494CC2" w:rsidP="002D2F23">
            <w:pPr>
              <w:rPr>
                <w:rFonts w:ascii="Times New Roman"/>
                <w:sz w:val="20"/>
                <w:szCs w:val="20"/>
              </w:rPr>
            </w:pPr>
          </w:p>
        </w:tc>
        <w:tc>
          <w:tcPr>
            <w:tcW w:w="1984" w:type="dxa"/>
            <w:noWrap/>
            <w:hideMark/>
          </w:tcPr>
          <w:p w14:paraId="13EC8A94"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Do pewnego stopnia zaangażowana</w:t>
            </w:r>
          </w:p>
        </w:tc>
        <w:tc>
          <w:tcPr>
            <w:tcW w:w="1985" w:type="dxa"/>
            <w:hideMark/>
          </w:tcPr>
          <w:p w14:paraId="748D1C7D" w14:textId="77777777" w:rsidR="00494CC2" w:rsidRPr="00D114BF" w:rsidRDefault="00494CC2" w:rsidP="002D2F23">
            <w:pPr>
              <w:rPr>
                <w:rFonts w:ascii="Times New Roman"/>
                <w:sz w:val="20"/>
                <w:szCs w:val="20"/>
              </w:rPr>
            </w:pPr>
            <w:r w:rsidRPr="00D114BF">
              <w:rPr>
                <w:rFonts w:ascii="Calibri" w:hAnsi="Calibri" w:cs="Calibri"/>
                <w:color w:val="000000"/>
                <w:sz w:val="20"/>
                <w:szCs w:val="20"/>
              </w:rPr>
              <w:t>Bardzo zaangażowana</w:t>
            </w:r>
          </w:p>
        </w:tc>
      </w:tr>
      <w:tr w:rsidR="003B4522" w:rsidRPr="00D114BF" w14:paraId="446284B9" w14:textId="77777777" w:rsidTr="00494CC2">
        <w:trPr>
          <w:trHeight w:val="300"/>
        </w:trPr>
        <w:tc>
          <w:tcPr>
            <w:tcW w:w="1162" w:type="dxa"/>
            <w:noWrap/>
          </w:tcPr>
          <w:p w14:paraId="3FE443C8" w14:textId="77777777" w:rsidR="003B4522" w:rsidRPr="00D114BF" w:rsidRDefault="003B4522" w:rsidP="002D2F23">
            <w:pPr>
              <w:rPr>
                <w:rFonts w:ascii="Calibri" w:hAnsi="Calibri" w:cs="Calibri"/>
                <w:color w:val="000000"/>
                <w:sz w:val="20"/>
                <w:szCs w:val="20"/>
              </w:rPr>
            </w:pPr>
          </w:p>
        </w:tc>
        <w:tc>
          <w:tcPr>
            <w:tcW w:w="3936" w:type="dxa"/>
            <w:noWrap/>
          </w:tcPr>
          <w:p w14:paraId="33093004" w14:textId="77777777" w:rsidR="003B4522" w:rsidRPr="00D114BF" w:rsidRDefault="003B4522" w:rsidP="002D2F23">
            <w:pPr>
              <w:rPr>
                <w:rFonts w:ascii="Calibri" w:hAnsi="Calibri" w:cs="Calibri"/>
                <w:color w:val="000000"/>
                <w:sz w:val="20"/>
                <w:szCs w:val="20"/>
              </w:rPr>
            </w:pPr>
          </w:p>
        </w:tc>
        <w:tc>
          <w:tcPr>
            <w:tcW w:w="1984" w:type="dxa"/>
            <w:noWrap/>
          </w:tcPr>
          <w:p w14:paraId="0283D390" w14:textId="77777777" w:rsidR="003B4522" w:rsidRPr="00D114BF" w:rsidRDefault="003B4522" w:rsidP="003B4522">
            <w:pPr>
              <w:jc w:val="center"/>
              <w:rPr>
                <w:rFonts w:ascii="Times New Roman"/>
                <w:sz w:val="20"/>
                <w:szCs w:val="20"/>
              </w:rPr>
            </w:pPr>
            <w:r>
              <w:rPr>
                <w:rFonts w:ascii="Times New Roman"/>
                <w:sz w:val="20"/>
                <w:szCs w:val="20"/>
              </w:rPr>
              <w:t>1</w:t>
            </w:r>
          </w:p>
        </w:tc>
        <w:tc>
          <w:tcPr>
            <w:tcW w:w="1985" w:type="dxa"/>
            <w:noWrap/>
          </w:tcPr>
          <w:p w14:paraId="1657E114" w14:textId="77777777" w:rsidR="003B4522" w:rsidRPr="00D114BF" w:rsidRDefault="003B4522" w:rsidP="003B4522">
            <w:pPr>
              <w:jc w:val="center"/>
              <w:rPr>
                <w:rFonts w:ascii="Times New Roman"/>
                <w:sz w:val="20"/>
                <w:szCs w:val="20"/>
              </w:rPr>
            </w:pPr>
            <w:r>
              <w:rPr>
                <w:rFonts w:ascii="Times New Roman"/>
                <w:sz w:val="20"/>
                <w:szCs w:val="20"/>
              </w:rPr>
              <w:t>2</w:t>
            </w:r>
          </w:p>
        </w:tc>
      </w:tr>
      <w:tr w:rsidR="00494CC2" w:rsidRPr="00D114BF" w14:paraId="4A6C6423" w14:textId="77777777" w:rsidTr="00494CC2">
        <w:trPr>
          <w:trHeight w:val="300"/>
        </w:trPr>
        <w:tc>
          <w:tcPr>
            <w:tcW w:w="1162" w:type="dxa"/>
            <w:noWrap/>
            <w:hideMark/>
          </w:tcPr>
          <w:p w14:paraId="128A907D" w14:textId="4CE3B519" w:rsidR="00494CC2" w:rsidRPr="00D114BF" w:rsidRDefault="009D0C47" w:rsidP="002D2F23">
            <w:pPr>
              <w:rPr>
                <w:rFonts w:ascii="Calibri" w:hAnsi="Calibri" w:cs="Calibri"/>
                <w:color w:val="000000"/>
                <w:sz w:val="20"/>
                <w:szCs w:val="20"/>
              </w:rPr>
            </w:pPr>
            <w:r>
              <w:rPr>
                <w:rFonts w:ascii="Calibri" w:hAnsi="Calibri" w:cs="Calibri"/>
                <w:color w:val="000000"/>
                <w:sz w:val="20"/>
                <w:szCs w:val="20"/>
              </w:rPr>
              <w:t>[q</w:t>
            </w:r>
            <w:r w:rsidR="00494CC2" w:rsidRPr="00D114BF">
              <w:rPr>
                <w:rFonts w:ascii="Calibri" w:hAnsi="Calibri" w:cs="Calibri"/>
                <w:color w:val="000000"/>
                <w:sz w:val="20"/>
                <w:szCs w:val="20"/>
              </w:rPr>
              <w:t>20_01]</w:t>
            </w:r>
          </w:p>
        </w:tc>
        <w:tc>
          <w:tcPr>
            <w:tcW w:w="3936" w:type="dxa"/>
            <w:noWrap/>
            <w:hideMark/>
          </w:tcPr>
          <w:p w14:paraId="68D5D8BC"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Lobbing (FILTER2)</w:t>
            </w:r>
          </w:p>
        </w:tc>
        <w:tc>
          <w:tcPr>
            <w:tcW w:w="1984" w:type="dxa"/>
            <w:noWrap/>
            <w:hideMark/>
          </w:tcPr>
          <w:p w14:paraId="6EE88F84" w14:textId="77777777" w:rsidR="00494CC2" w:rsidRPr="00D114BF" w:rsidRDefault="00494CC2" w:rsidP="002D2F23">
            <w:pPr>
              <w:rPr>
                <w:rFonts w:ascii="Times New Roman"/>
                <w:sz w:val="20"/>
                <w:szCs w:val="20"/>
              </w:rPr>
            </w:pPr>
          </w:p>
        </w:tc>
        <w:tc>
          <w:tcPr>
            <w:tcW w:w="1985" w:type="dxa"/>
            <w:noWrap/>
            <w:hideMark/>
          </w:tcPr>
          <w:p w14:paraId="6AD6B861" w14:textId="77777777" w:rsidR="00494CC2" w:rsidRPr="00D114BF" w:rsidRDefault="00494CC2" w:rsidP="002D2F23">
            <w:pPr>
              <w:rPr>
                <w:rFonts w:ascii="Times New Roman"/>
                <w:sz w:val="20"/>
                <w:szCs w:val="20"/>
              </w:rPr>
            </w:pPr>
          </w:p>
        </w:tc>
      </w:tr>
      <w:tr w:rsidR="00494CC2" w:rsidRPr="00D114BF" w14:paraId="7C11669E" w14:textId="77777777" w:rsidTr="00D12413">
        <w:trPr>
          <w:trHeight w:val="91"/>
        </w:trPr>
        <w:tc>
          <w:tcPr>
            <w:tcW w:w="1162" w:type="dxa"/>
            <w:noWrap/>
            <w:hideMark/>
          </w:tcPr>
          <w:p w14:paraId="3B4A7924" w14:textId="56A75A72" w:rsidR="00494CC2" w:rsidRPr="00D114BF" w:rsidRDefault="00494CC2" w:rsidP="009D0C47">
            <w:pPr>
              <w:spacing w:after="160" w:line="259" w:lineRule="auto"/>
              <w:rPr>
                <w:rFonts w:ascii="Times New Roman"/>
                <w:color w:val="000000"/>
                <w:sz w:val="20"/>
                <w:szCs w:val="20"/>
              </w:rPr>
            </w:pPr>
            <w:r w:rsidRPr="00D114BF">
              <w:rPr>
                <w:rFonts w:ascii="Times New Roman"/>
                <w:color w:val="000000"/>
                <w:sz w:val="20"/>
                <w:szCs w:val="20"/>
              </w:rPr>
              <w:t>[q20_02]</w:t>
            </w:r>
          </w:p>
        </w:tc>
        <w:tc>
          <w:tcPr>
            <w:tcW w:w="3936" w:type="dxa"/>
            <w:noWrap/>
            <w:hideMark/>
          </w:tcPr>
          <w:p w14:paraId="33163F88" w14:textId="77777777" w:rsidR="00494CC2" w:rsidRPr="00D114BF" w:rsidRDefault="00494CC2" w:rsidP="002D2F23">
            <w:pPr>
              <w:spacing w:after="160" w:line="259" w:lineRule="auto"/>
              <w:rPr>
                <w:rFonts w:ascii="Times New Roman"/>
                <w:color w:val="000000" w:themeColor="text1"/>
                <w:sz w:val="20"/>
                <w:szCs w:val="20"/>
              </w:rPr>
            </w:pPr>
            <w:r w:rsidRPr="00D114BF">
              <w:rPr>
                <w:rFonts w:ascii="Times New Roman"/>
                <w:color w:val="000000" w:themeColor="text1"/>
                <w:sz w:val="20"/>
                <w:szCs w:val="20"/>
              </w:rPr>
              <w:t>Rep</w:t>
            </w:r>
            <w:r w:rsidR="00D12413" w:rsidRPr="00D114BF">
              <w:rPr>
                <w:rFonts w:ascii="Times New Roman"/>
                <w:color w:val="000000" w:themeColor="text1"/>
                <w:sz w:val="20"/>
                <w:szCs w:val="20"/>
              </w:rPr>
              <w:t>rezentacja organizacji (FILTER2</w:t>
            </w:r>
          </w:p>
        </w:tc>
        <w:tc>
          <w:tcPr>
            <w:tcW w:w="1984" w:type="dxa"/>
            <w:noWrap/>
            <w:hideMark/>
          </w:tcPr>
          <w:p w14:paraId="77901BFF" w14:textId="77777777" w:rsidR="00494CC2" w:rsidRPr="00D114BF" w:rsidRDefault="00494CC2" w:rsidP="002D2F23">
            <w:pPr>
              <w:rPr>
                <w:rFonts w:ascii="Times New Roman"/>
                <w:sz w:val="20"/>
                <w:szCs w:val="20"/>
              </w:rPr>
            </w:pPr>
          </w:p>
        </w:tc>
        <w:tc>
          <w:tcPr>
            <w:tcW w:w="1985" w:type="dxa"/>
            <w:noWrap/>
            <w:hideMark/>
          </w:tcPr>
          <w:p w14:paraId="6E8EEC70" w14:textId="77777777" w:rsidR="00494CC2" w:rsidRPr="00D114BF" w:rsidRDefault="00494CC2" w:rsidP="002D2F23">
            <w:pPr>
              <w:rPr>
                <w:rFonts w:ascii="Times New Roman"/>
                <w:sz w:val="20"/>
                <w:szCs w:val="20"/>
              </w:rPr>
            </w:pPr>
          </w:p>
        </w:tc>
      </w:tr>
      <w:tr w:rsidR="00494CC2" w:rsidRPr="00D114BF" w14:paraId="16AEFD75" w14:textId="77777777" w:rsidTr="00494CC2">
        <w:trPr>
          <w:trHeight w:val="300"/>
        </w:trPr>
        <w:tc>
          <w:tcPr>
            <w:tcW w:w="1162" w:type="dxa"/>
            <w:noWrap/>
            <w:hideMark/>
          </w:tcPr>
          <w:p w14:paraId="429AA4D3" w14:textId="6D45A380"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[q20_03]</w:t>
            </w:r>
          </w:p>
        </w:tc>
        <w:tc>
          <w:tcPr>
            <w:tcW w:w="3936" w:type="dxa"/>
            <w:noWrap/>
            <w:hideMark/>
          </w:tcPr>
          <w:p w14:paraId="41B1FC02"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Mobilizacja członków (FILTER2)</w:t>
            </w:r>
          </w:p>
        </w:tc>
        <w:tc>
          <w:tcPr>
            <w:tcW w:w="1984" w:type="dxa"/>
            <w:noWrap/>
            <w:hideMark/>
          </w:tcPr>
          <w:p w14:paraId="641DABE5" w14:textId="77777777" w:rsidR="00494CC2" w:rsidRPr="00D114BF" w:rsidRDefault="00494CC2" w:rsidP="002D2F23">
            <w:pPr>
              <w:rPr>
                <w:rFonts w:ascii="Times New Roman"/>
                <w:sz w:val="20"/>
                <w:szCs w:val="20"/>
              </w:rPr>
            </w:pPr>
          </w:p>
        </w:tc>
        <w:tc>
          <w:tcPr>
            <w:tcW w:w="1985" w:type="dxa"/>
            <w:noWrap/>
            <w:hideMark/>
          </w:tcPr>
          <w:p w14:paraId="615861DB" w14:textId="77777777" w:rsidR="00494CC2" w:rsidRPr="00D114BF" w:rsidRDefault="00494CC2" w:rsidP="002D2F23">
            <w:pPr>
              <w:rPr>
                <w:rFonts w:ascii="Times New Roman"/>
                <w:sz w:val="20"/>
                <w:szCs w:val="20"/>
              </w:rPr>
            </w:pPr>
          </w:p>
        </w:tc>
      </w:tr>
      <w:tr w:rsidR="00494CC2" w:rsidRPr="00D114BF" w14:paraId="23877425" w14:textId="77777777" w:rsidTr="00494CC2">
        <w:trPr>
          <w:trHeight w:val="300"/>
        </w:trPr>
        <w:tc>
          <w:tcPr>
            <w:tcW w:w="1162" w:type="dxa"/>
            <w:noWrap/>
            <w:hideMark/>
          </w:tcPr>
          <w:p w14:paraId="523E1E63" w14:textId="239E4868"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[q20_04]</w:t>
            </w:r>
          </w:p>
        </w:tc>
        <w:tc>
          <w:tcPr>
            <w:tcW w:w="3936" w:type="dxa"/>
            <w:noWrap/>
            <w:hideMark/>
          </w:tcPr>
          <w:p w14:paraId="34208E3D"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Kampanie w mediach (FILTER2)</w:t>
            </w:r>
          </w:p>
        </w:tc>
        <w:tc>
          <w:tcPr>
            <w:tcW w:w="1984" w:type="dxa"/>
            <w:noWrap/>
            <w:hideMark/>
          </w:tcPr>
          <w:p w14:paraId="5FFD7E91" w14:textId="77777777" w:rsidR="00494CC2" w:rsidRPr="00D114BF" w:rsidRDefault="00494CC2" w:rsidP="002D2F23">
            <w:pPr>
              <w:rPr>
                <w:rFonts w:ascii="Times New Roman"/>
                <w:sz w:val="20"/>
                <w:szCs w:val="20"/>
              </w:rPr>
            </w:pPr>
          </w:p>
        </w:tc>
        <w:tc>
          <w:tcPr>
            <w:tcW w:w="1985" w:type="dxa"/>
            <w:noWrap/>
            <w:hideMark/>
          </w:tcPr>
          <w:p w14:paraId="1AED7AA9" w14:textId="77777777" w:rsidR="00494CC2" w:rsidRPr="00D114BF" w:rsidRDefault="00494CC2" w:rsidP="002D2F23">
            <w:pPr>
              <w:rPr>
                <w:rFonts w:ascii="Times New Roman"/>
                <w:sz w:val="20"/>
                <w:szCs w:val="20"/>
              </w:rPr>
            </w:pPr>
          </w:p>
        </w:tc>
      </w:tr>
      <w:tr w:rsidR="00494CC2" w:rsidRPr="00D114BF" w14:paraId="1EE62167" w14:textId="77777777" w:rsidTr="00494CC2">
        <w:trPr>
          <w:trHeight w:val="300"/>
        </w:trPr>
        <w:tc>
          <w:tcPr>
            <w:tcW w:w="1162" w:type="dxa"/>
            <w:noWrap/>
            <w:hideMark/>
          </w:tcPr>
          <w:p w14:paraId="1E7F859C" w14:textId="0A4C8EA2"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[q20_05]</w:t>
            </w:r>
          </w:p>
        </w:tc>
        <w:tc>
          <w:tcPr>
            <w:tcW w:w="3936" w:type="dxa"/>
            <w:noWrap/>
            <w:hideMark/>
          </w:tcPr>
          <w:p w14:paraId="1D35872B"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Działalność badawcza/naukowa (FILTER2)</w:t>
            </w:r>
          </w:p>
        </w:tc>
        <w:tc>
          <w:tcPr>
            <w:tcW w:w="1984" w:type="dxa"/>
            <w:noWrap/>
            <w:hideMark/>
          </w:tcPr>
          <w:p w14:paraId="298F39C4" w14:textId="77777777" w:rsidR="00494CC2" w:rsidRPr="00D114BF" w:rsidRDefault="00494CC2" w:rsidP="002D2F23">
            <w:pPr>
              <w:rPr>
                <w:rFonts w:ascii="Times New Roman"/>
                <w:sz w:val="20"/>
                <w:szCs w:val="20"/>
              </w:rPr>
            </w:pPr>
          </w:p>
        </w:tc>
        <w:tc>
          <w:tcPr>
            <w:tcW w:w="1985" w:type="dxa"/>
            <w:noWrap/>
            <w:hideMark/>
          </w:tcPr>
          <w:p w14:paraId="76A7D011" w14:textId="77777777" w:rsidR="00494CC2" w:rsidRPr="00D114BF" w:rsidRDefault="00494CC2" w:rsidP="002D2F23">
            <w:pPr>
              <w:rPr>
                <w:rFonts w:ascii="Times New Roman"/>
                <w:sz w:val="20"/>
                <w:szCs w:val="20"/>
              </w:rPr>
            </w:pPr>
          </w:p>
        </w:tc>
      </w:tr>
      <w:tr w:rsidR="00494CC2" w:rsidRPr="00D114BF" w14:paraId="3CBB7C0F" w14:textId="77777777" w:rsidTr="00494CC2">
        <w:trPr>
          <w:trHeight w:val="300"/>
        </w:trPr>
        <w:tc>
          <w:tcPr>
            <w:tcW w:w="1162" w:type="dxa"/>
            <w:noWrap/>
            <w:hideMark/>
          </w:tcPr>
          <w:p w14:paraId="7D9C1E64" w14:textId="36088FF4"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[q20_06]</w:t>
            </w:r>
          </w:p>
        </w:tc>
        <w:tc>
          <w:tcPr>
            <w:tcW w:w="3936" w:type="dxa"/>
            <w:noWrap/>
            <w:hideMark/>
          </w:tcPr>
          <w:p w14:paraId="6946E873"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Doradztwo członkom (FILTER2)</w:t>
            </w:r>
          </w:p>
        </w:tc>
        <w:tc>
          <w:tcPr>
            <w:tcW w:w="1984" w:type="dxa"/>
            <w:noWrap/>
            <w:hideMark/>
          </w:tcPr>
          <w:p w14:paraId="60506302" w14:textId="77777777" w:rsidR="00494CC2" w:rsidRPr="00D114BF" w:rsidRDefault="00494CC2" w:rsidP="002D2F23">
            <w:pPr>
              <w:rPr>
                <w:rFonts w:ascii="Times New Roman"/>
                <w:sz w:val="20"/>
                <w:szCs w:val="20"/>
              </w:rPr>
            </w:pPr>
          </w:p>
        </w:tc>
        <w:tc>
          <w:tcPr>
            <w:tcW w:w="1985" w:type="dxa"/>
            <w:noWrap/>
            <w:hideMark/>
          </w:tcPr>
          <w:p w14:paraId="06F33EC3" w14:textId="77777777" w:rsidR="00494CC2" w:rsidRPr="00D114BF" w:rsidRDefault="00494CC2" w:rsidP="002D2F23">
            <w:pPr>
              <w:rPr>
                <w:rFonts w:ascii="Times New Roman"/>
                <w:sz w:val="20"/>
                <w:szCs w:val="20"/>
              </w:rPr>
            </w:pPr>
          </w:p>
        </w:tc>
      </w:tr>
      <w:tr w:rsidR="00494CC2" w:rsidRPr="00D114BF" w14:paraId="351AA9B9" w14:textId="77777777" w:rsidTr="00494CC2">
        <w:trPr>
          <w:trHeight w:val="300"/>
        </w:trPr>
        <w:tc>
          <w:tcPr>
            <w:tcW w:w="1162" w:type="dxa"/>
            <w:noWrap/>
            <w:hideMark/>
          </w:tcPr>
          <w:p w14:paraId="7F930E48" w14:textId="018758D7"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[q20_07]</w:t>
            </w:r>
          </w:p>
        </w:tc>
        <w:tc>
          <w:tcPr>
            <w:tcW w:w="3936" w:type="dxa"/>
            <w:noWrap/>
            <w:hideMark/>
          </w:tcPr>
          <w:p w14:paraId="4797E142"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Doradztwo klientom (FILTER2)</w:t>
            </w:r>
          </w:p>
        </w:tc>
        <w:tc>
          <w:tcPr>
            <w:tcW w:w="1984" w:type="dxa"/>
            <w:noWrap/>
            <w:hideMark/>
          </w:tcPr>
          <w:p w14:paraId="28A9799E" w14:textId="77777777" w:rsidR="00494CC2" w:rsidRPr="00D114BF" w:rsidRDefault="00494CC2" w:rsidP="002D2F23">
            <w:pPr>
              <w:rPr>
                <w:rFonts w:ascii="Times New Roman"/>
                <w:sz w:val="20"/>
                <w:szCs w:val="20"/>
              </w:rPr>
            </w:pPr>
          </w:p>
        </w:tc>
        <w:tc>
          <w:tcPr>
            <w:tcW w:w="1985" w:type="dxa"/>
            <w:noWrap/>
            <w:hideMark/>
          </w:tcPr>
          <w:p w14:paraId="08AB77AC" w14:textId="77777777" w:rsidR="00494CC2" w:rsidRPr="00D114BF" w:rsidRDefault="00494CC2" w:rsidP="002D2F23">
            <w:pPr>
              <w:rPr>
                <w:rFonts w:ascii="Times New Roman"/>
                <w:sz w:val="20"/>
                <w:szCs w:val="20"/>
              </w:rPr>
            </w:pPr>
          </w:p>
        </w:tc>
      </w:tr>
      <w:tr w:rsidR="00494CC2" w:rsidRPr="00D114BF" w14:paraId="2D48B099" w14:textId="77777777" w:rsidTr="00494CC2">
        <w:trPr>
          <w:trHeight w:val="300"/>
        </w:trPr>
        <w:tc>
          <w:tcPr>
            <w:tcW w:w="1162" w:type="dxa"/>
            <w:noWrap/>
            <w:hideMark/>
          </w:tcPr>
          <w:p w14:paraId="5AEDE670" w14:textId="4067D160"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[q20_08]</w:t>
            </w:r>
          </w:p>
        </w:tc>
        <w:tc>
          <w:tcPr>
            <w:tcW w:w="3936" w:type="dxa"/>
            <w:noWrap/>
            <w:hideMark/>
          </w:tcPr>
          <w:p w14:paraId="73AE346C"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Zbieranie funduszy (FILTER2)</w:t>
            </w:r>
          </w:p>
        </w:tc>
        <w:tc>
          <w:tcPr>
            <w:tcW w:w="1984" w:type="dxa"/>
            <w:noWrap/>
            <w:hideMark/>
          </w:tcPr>
          <w:p w14:paraId="7D1DF5FD" w14:textId="77777777" w:rsidR="00494CC2" w:rsidRPr="00D114BF" w:rsidRDefault="00494CC2" w:rsidP="002D2F23">
            <w:pPr>
              <w:rPr>
                <w:rFonts w:ascii="Times New Roman"/>
                <w:sz w:val="20"/>
                <w:szCs w:val="20"/>
              </w:rPr>
            </w:pPr>
          </w:p>
        </w:tc>
        <w:tc>
          <w:tcPr>
            <w:tcW w:w="1985" w:type="dxa"/>
            <w:noWrap/>
            <w:hideMark/>
          </w:tcPr>
          <w:p w14:paraId="0172D457" w14:textId="77777777" w:rsidR="00494CC2" w:rsidRPr="00D114BF" w:rsidRDefault="00494CC2" w:rsidP="002D2F23">
            <w:pPr>
              <w:rPr>
                <w:rFonts w:ascii="Times New Roman"/>
                <w:sz w:val="20"/>
                <w:szCs w:val="20"/>
              </w:rPr>
            </w:pPr>
          </w:p>
        </w:tc>
      </w:tr>
      <w:tr w:rsidR="00494CC2" w:rsidRPr="00D114BF" w14:paraId="024BEE1A" w14:textId="77777777" w:rsidTr="00494CC2">
        <w:trPr>
          <w:trHeight w:val="300"/>
        </w:trPr>
        <w:tc>
          <w:tcPr>
            <w:tcW w:w="1162" w:type="dxa"/>
            <w:noWrap/>
            <w:hideMark/>
          </w:tcPr>
          <w:p w14:paraId="58ABB0C1" w14:textId="69D81C3A"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[q20_09]</w:t>
            </w:r>
          </w:p>
        </w:tc>
        <w:tc>
          <w:tcPr>
            <w:tcW w:w="3936" w:type="dxa"/>
            <w:noWrap/>
            <w:hideMark/>
          </w:tcPr>
          <w:p w14:paraId="4DA8B2EB"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Promocja wolontariatu (FILTER2)</w:t>
            </w:r>
          </w:p>
        </w:tc>
        <w:tc>
          <w:tcPr>
            <w:tcW w:w="1984" w:type="dxa"/>
            <w:noWrap/>
            <w:hideMark/>
          </w:tcPr>
          <w:p w14:paraId="5BE4B896" w14:textId="77777777" w:rsidR="00494CC2" w:rsidRPr="00D114BF" w:rsidRDefault="00494CC2" w:rsidP="002D2F23">
            <w:pPr>
              <w:rPr>
                <w:rFonts w:ascii="Times New Roman"/>
                <w:sz w:val="20"/>
                <w:szCs w:val="20"/>
              </w:rPr>
            </w:pPr>
          </w:p>
        </w:tc>
        <w:tc>
          <w:tcPr>
            <w:tcW w:w="1985" w:type="dxa"/>
            <w:noWrap/>
            <w:hideMark/>
          </w:tcPr>
          <w:p w14:paraId="708A3CD0" w14:textId="77777777" w:rsidR="00494CC2" w:rsidRPr="00D114BF" w:rsidRDefault="00494CC2" w:rsidP="002D2F23">
            <w:pPr>
              <w:rPr>
                <w:rFonts w:ascii="Times New Roman"/>
                <w:sz w:val="20"/>
                <w:szCs w:val="20"/>
              </w:rPr>
            </w:pPr>
          </w:p>
        </w:tc>
      </w:tr>
      <w:tr w:rsidR="00494CC2" w:rsidRPr="00D114BF" w14:paraId="430739B3" w14:textId="77777777" w:rsidTr="00494CC2">
        <w:trPr>
          <w:trHeight w:val="300"/>
        </w:trPr>
        <w:tc>
          <w:tcPr>
            <w:tcW w:w="1162" w:type="dxa"/>
            <w:noWrap/>
            <w:hideMark/>
          </w:tcPr>
          <w:p w14:paraId="35FA1CB5" w14:textId="22BFC5E6"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[q20_10]</w:t>
            </w:r>
          </w:p>
        </w:tc>
        <w:tc>
          <w:tcPr>
            <w:tcW w:w="3936" w:type="dxa"/>
            <w:noWrap/>
            <w:hideMark/>
          </w:tcPr>
          <w:p w14:paraId="572C2D9D"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Działalność rekrutacyjna (FILTER2)</w:t>
            </w:r>
          </w:p>
        </w:tc>
        <w:tc>
          <w:tcPr>
            <w:tcW w:w="1984" w:type="dxa"/>
            <w:noWrap/>
            <w:hideMark/>
          </w:tcPr>
          <w:p w14:paraId="54DEB30E" w14:textId="77777777" w:rsidR="00494CC2" w:rsidRPr="00D114BF" w:rsidRDefault="00494CC2" w:rsidP="002D2F23">
            <w:pPr>
              <w:rPr>
                <w:rFonts w:ascii="Times New Roman"/>
                <w:sz w:val="20"/>
                <w:szCs w:val="20"/>
              </w:rPr>
            </w:pPr>
          </w:p>
        </w:tc>
        <w:tc>
          <w:tcPr>
            <w:tcW w:w="1985" w:type="dxa"/>
            <w:noWrap/>
            <w:hideMark/>
          </w:tcPr>
          <w:p w14:paraId="7E8803D0" w14:textId="77777777" w:rsidR="00494CC2" w:rsidRPr="00D114BF" w:rsidRDefault="00494CC2" w:rsidP="002D2F23">
            <w:pPr>
              <w:rPr>
                <w:rFonts w:ascii="Times New Roman"/>
                <w:sz w:val="20"/>
                <w:szCs w:val="20"/>
              </w:rPr>
            </w:pPr>
          </w:p>
        </w:tc>
      </w:tr>
      <w:tr w:rsidR="00494CC2" w:rsidRPr="00D114BF" w14:paraId="3A40C384" w14:textId="77777777" w:rsidTr="00494CC2">
        <w:trPr>
          <w:trHeight w:val="300"/>
        </w:trPr>
        <w:tc>
          <w:tcPr>
            <w:tcW w:w="1162" w:type="dxa"/>
            <w:noWrap/>
            <w:hideMark/>
          </w:tcPr>
          <w:p w14:paraId="073D5AAD" w14:textId="3217C074" w:rsidR="00494CC2" w:rsidRPr="00D114BF" w:rsidRDefault="00494CC2" w:rsidP="009D0C47">
            <w:pPr>
              <w:rPr>
                <w:rFonts w:ascii="Calibri" w:hAnsi="Calibri" w:cs="Calibri"/>
                <w:color w:val="000000"/>
                <w:sz w:val="20"/>
                <w:szCs w:val="20"/>
              </w:rPr>
            </w:pPr>
            <w:r w:rsidRPr="00D114BF">
              <w:rPr>
                <w:rFonts w:ascii="Calibri" w:hAnsi="Calibri" w:cs="Calibri"/>
                <w:color w:val="000000"/>
                <w:sz w:val="20"/>
                <w:szCs w:val="20"/>
              </w:rPr>
              <w:t>[q20_11]</w:t>
            </w:r>
          </w:p>
        </w:tc>
        <w:tc>
          <w:tcPr>
            <w:tcW w:w="3936" w:type="dxa"/>
            <w:noWrap/>
            <w:hideMark/>
          </w:tcPr>
          <w:p w14:paraId="57CC5FBC" w14:textId="77777777" w:rsidR="00494CC2" w:rsidRPr="00D114BF" w:rsidRDefault="00494CC2" w:rsidP="002D2F23">
            <w:pPr>
              <w:rPr>
                <w:rFonts w:ascii="Calibri" w:hAnsi="Calibri" w:cs="Calibri"/>
                <w:color w:val="000000"/>
                <w:sz w:val="20"/>
                <w:szCs w:val="20"/>
              </w:rPr>
            </w:pPr>
            <w:r w:rsidRPr="00D114BF">
              <w:rPr>
                <w:rFonts w:ascii="Calibri" w:hAnsi="Calibri" w:cs="Calibri"/>
                <w:color w:val="000000"/>
                <w:sz w:val="20"/>
                <w:szCs w:val="20"/>
              </w:rPr>
              <w:t>Monitorowanie działalności kampanii wyborczych partii politycznych (FILTER2)</w:t>
            </w:r>
          </w:p>
        </w:tc>
        <w:tc>
          <w:tcPr>
            <w:tcW w:w="1984" w:type="dxa"/>
            <w:noWrap/>
            <w:hideMark/>
          </w:tcPr>
          <w:p w14:paraId="568194AC" w14:textId="77777777" w:rsidR="00494CC2" w:rsidRPr="00D114BF" w:rsidRDefault="00494CC2" w:rsidP="002D2F23">
            <w:pPr>
              <w:rPr>
                <w:rFonts w:ascii="Times New Roman"/>
                <w:sz w:val="20"/>
                <w:szCs w:val="20"/>
              </w:rPr>
            </w:pPr>
          </w:p>
        </w:tc>
        <w:tc>
          <w:tcPr>
            <w:tcW w:w="1985" w:type="dxa"/>
            <w:noWrap/>
            <w:hideMark/>
          </w:tcPr>
          <w:p w14:paraId="44318178" w14:textId="77777777" w:rsidR="00494CC2" w:rsidRPr="00D114BF" w:rsidRDefault="00494CC2" w:rsidP="002D2F23">
            <w:pPr>
              <w:rPr>
                <w:rFonts w:ascii="Times New Roman"/>
                <w:sz w:val="20"/>
                <w:szCs w:val="20"/>
              </w:rPr>
            </w:pPr>
          </w:p>
        </w:tc>
      </w:tr>
    </w:tbl>
    <w:p w14:paraId="61998082" w14:textId="77777777" w:rsidR="00494CC2" w:rsidRPr="00D114BF" w:rsidRDefault="00494CC2">
      <w:pPr>
        <w:rPr>
          <w:sz w:val="20"/>
          <w:szCs w:val="20"/>
        </w:rPr>
      </w:pPr>
    </w:p>
    <w:tbl>
      <w:tblPr>
        <w:tblStyle w:val="Tabelraster"/>
        <w:tblW w:w="9067" w:type="dxa"/>
        <w:tblLayout w:type="fixed"/>
        <w:tblLook w:val="04A0" w:firstRow="1" w:lastRow="0" w:firstColumn="1" w:lastColumn="0" w:noHBand="0" w:noVBand="1"/>
      </w:tblPr>
      <w:tblGrid>
        <w:gridCol w:w="1162"/>
        <w:gridCol w:w="2081"/>
        <w:gridCol w:w="970"/>
        <w:gridCol w:w="971"/>
        <w:gridCol w:w="971"/>
        <w:gridCol w:w="970"/>
        <w:gridCol w:w="971"/>
        <w:gridCol w:w="971"/>
      </w:tblGrid>
      <w:tr w:rsidR="00D12413" w:rsidRPr="00D114BF" w14:paraId="0B907474" w14:textId="77777777" w:rsidTr="00D12413">
        <w:trPr>
          <w:trHeight w:val="699"/>
        </w:trPr>
        <w:tc>
          <w:tcPr>
            <w:tcW w:w="1162" w:type="dxa"/>
            <w:noWrap/>
            <w:hideMark/>
          </w:tcPr>
          <w:p w14:paraId="58E3E819" w14:textId="77777777" w:rsidR="00D12413" w:rsidRPr="00D114BF" w:rsidRDefault="00D12413"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149" w:author="Frederik Heylen" w:date="2019-07-11T11:44:00Z">
                  <w:rPr>
                    <w:rFonts w:ascii="Calibri" w:hAnsi="Calibri" w:cs="Calibri"/>
                    <w:b/>
                    <w:bCs/>
                    <w:color w:val="000000"/>
                    <w:sz w:val="20"/>
                    <w:szCs w:val="20"/>
                  </w:rPr>
                </w:rPrChange>
              </w:rPr>
              <w:t>QID05 (FILTER1)</w:t>
            </w:r>
          </w:p>
        </w:tc>
        <w:tc>
          <w:tcPr>
            <w:tcW w:w="7905" w:type="dxa"/>
            <w:gridSpan w:val="7"/>
            <w:noWrap/>
            <w:hideMark/>
          </w:tcPr>
          <w:p w14:paraId="3A4BDE0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istotni są członkowie dla Państwa organizacji  w odniesieniu do następujących rodzajów działalności?</w:t>
            </w:r>
            <w:r w:rsidR="003B4522">
              <w:rPr>
                <w:rFonts w:ascii="Calibri" w:hAnsi="Calibri" w:cs="Calibri"/>
                <w:color w:val="000000"/>
                <w:sz w:val="20"/>
                <w:szCs w:val="20"/>
              </w:rPr>
              <w:t xml:space="preserve"> (R)</w:t>
            </w:r>
          </w:p>
        </w:tc>
      </w:tr>
      <w:tr w:rsidR="00D12413" w:rsidRPr="00D114BF" w14:paraId="1A30D7C4" w14:textId="77777777" w:rsidTr="00D12413">
        <w:trPr>
          <w:trHeight w:val="300"/>
        </w:trPr>
        <w:tc>
          <w:tcPr>
            <w:tcW w:w="1162" w:type="dxa"/>
            <w:noWrap/>
            <w:hideMark/>
          </w:tcPr>
          <w:p w14:paraId="3FD0406F" w14:textId="77777777" w:rsidR="00D12413" w:rsidRPr="00D114BF" w:rsidRDefault="00D12413" w:rsidP="002D2F23">
            <w:pPr>
              <w:rPr>
                <w:rFonts w:ascii="Times New Roman"/>
                <w:sz w:val="20"/>
                <w:szCs w:val="20"/>
              </w:rPr>
            </w:pPr>
          </w:p>
        </w:tc>
        <w:tc>
          <w:tcPr>
            <w:tcW w:w="2081" w:type="dxa"/>
            <w:noWrap/>
            <w:hideMark/>
          </w:tcPr>
          <w:p w14:paraId="3344C84D" w14:textId="77777777" w:rsidR="00D12413" w:rsidRPr="00D114BF" w:rsidRDefault="00D12413" w:rsidP="002D2F23">
            <w:pPr>
              <w:rPr>
                <w:rFonts w:ascii="Times New Roman"/>
                <w:sz w:val="20"/>
                <w:szCs w:val="20"/>
              </w:rPr>
            </w:pPr>
          </w:p>
        </w:tc>
        <w:tc>
          <w:tcPr>
            <w:tcW w:w="970" w:type="dxa"/>
            <w:noWrap/>
            <w:hideMark/>
          </w:tcPr>
          <w:p w14:paraId="70C513F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 ogóle nieistotni</w:t>
            </w:r>
          </w:p>
        </w:tc>
        <w:tc>
          <w:tcPr>
            <w:tcW w:w="971" w:type="dxa"/>
            <w:noWrap/>
            <w:hideMark/>
          </w:tcPr>
          <w:p w14:paraId="539C4E2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Mało istotni</w:t>
            </w:r>
          </w:p>
        </w:tc>
        <w:tc>
          <w:tcPr>
            <w:tcW w:w="971" w:type="dxa"/>
            <w:noWrap/>
            <w:hideMark/>
          </w:tcPr>
          <w:p w14:paraId="2E6E795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Ani istotni ani nieistotni</w:t>
            </w:r>
          </w:p>
        </w:tc>
        <w:tc>
          <w:tcPr>
            <w:tcW w:w="970" w:type="dxa"/>
            <w:noWrap/>
            <w:hideMark/>
          </w:tcPr>
          <w:p w14:paraId="5F31FCA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Istotni</w:t>
            </w:r>
          </w:p>
        </w:tc>
        <w:tc>
          <w:tcPr>
            <w:tcW w:w="971" w:type="dxa"/>
            <w:noWrap/>
            <w:hideMark/>
          </w:tcPr>
          <w:p w14:paraId="1BB5C0A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istotni</w:t>
            </w:r>
          </w:p>
        </w:tc>
        <w:tc>
          <w:tcPr>
            <w:tcW w:w="971" w:type="dxa"/>
            <w:noWrap/>
            <w:hideMark/>
          </w:tcPr>
          <w:p w14:paraId="26AB719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dotyczy</w:t>
            </w:r>
          </w:p>
        </w:tc>
      </w:tr>
      <w:tr w:rsidR="009D0C47" w:rsidRPr="00D114BF" w14:paraId="347A47AC" w14:textId="77777777" w:rsidTr="00D12413">
        <w:trPr>
          <w:trHeight w:val="300"/>
        </w:trPr>
        <w:tc>
          <w:tcPr>
            <w:tcW w:w="1162" w:type="dxa"/>
            <w:noWrap/>
          </w:tcPr>
          <w:p w14:paraId="6E9BB35E" w14:textId="77777777" w:rsidR="009D0C47" w:rsidRPr="00D114BF" w:rsidRDefault="009D0C47" w:rsidP="002D2F23">
            <w:pPr>
              <w:rPr>
                <w:rFonts w:ascii="Times New Roman"/>
                <w:sz w:val="20"/>
                <w:szCs w:val="20"/>
              </w:rPr>
            </w:pPr>
          </w:p>
        </w:tc>
        <w:tc>
          <w:tcPr>
            <w:tcW w:w="2081" w:type="dxa"/>
            <w:noWrap/>
          </w:tcPr>
          <w:p w14:paraId="663D0B5E" w14:textId="77777777" w:rsidR="009D0C47" w:rsidRPr="00D114BF" w:rsidRDefault="009D0C47" w:rsidP="002D2F23">
            <w:pPr>
              <w:rPr>
                <w:rFonts w:ascii="Times New Roman"/>
                <w:sz w:val="20"/>
                <w:szCs w:val="20"/>
              </w:rPr>
            </w:pPr>
          </w:p>
        </w:tc>
        <w:tc>
          <w:tcPr>
            <w:tcW w:w="970" w:type="dxa"/>
            <w:noWrap/>
          </w:tcPr>
          <w:p w14:paraId="4EE9F67B" w14:textId="521C567E" w:rsidR="009D0C47" w:rsidRPr="00D114BF" w:rsidRDefault="009D0C47" w:rsidP="009D0C47">
            <w:pPr>
              <w:jc w:val="center"/>
              <w:rPr>
                <w:rFonts w:ascii="Calibri" w:hAnsi="Calibri" w:cs="Calibri"/>
                <w:color w:val="000000"/>
                <w:sz w:val="20"/>
                <w:szCs w:val="20"/>
              </w:rPr>
            </w:pPr>
            <w:r>
              <w:rPr>
                <w:rFonts w:ascii="Calibri" w:hAnsi="Calibri" w:cs="Calibri"/>
                <w:color w:val="000000"/>
                <w:sz w:val="20"/>
                <w:szCs w:val="20"/>
              </w:rPr>
              <w:t>1</w:t>
            </w:r>
          </w:p>
        </w:tc>
        <w:tc>
          <w:tcPr>
            <w:tcW w:w="971" w:type="dxa"/>
            <w:noWrap/>
          </w:tcPr>
          <w:p w14:paraId="00A1A4A7" w14:textId="242F04C7" w:rsidR="009D0C47" w:rsidRPr="00D114BF" w:rsidRDefault="009D0C47" w:rsidP="009D0C47">
            <w:pPr>
              <w:jc w:val="center"/>
              <w:rPr>
                <w:rFonts w:ascii="Calibri" w:hAnsi="Calibri" w:cs="Calibri"/>
                <w:color w:val="000000"/>
                <w:sz w:val="20"/>
                <w:szCs w:val="20"/>
              </w:rPr>
            </w:pPr>
            <w:r>
              <w:rPr>
                <w:rFonts w:ascii="Calibri" w:hAnsi="Calibri" w:cs="Calibri"/>
                <w:color w:val="000000"/>
                <w:sz w:val="20"/>
                <w:szCs w:val="20"/>
              </w:rPr>
              <w:t>2</w:t>
            </w:r>
          </w:p>
        </w:tc>
        <w:tc>
          <w:tcPr>
            <w:tcW w:w="971" w:type="dxa"/>
            <w:noWrap/>
          </w:tcPr>
          <w:p w14:paraId="54365795" w14:textId="3AD71A70" w:rsidR="009D0C47" w:rsidRPr="00D114BF" w:rsidRDefault="009D0C47" w:rsidP="009D0C47">
            <w:pPr>
              <w:jc w:val="center"/>
              <w:rPr>
                <w:rFonts w:ascii="Calibri" w:hAnsi="Calibri" w:cs="Calibri"/>
                <w:color w:val="000000"/>
                <w:sz w:val="20"/>
                <w:szCs w:val="20"/>
              </w:rPr>
            </w:pPr>
            <w:r>
              <w:rPr>
                <w:rFonts w:ascii="Calibri" w:hAnsi="Calibri" w:cs="Calibri"/>
                <w:color w:val="000000"/>
                <w:sz w:val="20"/>
                <w:szCs w:val="20"/>
              </w:rPr>
              <w:t>3</w:t>
            </w:r>
          </w:p>
        </w:tc>
        <w:tc>
          <w:tcPr>
            <w:tcW w:w="970" w:type="dxa"/>
            <w:noWrap/>
          </w:tcPr>
          <w:p w14:paraId="43CAE2D2" w14:textId="691E13DA" w:rsidR="009D0C47" w:rsidRPr="00D114BF" w:rsidRDefault="009D0C47" w:rsidP="009D0C47">
            <w:pPr>
              <w:jc w:val="center"/>
              <w:rPr>
                <w:rFonts w:ascii="Calibri" w:hAnsi="Calibri" w:cs="Calibri"/>
                <w:color w:val="000000"/>
                <w:sz w:val="20"/>
                <w:szCs w:val="20"/>
              </w:rPr>
            </w:pPr>
            <w:r>
              <w:rPr>
                <w:rFonts w:ascii="Calibri" w:hAnsi="Calibri" w:cs="Calibri"/>
                <w:color w:val="000000"/>
                <w:sz w:val="20"/>
                <w:szCs w:val="20"/>
              </w:rPr>
              <w:t>4</w:t>
            </w:r>
          </w:p>
        </w:tc>
        <w:tc>
          <w:tcPr>
            <w:tcW w:w="971" w:type="dxa"/>
            <w:noWrap/>
          </w:tcPr>
          <w:p w14:paraId="596C629C" w14:textId="41EC71E1" w:rsidR="009D0C47" w:rsidRPr="00D114BF" w:rsidRDefault="009D0C47" w:rsidP="009D0C47">
            <w:pPr>
              <w:jc w:val="center"/>
              <w:rPr>
                <w:rFonts w:ascii="Calibri" w:hAnsi="Calibri" w:cs="Calibri"/>
                <w:color w:val="000000"/>
                <w:sz w:val="20"/>
                <w:szCs w:val="20"/>
              </w:rPr>
            </w:pPr>
            <w:r>
              <w:rPr>
                <w:rFonts w:ascii="Calibri" w:hAnsi="Calibri" w:cs="Calibri"/>
                <w:color w:val="000000"/>
                <w:sz w:val="20"/>
                <w:szCs w:val="20"/>
              </w:rPr>
              <w:t>5</w:t>
            </w:r>
          </w:p>
        </w:tc>
        <w:tc>
          <w:tcPr>
            <w:tcW w:w="971" w:type="dxa"/>
            <w:noWrap/>
          </w:tcPr>
          <w:p w14:paraId="2E0FF016" w14:textId="26D99CDB" w:rsidR="009D0C47" w:rsidRPr="00D114BF" w:rsidRDefault="009D0C47" w:rsidP="009D0C47">
            <w:pPr>
              <w:jc w:val="center"/>
              <w:rPr>
                <w:rFonts w:ascii="Calibri" w:hAnsi="Calibri" w:cs="Calibri"/>
                <w:color w:val="000000"/>
                <w:sz w:val="20"/>
                <w:szCs w:val="20"/>
              </w:rPr>
            </w:pPr>
            <w:r>
              <w:rPr>
                <w:rFonts w:ascii="Calibri" w:hAnsi="Calibri" w:cs="Calibri"/>
                <w:color w:val="000000"/>
                <w:sz w:val="20"/>
                <w:szCs w:val="20"/>
              </w:rPr>
              <w:t>6</w:t>
            </w:r>
          </w:p>
        </w:tc>
      </w:tr>
      <w:tr w:rsidR="00D12413" w:rsidRPr="00D114BF" w14:paraId="3FB19191" w14:textId="77777777" w:rsidTr="00D12413">
        <w:trPr>
          <w:trHeight w:val="300"/>
        </w:trPr>
        <w:tc>
          <w:tcPr>
            <w:tcW w:w="1162" w:type="dxa"/>
            <w:noWrap/>
            <w:hideMark/>
          </w:tcPr>
          <w:p w14:paraId="5ED238F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[q05_01]</w:t>
            </w:r>
          </w:p>
        </w:tc>
        <w:tc>
          <w:tcPr>
            <w:tcW w:w="2081" w:type="dxa"/>
            <w:hideMark/>
          </w:tcPr>
          <w:p w14:paraId="41E14A5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Dostarczają dowodów poparcia od członków lub zainteresowanych obywateli</w:t>
            </w:r>
          </w:p>
        </w:tc>
        <w:tc>
          <w:tcPr>
            <w:tcW w:w="970" w:type="dxa"/>
            <w:noWrap/>
            <w:hideMark/>
          </w:tcPr>
          <w:p w14:paraId="7AEE55FA" w14:textId="77777777" w:rsidR="00D12413" w:rsidRPr="00D114BF" w:rsidRDefault="00D12413" w:rsidP="009D0C47">
            <w:pPr>
              <w:jc w:val="center"/>
              <w:rPr>
                <w:rFonts w:ascii="Calibri" w:hAnsi="Calibri" w:cs="Calibri"/>
                <w:color w:val="000000"/>
                <w:sz w:val="20"/>
                <w:szCs w:val="20"/>
              </w:rPr>
            </w:pPr>
          </w:p>
        </w:tc>
        <w:tc>
          <w:tcPr>
            <w:tcW w:w="971" w:type="dxa"/>
            <w:noWrap/>
            <w:hideMark/>
          </w:tcPr>
          <w:p w14:paraId="24655E9E" w14:textId="77777777" w:rsidR="00D12413" w:rsidRPr="00D114BF" w:rsidRDefault="00D12413" w:rsidP="009D0C47">
            <w:pPr>
              <w:jc w:val="center"/>
              <w:rPr>
                <w:rFonts w:ascii="Times New Roman"/>
                <w:sz w:val="20"/>
                <w:szCs w:val="20"/>
              </w:rPr>
            </w:pPr>
          </w:p>
        </w:tc>
        <w:tc>
          <w:tcPr>
            <w:tcW w:w="971" w:type="dxa"/>
            <w:noWrap/>
            <w:hideMark/>
          </w:tcPr>
          <w:p w14:paraId="5FEBA48B" w14:textId="77777777" w:rsidR="00D12413" w:rsidRPr="00D114BF" w:rsidRDefault="00D12413" w:rsidP="009D0C47">
            <w:pPr>
              <w:jc w:val="center"/>
              <w:rPr>
                <w:rFonts w:ascii="Times New Roman"/>
                <w:sz w:val="20"/>
                <w:szCs w:val="20"/>
              </w:rPr>
            </w:pPr>
          </w:p>
        </w:tc>
        <w:tc>
          <w:tcPr>
            <w:tcW w:w="970" w:type="dxa"/>
            <w:noWrap/>
            <w:hideMark/>
          </w:tcPr>
          <w:p w14:paraId="6E145DD5" w14:textId="77777777" w:rsidR="00D12413" w:rsidRPr="00D114BF" w:rsidRDefault="00D12413" w:rsidP="009D0C47">
            <w:pPr>
              <w:jc w:val="center"/>
              <w:rPr>
                <w:rFonts w:ascii="Times New Roman"/>
                <w:sz w:val="20"/>
                <w:szCs w:val="20"/>
              </w:rPr>
            </w:pPr>
          </w:p>
        </w:tc>
        <w:tc>
          <w:tcPr>
            <w:tcW w:w="971" w:type="dxa"/>
            <w:noWrap/>
            <w:hideMark/>
          </w:tcPr>
          <w:p w14:paraId="1E609F74" w14:textId="77777777" w:rsidR="00D12413" w:rsidRPr="00D114BF" w:rsidRDefault="00D12413" w:rsidP="009D0C47">
            <w:pPr>
              <w:jc w:val="center"/>
              <w:rPr>
                <w:rFonts w:ascii="Times New Roman"/>
                <w:sz w:val="20"/>
                <w:szCs w:val="20"/>
              </w:rPr>
            </w:pPr>
          </w:p>
        </w:tc>
        <w:tc>
          <w:tcPr>
            <w:tcW w:w="971" w:type="dxa"/>
            <w:noWrap/>
            <w:hideMark/>
          </w:tcPr>
          <w:p w14:paraId="7BD1EE58" w14:textId="77777777" w:rsidR="00D12413" w:rsidRPr="00D114BF" w:rsidRDefault="00D12413" w:rsidP="009D0C47">
            <w:pPr>
              <w:jc w:val="center"/>
              <w:rPr>
                <w:rFonts w:ascii="Times New Roman"/>
                <w:sz w:val="20"/>
                <w:szCs w:val="20"/>
              </w:rPr>
            </w:pPr>
          </w:p>
        </w:tc>
      </w:tr>
      <w:tr w:rsidR="00D12413" w:rsidRPr="00D114BF" w14:paraId="519A41A0" w14:textId="77777777" w:rsidTr="00D12413">
        <w:trPr>
          <w:trHeight w:val="600"/>
        </w:trPr>
        <w:tc>
          <w:tcPr>
            <w:tcW w:w="1162" w:type="dxa"/>
            <w:noWrap/>
            <w:hideMark/>
          </w:tcPr>
          <w:p w14:paraId="1A2A3B3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[q05_02]</w:t>
            </w:r>
          </w:p>
        </w:tc>
        <w:tc>
          <w:tcPr>
            <w:tcW w:w="2081" w:type="dxa"/>
            <w:hideMark/>
          </w:tcPr>
          <w:p w14:paraId="612EC17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Przyczyniają się do wpływania na politykę publiczną (na przykład przez kontaktowanie się z politykami lub urzędnikami)</w:t>
            </w:r>
          </w:p>
        </w:tc>
        <w:tc>
          <w:tcPr>
            <w:tcW w:w="970" w:type="dxa"/>
            <w:noWrap/>
            <w:hideMark/>
          </w:tcPr>
          <w:p w14:paraId="59C1B2B3" w14:textId="77777777" w:rsidR="00D12413" w:rsidRPr="00D114BF" w:rsidRDefault="00D12413" w:rsidP="002D2F23">
            <w:pPr>
              <w:rPr>
                <w:rFonts w:ascii="Calibri" w:hAnsi="Calibri" w:cs="Calibri"/>
                <w:color w:val="000000"/>
                <w:sz w:val="20"/>
                <w:szCs w:val="20"/>
              </w:rPr>
            </w:pPr>
          </w:p>
        </w:tc>
        <w:tc>
          <w:tcPr>
            <w:tcW w:w="971" w:type="dxa"/>
            <w:noWrap/>
            <w:hideMark/>
          </w:tcPr>
          <w:p w14:paraId="76F15225" w14:textId="77777777" w:rsidR="00D12413" w:rsidRPr="00D114BF" w:rsidRDefault="00D12413" w:rsidP="002D2F23">
            <w:pPr>
              <w:rPr>
                <w:rFonts w:ascii="Times New Roman"/>
                <w:sz w:val="20"/>
                <w:szCs w:val="20"/>
              </w:rPr>
            </w:pPr>
          </w:p>
        </w:tc>
        <w:tc>
          <w:tcPr>
            <w:tcW w:w="971" w:type="dxa"/>
            <w:noWrap/>
            <w:hideMark/>
          </w:tcPr>
          <w:p w14:paraId="22E93C78" w14:textId="77777777" w:rsidR="00D12413" w:rsidRPr="00D114BF" w:rsidRDefault="00D12413" w:rsidP="002D2F23">
            <w:pPr>
              <w:rPr>
                <w:rFonts w:ascii="Times New Roman"/>
                <w:sz w:val="20"/>
                <w:szCs w:val="20"/>
              </w:rPr>
            </w:pPr>
          </w:p>
        </w:tc>
        <w:tc>
          <w:tcPr>
            <w:tcW w:w="970" w:type="dxa"/>
            <w:noWrap/>
            <w:hideMark/>
          </w:tcPr>
          <w:p w14:paraId="68C19824" w14:textId="77777777" w:rsidR="00D12413" w:rsidRPr="00D114BF" w:rsidRDefault="00D12413" w:rsidP="002D2F23">
            <w:pPr>
              <w:rPr>
                <w:rFonts w:ascii="Times New Roman"/>
                <w:sz w:val="20"/>
                <w:szCs w:val="20"/>
              </w:rPr>
            </w:pPr>
          </w:p>
        </w:tc>
        <w:tc>
          <w:tcPr>
            <w:tcW w:w="971" w:type="dxa"/>
            <w:noWrap/>
            <w:hideMark/>
          </w:tcPr>
          <w:p w14:paraId="65F68108" w14:textId="77777777" w:rsidR="00D12413" w:rsidRPr="00D114BF" w:rsidRDefault="00D12413" w:rsidP="002D2F23">
            <w:pPr>
              <w:rPr>
                <w:rFonts w:ascii="Times New Roman"/>
                <w:sz w:val="20"/>
                <w:szCs w:val="20"/>
              </w:rPr>
            </w:pPr>
            <w:bookmarkStart w:id="150" w:name="_GoBack"/>
            <w:bookmarkEnd w:id="150"/>
          </w:p>
        </w:tc>
        <w:tc>
          <w:tcPr>
            <w:tcW w:w="971" w:type="dxa"/>
            <w:noWrap/>
            <w:hideMark/>
          </w:tcPr>
          <w:p w14:paraId="3CC0F596" w14:textId="77777777" w:rsidR="00D12413" w:rsidRPr="00D114BF" w:rsidRDefault="00D12413" w:rsidP="002D2F23">
            <w:pPr>
              <w:rPr>
                <w:rFonts w:ascii="Times New Roman"/>
                <w:sz w:val="20"/>
                <w:szCs w:val="20"/>
              </w:rPr>
            </w:pPr>
          </w:p>
        </w:tc>
      </w:tr>
      <w:tr w:rsidR="00D12413" w:rsidRPr="00D114BF" w14:paraId="464939EE" w14:textId="77777777" w:rsidTr="00D12413">
        <w:trPr>
          <w:trHeight w:val="600"/>
        </w:trPr>
        <w:tc>
          <w:tcPr>
            <w:tcW w:w="1162" w:type="dxa"/>
            <w:noWrap/>
            <w:hideMark/>
          </w:tcPr>
          <w:p w14:paraId="25D4719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[q05_03]</w:t>
            </w:r>
          </w:p>
        </w:tc>
        <w:tc>
          <w:tcPr>
            <w:tcW w:w="2081" w:type="dxa"/>
            <w:hideMark/>
          </w:tcPr>
          <w:p w14:paraId="6215845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Pomagają dostrzegać problemy i dostarczają pomysły na temat funkcjonowania organizacji</w:t>
            </w:r>
          </w:p>
        </w:tc>
        <w:tc>
          <w:tcPr>
            <w:tcW w:w="970" w:type="dxa"/>
            <w:noWrap/>
            <w:hideMark/>
          </w:tcPr>
          <w:p w14:paraId="6E83E8EE" w14:textId="77777777" w:rsidR="00D12413" w:rsidRPr="00D114BF" w:rsidRDefault="00D12413" w:rsidP="002D2F23">
            <w:pPr>
              <w:rPr>
                <w:rFonts w:ascii="Calibri" w:hAnsi="Calibri" w:cs="Calibri"/>
                <w:color w:val="000000"/>
                <w:sz w:val="20"/>
                <w:szCs w:val="20"/>
              </w:rPr>
            </w:pPr>
          </w:p>
        </w:tc>
        <w:tc>
          <w:tcPr>
            <w:tcW w:w="971" w:type="dxa"/>
            <w:noWrap/>
            <w:hideMark/>
          </w:tcPr>
          <w:p w14:paraId="558BEA0C" w14:textId="77777777" w:rsidR="00D12413" w:rsidRPr="00D114BF" w:rsidRDefault="00D12413" w:rsidP="002D2F23">
            <w:pPr>
              <w:rPr>
                <w:rFonts w:ascii="Times New Roman"/>
                <w:sz w:val="20"/>
                <w:szCs w:val="20"/>
              </w:rPr>
            </w:pPr>
          </w:p>
        </w:tc>
        <w:tc>
          <w:tcPr>
            <w:tcW w:w="971" w:type="dxa"/>
            <w:noWrap/>
            <w:hideMark/>
          </w:tcPr>
          <w:p w14:paraId="739EA44D" w14:textId="77777777" w:rsidR="00D12413" w:rsidRPr="00D114BF" w:rsidRDefault="00D12413" w:rsidP="002D2F23">
            <w:pPr>
              <w:rPr>
                <w:rFonts w:ascii="Times New Roman"/>
                <w:sz w:val="20"/>
                <w:szCs w:val="20"/>
              </w:rPr>
            </w:pPr>
          </w:p>
        </w:tc>
        <w:tc>
          <w:tcPr>
            <w:tcW w:w="970" w:type="dxa"/>
            <w:noWrap/>
            <w:hideMark/>
          </w:tcPr>
          <w:p w14:paraId="281204ED" w14:textId="77777777" w:rsidR="00D12413" w:rsidRPr="00D114BF" w:rsidRDefault="00D12413" w:rsidP="002D2F23">
            <w:pPr>
              <w:rPr>
                <w:rFonts w:ascii="Times New Roman"/>
                <w:sz w:val="20"/>
                <w:szCs w:val="20"/>
              </w:rPr>
            </w:pPr>
          </w:p>
        </w:tc>
        <w:tc>
          <w:tcPr>
            <w:tcW w:w="971" w:type="dxa"/>
            <w:noWrap/>
            <w:hideMark/>
          </w:tcPr>
          <w:p w14:paraId="5653C1C0" w14:textId="77777777" w:rsidR="00D12413" w:rsidRPr="00D114BF" w:rsidRDefault="00D12413" w:rsidP="002D2F23">
            <w:pPr>
              <w:rPr>
                <w:rFonts w:ascii="Times New Roman"/>
                <w:sz w:val="20"/>
                <w:szCs w:val="20"/>
              </w:rPr>
            </w:pPr>
          </w:p>
        </w:tc>
        <w:tc>
          <w:tcPr>
            <w:tcW w:w="971" w:type="dxa"/>
            <w:noWrap/>
            <w:hideMark/>
          </w:tcPr>
          <w:p w14:paraId="663CD1CB" w14:textId="77777777" w:rsidR="00D12413" w:rsidRPr="00D114BF" w:rsidRDefault="00D12413" w:rsidP="002D2F23">
            <w:pPr>
              <w:rPr>
                <w:rFonts w:ascii="Times New Roman"/>
                <w:sz w:val="20"/>
                <w:szCs w:val="20"/>
              </w:rPr>
            </w:pPr>
          </w:p>
        </w:tc>
      </w:tr>
      <w:tr w:rsidR="00D12413" w:rsidRPr="00D114BF" w14:paraId="4E03DDB1" w14:textId="77777777" w:rsidTr="00D12413">
        <w:trPr>
          <w:trHeight w:val="300"/>
        </w:trPr>
        <w:tc>
          <w:tcPr>
            <w:tcW w:w="1162" w:type="dxa"/>
            <w:noWrap/>
            <w:hideMark/>
          </w:tcPr>
          <w:p w14:paraId="0240297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[q05_04]</w:t>
            </w:r>
          </w:p>
        </w:tc>
        <w:tc>
          <w:tcPr>
            <w:tcW w:w="2081" w:type="dxa"/>
            <w:hideMark/>
          </w:tcPr>
          <w:p w14:paraId="72848BE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Dostarczają pomysły na temat strategii kampanii organizacji</w:t>
            </w:r>
          </w:p>
        </w:tc>
        <w:tc>
          <w:tcPr>
            <w:tcW w:w="970" w:type="dxa"/>
            <w:noWrap/>
            <w:hideMark/>
          </w:tcPr>
          <w:p w14:paraId="61F91C67" w14:textId="77777777" w:rsidR="00D12413" w:rsidRPr="00D114BF" w:rsidRDefault="00D12413" w:rsidP="002D2F23">
            <w:pPr>
              <w:rPr>
                <w:rFonts w:ascii="Calibri" w:hAnsi="Calibri" w:cs="Calibri"/>
                <w:color w:val="000000"/>
                <w:sz w:val="20"/>
                <w:szCs w:val="20"/>
              </w:rPr>
            </w:pPr>
          </w:p>
        </w:tc>
        <w:tc>
          <w:tcPr>
            <w:tcW w:w="971" w:type="dxa"/>
            <w:noWrap/>
            <w:hideMark/>
          </w:tcPr>
          <w:p w14:paraId="2CC37E66" w14:textId="77777777" w:rsidR="00D12413" w:rsidRPr="00D114BF" w:rsidRDefault="00D12413" w:rsidP="002D2F23">
            <w:pPr>
              <w:rPr>
                <w:rFonts w:ascii="Times New Roman"/>
                <w:sz w:val="20"/>
                <w:szCs w:val="20"/>
              </w:rPr>
            </w:pPr>
          </w:p>
        </w:tc>
        <w:tc>
          <w:tcPr>
            <w:tcW w:w="971" w:type="dxa"/>
            <w:noWrap/>
            <w:hideMark/>
          </w:tcPr>
          <w:p w14:paraId="62D4E6DE" w14:textId="77777777" w:rsidR="00D12413" w:rsidRPr="00D114BF" w:rsidRDefault="00D12413" w:rsidP="002D2F23">
            <w:pPr>
              <w:rPr>
                <w:rFonts w:ascii="Times New Roman"/>
                <w:sz w:val="20"/>
                <w:szCs w:val="20"/>
              </w:rPr>
            </w:pPr>
          </w:p>
        </w:tc>
        <w:tc>
          <w:tcPr>
            <w:tcW w:w="970" w:type="dxa"/>
            <w:noWrap/>
            <w:hideMark/>
          </w:tcPr>
          <w:p w14:paraId="1CA9CE5C" w14:textId="77777777" w:rsidR="00D12413" w:rsidRPr="00D114BF" w:rsidRDefault="00D12413" w:rsidP="002D2F23">
            <w:pPr>
              <w:rPr>
                <w:rFonts w:ascii="Times New Roman"/>
                <w:sz w:val="20"/>
                <w:szCs w:val="20"/>
              </w:rPr>
            </w:pPr>
          </w:p>
        </w:tc>
        <w:tc>
          <w:tcPr>
            <w:tcW w:w="971" w:type="dxa"/>
            <w:noWrap/>
            <w:hideMark/>
          </w:tcPr>
          <w:p w14:paraId="395E4EA1" w14:textId="77777777" w:rsidR="00D12413" w:rsidRPr="00D114BF" w:rsidRDefault="00D12413" w:rsidP="002D2F23">
            <w:pPr>
              <w:rPr>
                <w:rFonts w:ascii="Times New Roman"/>
                <w:sz w:val="20"/>
                <w:szCs w:val="20"/>
              </w:rPr>
            </w:pPr>
          </w:p>
        </w:tc>
        <w:tc>
          <w:tcPr>
            <w:tcW w:w="971" w:type="dxa"/>
            <w:noWrap/>
            <w:hideMark/>
          </w:tcPr>
          <w:p w14:paraId="71FB3A98" w14:textId="77777777" w:rsidR="00D12413" w:rsidRPr="00D114BF" w:rsidRDefault="00D12413" w:rsidP="002D2F23">
            <w:pPr>
              <w:rPr>
                <w:rFonts w:ascii="Times New Roman"/>
                <w:sz w:val="20"/>
                <w:szCs w:val="20"/>
              </w:rPr>
            </w:pPr>
          </w:p>
        </w:tc>
      </w:tr>
      <w:tr w:rsidR="00D12413" w:rsidRPr="00D114BF" w14:paraId="7FAC2581" w14:textId="77777777" w:rsidTr="00D12413">
        <w:trPr>
          <w:trHeight w:val="300"/>
        </w:trPr>
        <w:tc>
          <w:tcPr>
            <w:tcW w:w="1162" w:type="dxa"/>
            <w:noWrap/>
            <w:hideMark/>
          </w:tcPr>
          <w:p w14:paraId="055CAE8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[q05_05]</w:t>
            </w:r>
          </w:p>
        </w:tc>
        <w:tc>
          <w:tcPr>
            <w:tcW w:w="2081" w:type="dxa"/>
            <w:hideMark/>
          </w:tcPr>
          <w:p w14:paraId="4FA0927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Odpowiadają za działania na szczeblu lokalnym</w:t>
            </w:r>
          </w:p>
        </w:tc>
        <w:tc>
          <w:tcPr>
            <w:tcW w:w="970" w:type="dxa"/>
            <w:noWrap/>
            <w:hideMark/>
          </w:tcPr>
          <w:p w14:paraId="5E1EB644" w14:textId="77777777" w:rsidR="00D12413" w:rsidRPr="00D114BF" w:rsidRDefault="00D12413" w:rsidP="002D2F23">
            <w:pPr>
              <w:rPr>
                <w:rFonts w:ascii="Calibri" w:hAnsi="Calibri" w:cs="Calibri"/>
                <w:color w:val="000000"/>
                <w:sz w:val="20"/>
                <w:szCs w:val="20"/>
              </w:rPr>
            </w:pPr>
          </w:p>
        </w:tc>
        <w:tc>
          <w:tcPr>
            <w:tcW w:w="971" w:type="dxa"/>
            <w:noWrap/>
            <w:hideMark/>
          </w:tcPr>
          <w:p w14:paraId="5B4337E7" w14:textId="77777777" w:rsidR="00D12413" w:rsidRPr="00D114BF" w:rsidRDefault="00D12413" w:rsidP="002D2F23">
            <w:pPr>
              <w:rPr>
                <w:rFonts w:ascii="Times New Roman"/>
                <w:sz w:val="20"/>
                <w:szCs w:val="20"/>
              </w:rPr>
            </w:pPr>
          </w:p>
        </w:tc>
        <w:tc>
          <w:tcPr>
            <w:tcW w:w="971" w:type="dxa"/>
            <w:noWrap/>
            <w:hideMark/>
          </w:tcPr>
          <w:p w14:paraId="3CC473A8" w14:textId="77777777" w:rsidR="00D12413" w:rsidRPr="00D114BF" w:rsidRDefault="00D12413" w:rsidP="002D2F23">
            <w:pPr>
              <w:rPr>
                <w:rFonts w:ascii="Times New Roman"/>
                <w:sz w:val="20"/>
                <w:szCs w:val="20"/>
              </w:rPr>
            </w:pPr>
          </w:p>
        </w:tc>
        <w:tc>
          <w:tcPr>
            <w:tcW w:w="970" w:type="dxa"/>
            <w:noWrap/>
            <w:hideMark/>
          </w:tcPr>
          <w:p w14:paraId="5795CC98" w14:textId="77777777" w:rsidR="00D12413" w:rsidRPr="00D114BF" w:rsidRDefault="00D12413" w:rsidP="002D2F23">
            <w:pPr>
              <w:rPr>
                <w:rFonts w:ascii="Times New Roman"/>
                <w:sz w:val="20"/>
                <w:szCs w:val="20"/>
              </w:rPr>
            </w:pPr>
          </w:p>
        </w:tc>
        <w:tc>
          <w:tcPr>
            <w:tcW w:w="971" w:type="dxa"/>
            <w:noWrap/>
            <w:hideMark/>
          </w:tcPr>
          <w:p w14:paraId="28D6D7E2" w14:textId="77777777" w:rsidR="00D12413" w:rsidRPr="00D114BF" w:rsidRDefault="00D12413" w:rsidP="002D2F23">
            <w:pPr>
              <w:rPr>
                <w:rFonts w:ascii="Times New Roman"/>
                <w:sz w:val="20"/>
                <w:szCs w:val="20"/>
              </w:rPr>
            </w:pPr>
          </w:p>
        </w:tc>
        <w:tc>
          <w:tcPr>
            <w:tcW w:w="971" w:type="dxa"/>
            <w:noWrap/>
            <w:hideMark/>
          </w:tcPr>
          <w:p w14:paraId="5524CBD2" w14:textId="77777777" w:rsidR="00D12413" w:rsidRPr="00D114BF" w:rsidRDefault="00D12413" w:rsidP="002D2F23">
            <w:pPr>
              <w:rPr>
                <w:rFonts w:ascii="Times New Roman"/>
                <w:sz w:val="20"/>
                <w:szCs w:val="20"/>
              </w:rPr>
            </w:pPr>
          </w:p>
        </w:tc>
      </w:tr>
      <w:tr w:rsidR="00D12413" w:rsidRPr="00D114BF" w14:paraId="53C59C30" w14:textId="77777777" w:rsidTr="00D12413">
        <w:trPr>
          <w:trHeight w:val="600"/>
        </w:trPr>
        <w:tc>
          <w:tcPr>
            <w:tcW w:w="1162" w:type="dxa"/>
            <w:noWrap/>
            <w:hideMark/>
          </w:tcPr>
          <w:p w14:paraId="0A27CD7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[q05_06]</w:t>
            </w:r>
          </w:p>
        </w:tc>
        <w:tc>
          <w:tcPr>
            <w:tcW w:w="2081" w:type="dxa"/>
            <w:hideMark/>
          </w:tcPr>
          <w:p w14:paraId="3402DF3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Odpowiadają za dochody organizacji (np. poprzez fundraising, opłaty członkowskie itd.)</w:t>
            </w:r>
          </w:p>
        </w:tc>
        <w:tc>
          <w:tcPr>
            <w:tcW w:w="970" w:type="dxa"/>
            <w:noWrap/>
            <w:hideMark/>
          </w:tcPr>
          <w:p w14:paraId="6D395023" w14:textId="77777777" w:rsidR="00D12413" w:rsidRPr="00D114BF" w:rsidRDefault="00D12413" w:rsidP="002D2F23">
            <w:pPr>
              <w:rPr>
                <w:rFonts w:ascii="Calibri" w:hAnsi="Calibri" w:cs="Calibri"/>
                <w:color w:val="000000"/>
                <w:sz w:val="20"/>
                <w:szCs w:val="20"/>
              </w:rPr>
            </w:pPr>
          </w:p>
        </w:tc>
        <w:tc>
          <w:tcPr>
            <w:tcW w:w="971" w:type="dxa"/>
            <w:noWrap/>
            <w:hideMark/>
          </w:tcPr>
          <w:p w14:paraId="4AC439C9" w14:textId="77777777" w:rsidR="00D12413" w:rsidRPr="00D114BF" w:rsidRDefault="00D12413" w:rsidP="002D2F23">
            <w:pPr>
              <w:rPr>
                <w:rFonts w:ascii="Times New Roman"/>
                <w:sz w:val="20"/>
                <w:szCs w:val="20"/>
              </w:rPr>
            </w:pPr>
          </w:p>
        </w:tc>
        <w:tc>
          <w:tcPr>
            <w:tcW w:w="971" w:type="dxa"/>
            <w:noWrap/>
            <w:hideMark/>
          </w:tcPr>
          <w:p w14:paraId="64E9C396" w14:textId="77777777" w:rsidR="00D12413" w:rsidRPr="00D114BF" w:rsidRDefault="00D12413" w:rsidP="002D2F23">
            <w:pPr>
              <w:rPr>
                <w:rFonts w:ascii="Times New Roman"/>
                <w:sz w:val="20"/>
                <w:szCs w:val="20"/>
              </w:rPr>
            </w:pPr>
          </w:p>
        </w:tc>
        <w:tc>
          <w:tcPr>
            <w:tcW w:w="970" w:type="dxa"/>
            <w:noWrap/>
            <w:hideMark/>
          </w:tcPr>
          <w:p w14:paraId="77013D16" w14:textId="77777777" w:rsidR="00D12413" w:rsidRPr="00D114BF" w:rsidRDefault="00D12413" w:rsidP="002D2F23">
            <w:pPr>
              <w:rPr>
                <w:rFonts w:ascii="Times New Roman"/>
                <w:sz w:val="20"/>
                <w:szCs w:val="20"/>
              </w:rPr>
            </w:pPr>
          </w:p>
        </w:tc>
        <w:tc>
          <w:tcPr>
            <w:tcW w:w="971" w:type="dxa"/>
            <w:noWrap/>
            <w:hideMark/>
          </w:tcPr>
          <w:p w14:paraId="05916EE8" w14:textId="77777777" w:rsidR="00D12413" w:rsidRPr="00D114BF" w:rsidRDefault="00D12413" w:rsidP="002D2F23">
            <w:pPr>
              <w:rPr>
                <w:rFonts w:ascii="Times New Roman"/>
                <w:sz w:val="20"/>
                <w:szCs w:val="20"/>
              </w:rPr>
            </w:pPr>
          </w:p>
        </w:tc>
        <w:tc>
          <w:tcPr>
            <w:tcW w:w="971" w:type="dxa"/>
            <w:noWrap/>
            <w:hideMark/>
          </w:tcPr>
          <w:p w14:paraId="37585BC6" w14:textId="77777777" w:rsidR="00D12413" w:rsidRPr="00D114BF" w:rsidRDefault="00D12413" w:rsidP="002D2F23">
            <w:pPr>
              <w:rPr>
                <w:rFonts w:ascii="Times New Roman"/>
                <w:sz w:val="20"/>
                <w:szCs w:val="20"/>
              </w:rPr>
            </w:pPr>
          </w:p>
        </w:tc>
      </w:tr>
    </w:tbl>
    <w:p w14:paraId="5F05AE6F"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06D15024" w14:textId="77777777" w:rsidTr="00D12413">
        <w:trPr>
          <w:trHeight w:val="1237"/>
        </w:trPr>
        <w:tc>
          <w:tcPr>
            <w:tcW w:w="1162" w:type="dxa"/>
            <w:noWrap/>
            <w:hideMark/>
          </w:tcPr>
          <w:p w14:paraId="7801BFB9" w14:textId="77777777" w:rsidR="00D12413" w:rsidRPr="00D114BF" w:rsidRDefault="00D12413"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151" w:author="Frederik Heylen" w:date="2019-07-11T11:45:00Z">
                  <w:rPr>
                    <w:rFonts w:ascii="Calibri" w:hAnsi="Calibri" w:cs="Calibri"/>
                    <w:b/>
                    <w:bCs/>
                    <w:color w:val="000000"/>
                    <w:sz w:val="20"/>
                    <w:szCs w:val="20"/>
                  </w:rPr>
                </w:rPrChange>
              </w:rPr>
              <w:t>QID06</w:t>
            </w:r>
            <w:r w:rsidR="003B4522" w:rsidRPr="006C5A06">
              <w:rPr>
                <w:rFonts w:ascii="Calibri" w:hAnsi="Calibri" w:cs="Calibri"/>
                <w:b/>
                <w:bCs/>
                <w:color w:val="000000"/>
                <w:sz w:val="20"/>
                <w:szCs w:val="20"/>
                <w:highlight w:val="yellow"/>
                <w:rPrChange w:id="152" w:author="Frederik Heylen" w:date="2019-07-11T11:45:00Z">
                  <w:rPr>
                    <w:rFonts w:ascii="Calibri" w:hAnsi="Calibri" w:cs="Calibri"/>
                    <w:b/>
                    <w:bCs/>
                    <w:color w:val="000000"/>
                    <w:sz w:val="20"/>
                    <w:szCs w:val="20"/>
                  </w:rPr>
                </w:rPrChange>
              </w:rPr>
              <w:t xml:space="preserve"> (FILTER1)</w:t>
            </w:r>
          </w:p>
        </w:tc>
        <w:tc>
          <w:tcPr>
            <w:tcW w:w="7905" w:type="dxa"/>
            <w:hideMark/>
          </w:tcPr>
          <w:p w14:paraId="76250F8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Większość organizacji posiada potencjalne i aktualne członkostwo. Na przykład, do organizacji zrzeszającej producentów mleka mogą należeć wszyscy tacy producenci, tym samym osiągając pełne członkostwo. Niekiedy jednak, związek zawodowy zrzeszający pracowników transportu może mieć tylko 40 procent wszystkich pracowników zatrudnionych w tym sektorze gospodarki, a więc nie wykorzystano pełnego potencjału. Jaki procent spośród potencjalnych członków należy do Państwa organizacji?</w:t>
            </w:r>
            <w:r w:rsidR="003B4522">
              <w:t xml:space="preserve"> </w:t>
            </w:r>
            <w:r w:rsidR="003B4522" w:rsidRPr="003B4522">
              <w:rPr>
                <w:rFonts w:ascii="Calibri" w:hAnsi="Calibri" w:cs="Calibri"/>
                <w:color w:val="000000"/>
                <w:sz w:val="20"/>
                <w:szCs w:val="20"/>
              </w:rPr>
              <w:t>[q06]</w:t>
            </w:r>
          </w:p>
        </w:tc>
      </w:tr>
      <w:tr w:rsidR="00D12413" w:rsidRPr="00D114BF" w14:paraId="1A30C60D" w14:textId="77777777" w:rsidTr="00D12413">
        <w:trPr>
          <w:trHeight w:val="300"/>
        </w:trPr>
        <w:tc>
          <w:tcPr>
            <w:tcW w:w="1162" w:type="dxa"/>
            <w:noWrap/>
            <w:hideMark/>
          </w:tcPr>
          <w:p w14:paraId="26FC1B12" w14:textId="77777777" w:rsidR="00D12413" w:rsidRPr="00D114BF" w:rsidRDefault="00D12413" w:rsidP="002D2F23">
            <w:pPr>
              <w:rPr>
                <w:rFonts w:ascii="Times New Roman"/>
                <w:sz w:val="20"/>
                <w:szCs w:val="20"/>
              </w:rPr>
            </w:pPr>
          </w:p>
        </w:tc>
        <w:tc>
          <w:tcPr>
            <w:tcW w:w="7905" w:type="dxa"/>
            <w:hideMark/>
          </w:tcPr>
          <w:p w14:paraId="30A7388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Mniej niż 10%</w:t>
            </w:r>
            <w:r w:rsidR="003B4522">
              <w:rPr>
                <w:rFonts w:ascii="Calibri" w:hAnsi="Calibri" w:cs="Calibri"/>
                <w:color w:val="000000"/>
                <w:sz w:val="20"/>
                <w:szCs w:val="20"/>
              </w:rPr>
              <w:t xml:space="preserve"> (1)</w:t>
            </w:r>
          </w:p>
        </w:tc>
      </w:tr>
      <w:tr w:rsidR="00D12413" w:rsidRPr="00D114BF" w14:paraId="5932BD4E" w14:textId="77777777" w:rsidTr="00D12413">
        <w:trPr>
          <w:trHeight w:val="300"/>
        </w:trPr>
        <w:tc>
          <w:tcPr>
            <w:tcW w:w="1162" w:type="dxa"/>
            <w:noWrap/>
            <w:hideMark/>
          </w:tcPr>
          <w:p w14:paraId="5C2A91E0" w14:textId="77777777" w:rsidR="00D12413" w:rsidRPr="00D114BF" w:rsidRDefault="00D12413" w:rsidP="002D2F23">
            <w:pPr>
              <w:rPr>
                <w:rFonts w:ascii="Times New Roman"/>
                <w:sz w:val="20"/>
                <w:szCs w:val="20"/>
              </w:rPr>
            </w:pPr>
          </w:p>
        </w:tc>
        <w:tc>
          <w:tcPr>
            <w:tcW w:w="7905" w:type="dxa"/>
            <w:noWrap/>
            <w:hideMark/>
          </w:tcPr>
          <w:p w14:paraId="682B1E3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10 a 25%</w:t>
            </w:r>
            <w:r w:rsidR="003B4522">
              <w:rPr>
                <w:rFonts w:ascii="Calibri" w:hAnsi="Calibri" w:cs="Calibri"/>
                <w:color w:val="000000"/>
                <w:sz w:val="20"/>
                <w:szCs w:val="20"/>
              </w:rPr>
              <w:t xml:space="preserve"> (2)</w:t>
            </w:r>
          </w:p>
        </w:tc>
      </w:tr>
      <w:tr w:rsidR="00D12413" w:rsidRPr="00D114BF" w14:paraId="5EE4821E" w14:textId="77777777" w:rsidTr="00D12413">
        <w:trPr>
          <w:trHeight w:val="300"/>
        </w:trPr>
        <w:tc>
          <w:tcPr>
            <w:tcW w:w="1162" w:type="dxa"/>
            <w:noWrap/>
            <w:hideMark/>
          </w:tcPr>
          <w:p w14:paraId="0A954250" w14:textId="77777777" w:rsidR="00D12413" w:rsidRPr="00D114BF" w:rsidRDefault="00D12413" w:rsidP="002D2F23">
            <w:pPr>
              <w:rPr>
                <w:rFonts w:ascii="Times New Roman"/>
                <w:sz w:val="20"/>
                <w:szCs w:val="20"/>
              </w:rPr>
            </w:pPr>
          </w:p>
        </w:tc>
        <w:tc>
          <w:tcPr>
            <w:tcW w:w="7905" w:type="dxa"/>
            <w:hideMark/>
          </w:tcPr>
          <w:p w14:paraId="1B1DBCE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25 a 50%</w:t>
            </w:r>
            <w:r w:rsidR="003B4522">
              <w:rPr>
                <w:rFonts w:ascii="Calibri" w:hAnsi="Calibri" w:cs="Calibri"/>
                <w:color w:val="000000"/>
                <w:sz w:val="20"/>
                <w:szCs w:val="20"/>
              </w:rPr>
              <w:t xml:space="preserve"> (3)</w:t>
            </w:r>
          </w:p>
        </w:tc>
      </w:tr>
      <w:tr w:rsidR="00D12413" w:rsidRPr="00D114BF" w14:paraId="11582CD8" w14:textId="77777777" w:rsidTr="00D12413">
        <w:trPr>
          <w:trHeight w:val="300"/>
        </w:trPr>
        <w:tc>
          <w:tcPr>
            <w:tcW w:w="1162" w:type="dxa"/>
            <w:noWrap/>
            <w:hideMark/>
          </w:tcPr>
          <w:p w14:paraId="7F60AC6F" w14:textId="77777777" w:rsidR="00D12413" w:rsidRPr="00D114BF" w:rsidRDefault="00D12413" w:rsidP="002D2F23">
            <w:pPr>
              <w:rPr>
                <w:rFonts w:ascii="Times New Roman"/>
                <w:sz w:val="20"/>
                <w:szCs w:val="20"/>
              </w:rPr>
            </w:pPr>
          </w:p>
        </w:tc>
        <w:tc>
          <w:tcPr>
            <w:tcW w:w="7905" w:type="dxa"/>
            <w:noWrap/>
            <w:hideMark/>
          </w:tcPr>
          <w:p w14:paraId="3AC421F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50 a 75%</w:t>
            </w:r>
            <w:r w:rsidR="003B4522">
              <w:rPr>
                <w:rFonts w:ascii="Calibri" w:hAnsi="Calibri" w:cs="Calibri"/>
                <w:color w:val="000000"/>
                <w:sz w:val="20"/>
                <w:szCs w:val="20"/>
              </w:rPr>
              <w:t xml:space="preserve"> (4)</w:t>
            </w:r>
          </w:p>
        </w:tc>
      </w:tr>
      <w:tr w:rsidR="00D12413" w:rsidRPr="00D114BF" w14:paraId="734C8F29" w14:textId="77777777" w:rsidTr="00D12413">
        <w:trPr>
          <w:trHeight w:val="300"/>
        </w:trPr>
        <w:tc>
          <w:tcPr>
            <w:tcW w:w="1162" w:type="dxa"/>
            <w:noWrap/>
            <w:hideMark/>
          </w:tcPr>
          <w:p w14:paraId="7EBD16B5" w14:textId="77777777" w:rsidR="00D12413" w:rsidRPr="00D114BF" w:rsidRDefault="00D12413" w:rsidP="002D2F23">
            <w:pPr>
              <w:rPr>
                <w:rFonts w:ascii="Times New Roman"/>
                <w:sz w:val="20"/>
                <w:szCs w:val="20"/>
              </w:rPr>
            </w:pPr>
          </w:p>
        </w:tc>
        <w:tc>
          <w:tcPr>
            <w:tcW w:w="7905" w:type="dxa"/>
            <w:hideMark/>
          </w:tcPr>
          <w:p w14:paraId="371D1F7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Więcej niż 75%</w:t>
            </w:r>
            <w:r w:rsidR="003B4522">
              <w:rPr>
                <w:rFonts w:ascii="Calibri" w:hAnsi="Calibri" w:cs="Calibri"/>
                <w:color w:val="000000"/>
                <w:sz w:val="20"/>
                <w:szCs w:val="20"/>
              </w:rPr>
              <w:t xml:space="preserve"> (5)</w:t>
            </w:r>
          </w:p>
        </w:tc>
      </w:tr>
      <w:tr w:rsidR="00D12413" w:rsidRPr="00D114BF" w14:paraId="0F2A3A0B" w14:textId="77777777" w:rsidTr="00D12413">
        <w:trPr>
          <w:trHeight w:val="300"/>
        </w:trPr>
        <w:tc>
          <w:tcPr>
            <w:tcW w:w="1162" w:type="dxa"/>
            <w:noWrap/>
            <w:hideMark/>
          </w:tcPr>
          <w:p w14:paraId="5B1D18EB" w14:textId="77777777" w:rsidR="00D12413" w:rsidRPr="00D114BF" w:rsidRDefault="00D12413" w:rsidP="002D2F23">
            <w:pPr>
              <w:rPr>
                <w:rFonts w:ascii="Times New Roman"/>
                <w:sz w:val="20"/>
                <w:szCs w:val="20"/>
              </w:rPr>
            </w:pPr>
          </w:p>
        </w:tc>
        <w:tc>
          <w:tcPr>
            <w:tcW w:w="7905" w:type="dxa"/>
            <w:noWrap/>
            <w:hideMark/>
          </w:tcPr>
          <w:p w14:paraId="0651E77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wiem</w:t>
            </w:r>
            <w:r w:rsidR="003B4522">
              <w:rPr>
                <w:rFonts w:ascii="Calibri" w:hAnsi="Calibri" w:cs="Calibri"/>
                <w:color w:val="000000"/>
                <w:sz w:val="20"/>
                <w:szCs w:val="20"/>
              </w:rPr>
              <w:t xml:space="preserve"> (6)</w:t>
            </w:r>
          </w:p>
        </w:tc>
      </w:tr>
      <w:tr w:rsidR="00D12413" w:rsidRPr="00D114BF" w14:paraId="78A22EDB" w14:textId="77777777" w:rsidTr="00D12413">
        <w:trPr>
          <w:trHeight w:val="300"/>
        </w:trPr>
        <w:tc>
          <w:tcPr>
            <w:tcW w:w="1162" w:type="dxa"/>
            <w:noWrap/>
            <w:hideMark/>
          </w:tcPr>
          <w:p w14:paraId="62018219" w14:textId="77777777" w:rsidR="00D12413" w:rsidRPr="00D114BF" w:rsidRDefault="00D12413" w:rsidP="002D2F23">
            <w:pPr>
              <w:rPr>
                <w:rFonts w:ascii="Times New Roman"/>
                <w:sz w:val="20"/>
                <w:szCs w:val="20"/>
              </w:rPr>
            </w:pPr>
          </w:p>
        </w:tc>
        <w:tc>
          <w:tcPr>
            <w:tcW w:w="7905" w:type="dxa"/>
            <w:hideMark/>
          </w:tcPr>
          <w:p w14:paraId="6EE8EB9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dotyczy</w:t>
            </w:r>
            <w:r w:rsidR="003B4522">
              <w:rPr>
                <w:rFonts w:ascii="Calibri" w:hAnsi="Calibri" w:cs="Calibri"/>
                <w:color w:val="000000"/>
                <w:sz w:val="20"/>
                <w:szCs w:val="20"/>
              </w:rPr>
              <w:t xml:space="preserve"> (7)</w:t>
            </w:r>
          </w:p>
        </w:tc>
      </w:tr>
    </w:tbl>
    <w:p w14:paraId="00EC7A47"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4B334B4D" w14:textId="77777777" w:rsidTr="00D12413">
        <w:trPr>
          <w:trHeight w:val="600"/>
        </w:trPr>
        <w:tc>
          <w:tcPr>
            <w:tcW w:w="1162" w:type="dxa"/>
            <w:noWrap/>
            <w:hideMark/>
          </w:tcPr>
          <w:p w14:paraId="0B1BACDE" w14:textId="77777777" w:rsidR="00D12413" w:rsidRPr="00D114BF" w:rsidRDefault="00D12413"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153" w:author="Frederik Heylen" w:date="2019-07-11T11:48:00Z">
                  <w:rPr>
                    <w:rFonts w:ascii="Calibri" w:hAnsi="Calibri" w:cs="Calibri"/>
                    <w:b/>
                    <w:bCs/>
                    <w:color w:val="000000"/>
                    <w:sz w:val="20"/>
                    <w:szCs w:val="20"/>
                  </w:rPr>
                </w:rPrChange>
              </w:rPr>
              <w:t>QID07</w:t>
            </w:r>
          </w:p>
        </w:tc>
        <w:tc>
          <w:tcPr>
            <w:tcW w:w="7905" w:type="dxa"/>
            <w:hideMark/>
          </w:tcPr>
          <w:p w14:paraId="3FC38788" w14:textId="77777777" w:rsidR="00D12413" w:rsidRPr="00D114BF" w:rsidRDefault="00D12413" w:rsidP="003B4522">
            <w:pPr>
              <w:pStyle w:val="Tekstopmerking"/>
              <w:rPr>
                <w:rFonts w:ascii="Times New Roman"/>
              </w:rPr>
            </w:pPr>
            <w:r w:rsidRPr="00D114BF">
              <w:t>Z jak du</w:t>
            </w:r>
            <w:r w:rsidRPr="00D114BF">
              <w:t>żą</w:t>
            </w:r>
            <w:r w:rsidRPr="00D114BF">
              <w:t xml:space="preserve"> konkurencj</w:t>
            </w:r>
            <w:r w:rsidRPr="00D114BF">
              <w:t>ą</w:t>
            </w:r>
            <w:r w:rsidRPr="00D114BF">
              <w:t xml:space="preserve"> spotyka si</w:t>
            </w:r>
            <w:r w:rsidRPr="00D114BF">
              <w:t>ę</w:t>
            </w:r>
            <w:r w:rsidRPr="00D114BF">
              <w:t xml:space="preserve"> Pa</w:t>
            </w:r>
            <w:r w:rsidRPr="00D114BF">
              <w:t>ń</w:t>
            </w:r>
            <w:r w:rsidRPr="00D114BF">
              <w:t>stwa organizacja w pozyskiwaniu cz</w:t>
            </w:r>
            <w:r w:rsidRPr="00D114BF">
              <w:t>ł</w:t>
            </w:r>
            <w:r w:rsidRPr="00D114BF">
              <w:t>onk</w:t>
            </w:r>
            <w:r w:rsidRPr="00D114BF">
              <w:t>ó</w:t>
            </w:r>
            <w:r w:rsidRPr="00D114BF">
              <w:t>w, zwi</w:t>
            </w:r>
            <w:r w:rsidRPr="00D114BF">
              <w:t>ę</w:t>
            </w:r>
            <w:r w:rsidRPr="00D114BF">
              <w:t>kszania darowizn, oraz pozyskiwania funduszy unijnych lub krajowych, itd.?</w:t>
            </w:r>
            <w:r w:rsidR="003B4522">
              <w:t xml:space="preserve"> </w:t>
            </w:r>
            <w:r w:rsidR="003B4522" w:rsidRPr="003B4522">
              <w:t>[q07]</w:t>
            </w:r>
          </w:p>
        </w:tc>
      </w:tr>
      <w:tr w:rsidR="00D12413" w:rsidRPr="00D114BF" w14:paraId="0CBE2D77" w14:textId="77777777" w:rsidTr="00D12413">
        <w:trPr>
          <w:trHeight w:val="300"/>
        </w:trPr>
        <w:tc>
          <w:tcPr>
            <w:tcW w:w="1162" w:type="dxa"/>
            <w:noWrap/>
            <w:hideMark/>
          </w:tcPr>
          <w:p w14:paraId="09DCB7DF" w14:textId="77777777" w:rsidR="00D12413" w:rsidRPr="00D114BF" w:rsidRDefault="00D12413" w:rsidP="002D2F23">
            <w:pPr>
              <w:rPr>
                <w:rFonts w:ascii="Times New Roman"/>
                <w:sz w:val="20"/>
                <w:szCs w:val="20"/>
              </w:rPr>
            </w:pPr>
          </w:p>
        </w:tc>
        <w:tc>
          <w:tcPr>
            <w:tcW w:w="7905" w:type="dxa"/>
            <w:hideMark/>
          </w:tcPr>
          <w:p w14:paraId="738692E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Brak konkurencji</w:t>
            </w:r>
            <w:r w:rsidR="003B4522">
              <w:rPr>
                <w:rFonts w:ascii="Calibri" w:hAnsi="Calibri" w:cs="Calibri"/>
                <w:color w:val="000000"/>
                <w:sz w:val="20"/>
                <w:szCs w:val="20"/>
              </w:rPr>
              <w:t xml:space="preserve"> (1)</w:t>
            </w:r>
          </w:p>
        </w:tc>
      </w:tr>
      <w:tr w:rsidR="00D12413" w:rsidRPr="00D114BF" w14:paraId="545BB435" w14:textId="77777777" w:rsidTr="00D12413">
        <w:trPr>
          <w:trHeight w:val="300"/>
        </w:trPr>
        <w:tc>
          <w:tcPr>
            <w:tcW w:w="1162" w:type="dxa"/>
            <w:noWrap/>
            <w:hideMark/>
          </w:tcPr>
          <w:p w14:paraId="76E2F2C9" w14:textId="77777777" w:rsidR="00D12413" w:rsidRPr="00D114BF" w:rsidRDefault="00D12413" w:rsidP="002D2F23">
            <w:pPr>
              <w:rPr>
                <w:rFonts w:ascii="Times New Roman"/>
                <w:sz w:val="20"/>
                <w:szCs w:val="20"/>
              </w:rPr>
            </w:pPr>
          </w:p>
        </w:tc>
        <w:tc>
          <w:tcPr>
            <w:tcW w:w="7905" w:type="dxa"/>
            <w:noWrap/>
            <w:hideMark/>
          </w:tcPr>
          <w:p w14:paraId="7B8910F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Nieduża konkurencja</w:t>
            </w:r>
            <w:r w:rsidR="003B4522">
              <w:rPr>
                <w:rFonts w:ascii="Calibri" w:hAnsi="Calibri" w:cs="Calibri"/>
                <w:color w:val="000000"/>
                <w:sz w:val="20"/>
                <w:szCs w:val="20"/>
              </w:rPr>
              <w:t xml:space="preserve"> (2)</w:t>
            </w:r>
          </w:p>
        </w:tc>
      </w:tr>
      <w:tr w:rsidR="00D12413" w:rsidRPr="00D114BF" w14:paraId="59207689" w14:textId="77777777" w:rsidTr="00D12413">
        <w:trPr>
          <w:trHeight w:val="300"/>
        </w:trPr>
        <w:tc>
          <w:tcPr>
            <w:tcW w:w="1162" w:type="dxa"/>
            <w:noWrap/>
            <w:hideMark/>
          </w:tcPr>
          <w:p w14:paraId="5D1D3A2E" w14:textId="77777777" w:rsidR="00D12413" w:rsidRPr="00D114BF" w:rsidRDefault="00D12413" w:rsidP="002D2F23">
            <w:pPr>
              <w:rPr>
                <w:rFonts w:ascii="Times New Roman"/>
                <w:sz w:val="20"/>
                <w:szCs w:val="20"/>
              </w:rPr>
            </w:pPr>
          </w:p>
        </w:tc>
        <w:tc>
          <w:tcPr>
            <w:tcW w:w="7905" w:type="dxa"/>
            <w:hideMark/>
          </w:tcPr>
          <w:p w14:paraId="454DEA4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Średnia konkurencja</w:t>
            </w:r>
            <w:r w:rsidR="003B4522">
              <w:rPr>
                <w:rFonts w:ascii="Calibri" w:hAnsi="Calibri" w:cs="Calibri"/>
                <w:color w:val="000000"/>
                <w:sz w:val="20"/>
                <w:szCs w:val="20"/>
              </w:rPr>
              <w:t xml:space="preserve"> (3)</w:t>
            </w:r>
          </w:p>
        </w:tc>
      </w:tr>
      <w:tr w:rsidR="00D12413" w:rsidRPr="00D114BF" w14:paraId="7564DC60" w14:textId="77777777" w:rsidTr="00D12413">
        <w:trPr>
          <w:trHeight w:val="300"/>
        </w:trPr>
        <w:tc>
          <w:tcPr>
            <w:tcW w:w="1162" w:type="dxa"/>
            <w:noWrap/>
            <w:hideMark/>
          </w:tcPr>
          <w:p w14:paraId="4D704514" w14:textId="77777777" w:rsidR="00D12413" w:rsidRPr="00D114BF" w:rsidRDefault="00D12413" w:rsidP="002D2F23">
            <w:pPr>
              <w:rPr>
                <w:rFonts w:ascii="Times New Roman"/>
                <w:sz w:val="20"/>
                <w:szCs w:val="20"/>
              </w:rPr>
            </w:pPr>
          </w:p>
        </w:tc>
        <w:tc>
          <w:tcPr>
            <w:tcW w:w="7905" w:type="dxa"/>
            <w:noWrap/>
            <w:hideMark/>
          </w:tcPr>
          <w:p w14:paraId="6716EBE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Duża konkurencja</w:t>
            </w:r>
            <w:r w:rsidR="003B4522">
              <w:rPr>
                <w:rFonts w:ascii="Calibri" w:hAnsi="Calibri" w:cs="Calibri"/>
                <w:color w:val="000000"/>
                <w:sz w:val="20"/>
                <w:szCs w:val="20"/>
              </w:rPr>
              <w:t xml:space="preserve"> (4)</w:t>
            </w:r>
          </w:p>
        </w:tc>
      </w:tr>
      <w:tr w:rsidR="00D12413" w:rsidRPr="00D114BF" w14:paraId="7A315C77" w14:textId="77777777" w:rsidTr="00D12413">
        <w:trPr>
          <w:trHeight w:val="300"/>
        </w:trPr>
        <w:tc>
          <w:tcPr>
            <w:tcW w:w="1162" w:type="dxa"/>
            <w:noWrap/>
            <w:hideMark/>
          </w:tcPr>
          <w:p w14:paraId="39673873" w14:textId="77777777" w:rsidR="00D12413" w:rsidRPr="00D114BF" w:rsidRDefault="00D12413" w:rsidP="002D2F23">
            <w:pPr>
              <w:rPr>
                <w:rFonts w:ascii="Times New Roman"/>
                <w:sz w:val="20"/>
                <w:szCs w:val="20"/>
              </w:rPr>
            </w:pPr>
          </w:p>
        </w:tc>
        <w:tc>
          <w:tcPr>
            <w:tcW w:w="7905" w:type="dxa"/>
            <w:hideMark/>
          </w:tcPr>
          <w:p w14:paraId="47ED6B1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duża konkurencja</w:t>
            </w:r>
            <w:r w:rsidR="003B4522">
              <w:rPr>
                <w:rFonts w:ascii="Calibri" w:hAnsi="Calibri" w:cs="Calibri"/>
                <w:color w:val="000000"/>
                <w:sz w:val="20"/>
                <w:szCs w:val="20"/>
              </w:rPr>
              <w:t xml:space="preserve"> (5)</w:t>
            </w:r>
          </w:p>
        </w:tc>
      </w:tr>
    </w:tbl>
    <w:p w14:paraId="52B533A5"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40BFFF5A" w14:textId="77777777" w:rsidTr="00D12413">
        <w:trPr>
          <w:trHeight w:val="646"/>
        </w:trPr>
        <w:tc>
          <w:tcPr>
            <w:tcW w:w="1162" w:type="dxa"/>
            <w:noWrap/>
            <w:hideMark/>
          </w:tcPr>
          <w:p w14:paraId="0C8B28DF"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54" w:author="Frederik Heylen" w:date="2019-07-11T14:25:00Z">
                  <w:rPr>
                    <w:rFonts w:ascii="Calibri" w:hAnsi="Calibri" w:cs="Calibri"/>
                    <w:b/>
                    <w:bCs/>
                    <w:color w:val="000000"/>
                    <w:sz w:val="20"/>
                    <w:szCs w:val="20"/>
                  </w:rPr>
                </w:rPrChange>
              </w:rPr>
              <w:t>QID70</w:t>
            </w:r>
          </w:p>
        </w:tc>
        <w:tc>
          <w:tcPr>
            <w:tcW w:w="7905" w:type="dxa"/>
            <w:hideMark/>
          </w:tcPr>
          <w:p w14:paraId="51ABA40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Często organizacja napotyka na swojej drodze zewnętrzne i wewnętrzne wyzwania, które stawiają pod znakiem zapytania jej funkcjonowanie. Czy zakładacie Państwo, że w najbliższych 5 latach Państwa organizację czeka takie wyzwanie?</w:t>
            </w:r>
            <w:r w:rsidR="003B4522">
              <w:t xml:space="preserve"> </w:t>
            </w:r>
            <w:r w:rsidR="003B4522" w:rsidRPr="003B4522">
              <w:rPr>
                <w:rFonts w:ascii="Calibri" w:hAnsi="Calibri" w:cs="Calibri"/>
                <w:color w:val="000000"/>
                <w:sz w:val="20"/>
                <w:szCs w:val="20"/>
              </w:rPr>
              <w:t>[q70]</w:t>
            </w:r>
          </w:p>
        </w:tc>
      </w:tr>
      <w:tr w:rsidR="00D12413" w:rsidRPr="00D114BF" w14:paraId="48D7C292" w14:textId="77777777" w:rsidTr="00D12413">
        <w:trPr>
          <w:trHeight w:val="300"/>
        </w:trPr>
        <w:tc>
          <w:tcPr>
            <w:tcW w:w="1162" w:type="dxa"/>
            <w:noWrap/>
            <w:hideMark/>
          </w:tcPr>
          <w:p w14:paraId="20B3E7A1" w14:textId="77777777" w:rsidR="00D12413" w:rsidRPr="00D114BF" w:rsidRDefault="00D12413" w:rsidP="002D2F23">
            <w:pPr>
              <w:rPr>
                <w:rFonts w:ascii="Times New Roman"/>
                <w:sz w:val="20"/>
                <w:szCs w:val="20"/>
              </w:rPr>
            </w:pPr>
          </w:p>
        </w:tc>
        <w:tc>
          <w:tcPr>
            <w:tcW w:w="7905" w:type="dxa"/>
            <w:hideMark/>
          </w:tcPr>
          <w:p w14:paraId="30C9CD5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Wysoce nieprawdopodobne</w:t>
            </w:r>
            <w:r w:rsidR="003B4522">
              <w:rPr>
                <w:rFonts w:ascii="Calibri" w:hAnsi="Calibri" w:cs="Calibri"/>
                <w:color w:val="000000"/>
                <w:sz w:val="20"/>
                <w:szCs w:val="20"/>
              </w:rPr>
              <w:t xml:space="preserve"> (1)</w:t>
            </w:r>
          </w:p>
        </w:tc>
      </w:tr>
      <w:tr w:rsidR="00D12413" w:rsidRPr="00D114BF" w14:paraId="1BE01E33" w14:textId="77777777" w:rsidTr="00D12413">
        <w:trPr>
          <w:trHeight w:val="300"/>
        </w:trPr>
        <w:tc>
          <w:tcPr>
            <w:tcW w:w="1162" w:type="dxa"/>
            <w:noWrap/>
            <w:hideMark/>
          </w:tcPr>
          <w:p w14:paraId="185042D1" w14:textId="77777777" w:rsidR="00D12413" w:rsidRPr="00D114BF" w:rsidRDefault="00D12413" w:rsidP="002D2F23">
            <w:pPr>
              <w:rPr>
                <w:rFonts w:ascii="Times New Roman"/>
                <w:sz w:val="20"/>
                <w:szCs w:val="20"/>
              </w:rPr>
            </w:pPr>
          </w:p>
        </w:tc>
        <w:tc>
          <w:tcPr>
            <w:tcW w:w="7905" w:type="dxa"/>
            <w:noWrap/>
            <w:hideMark/>
          </w:tcPr>
          <w:p w14:paraId="5A20155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Mało prawdopodobne</w:t>
            </w:r>
            <w:r w:rsidR="003B4522">
              <w:rPr>
                <w:rFonts w:ascii="Calibri" w:hAnsi="Calibri" w:cs="Calibri"/>
                <w:color w:val="000000"/>
                <w:sz w:val="20"/>
                <w:szCs w:val="20"/>
              </w:rPr>
              <w:t xml:space="preserve"> (2)</w:t>
            </w:r>
          </w:p>
        </w:tc>
      </w:tr>
      <w:tr w:rsidR="00D12413" w:rsidRPr="00D114BF" w14:paraId="72ACC1FA" w14:textId="77777777" w:rsidTr="00D12413">
        <w:trPr>
          <w:trHeight w:val="300"/>
        </w:trPr>
        <w:tc>
          <w:tcPr>
            <w:tcW w:w="1162" w:type="dxa"/>
            <w:noWrap/>
            <w:hideMark/>
          </w:tcPr>
          <w:p w14:paraId="7FF351B5" w14:textId="77777777" w:rsidR="00D12413" w:rsidRPr="00D114BF" w:rsidRDefault="00D12413" w:rsidP="002D2F23">
            <w:pPr>
              <w:rPr>
                <w:rFonts w:ascii="Times New Roman"/>
                <w:sz w:val="20"/>
                <w:szCs w:val="20"/>
              </w:rPr>
            </w:pPr>
          </w:p>
        </w:tc>
        <w:tc>
          <w:tcPr>
            <w:tcW w:w="7905" w:type="dxa"/>
            <w:hideMark/>
          </w:tcPr>
          <w:p w14:paraId="34927C0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Ani tak, ani nie</w:t>
            </w:r>
            <w:r w:rsidR="003B4522">
              <w:rPr>
                <w:rFonts w:ascii="Calibri" w:hAnsi="Calibri" w:cs="Calibri"/>
                <w:color w:val="000000"/>
                <w:sz w:val="20"/>
                <w:szCs w:val="20"/>
              </w:rPr>
              <w:t xml:space="preserve"> (3)</w:t>
            </w:r>
          </w:p>
        </w:tc>
      </w:tr>
      <w:tr w:rsidR="00D12413" w:rsidRPr="00D114BF" w14:paraId="3D1E2487" w14:textId="77777777" w:rsidTr="00D12413">
        <w:trPr>
          <w:trHeight w:val="300"/>
        </w:trPr>
        <w:tc>
          <w:tcPr>
            <w:tcW w:w="1162" w:type="dxa"/>
            <w:noWrap/>
            <w:hideMark/>
          </w:tcPr>
          <w:p w14:paraId="689A7ED1" w14:textId="77777777" w:rsidR="00D12413" w:rsidRPr="00D114BF" w:rsidRDefault="00D12413" w:rsidP="002D2F23">
            <w:pPr>
              <w:rPr>
                <w:rFonts w:ascii="Times New Roman"/>
                <w:sz w:val="20"/>
                <w:szCs w:val="20"/>
              </w:rPr>
            </w:pPr>
          </w:p>
        </w:tc>
        <w:tc>
          <w:tcPr>
            <w:tcW w:w="7905" w:type="dxa"/>
            <w:noWrap/>
            <w:hideMark/>
          </w:tcPr>
          <w:p w14:paraId="0A00007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Prawdopodobne</w:t>
            </w:r>
            <w:r w:rsidR="003B4522">
              <w:rPr>
                <w:rFonts w:ascii="Calibri" w:hAnsi="Calibri" w:cs="Calibri"/>
                <w:color w:val="000000"/>
                <w:sz w:val="20"/>
                <w:szCs w:val="20"/>
              </w:rPr>
              <w:t xml:space="preserve"> (4)</w:t>
            </w:r>
          </w:p>
        </w:tc>
      </w:tr>
      <w:tr w:rsidR="00D12413" w:rsidRPr="00D114BF" w14:paraId="52337009" w14:textId="77777777" w:rsidTr="00D12413">
        <w:trPr>
          <w:trHeight w:val="300"/>
        </w:trPr>
        <w:tc>
          <w:tcPr>
            <w:tcW w:w="1162" w:type="dxa"/>
            <w:noWrap/>
            <w:hideMark/>
          </w:tcPr>
          <w:p w14:paraId="486C2656" w14:textId="77777777" w:rsidR="00D12413" w:rsidRPr="00D114BF" w:rsidRDefault="00D12413" w:rsidP="002D2F23">
            <w:pPr>
              <w:rPr>
                <w:rFonts w:ascii="Times New Roman"/>
                <w:sz w:val="20"/>
                <w:szCs w:val="20"/>
              </w:rPr>
            </w:pPr>
          </w:p>
        </w:tc>
        <w:tc>
          <w:tcPr>
            <w:tcW w:w="7905" w:type="dxa"/>
            <w:noWrap/>
            <w:hideMark/>
          </w:tcPr>
          <w:p w14:paraId="78077C2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prawdopodobne</w:t>
            </w:r>
            <w:r w:rsidR="003B4522">
              <w:rPr>
                <w:rFonts w:ascii="Calibri" w:hAnsi="Calibri" w:cs="Calibri"/>
                <w:color w:val="000000"/>
                <w:sz w:val="20"/>
                <w:szCs w:val="20"/>
              </w:rPr>
              <w:t xml:space="preserve"> (5)</w:t>
            </w:r>
          </w:p>
        </w:tc>
      </w:tr>
      <w:tr w:rsidR="00D12413" w:rsidRPr="00D114BF" w14:paraId="53D14D4D" w14:textId="77777777" w:rsidTr="00D12413">
        <w:trPr>
          <w:trHeight w:val="300"/>
        </w:trPr>
        <w:tc>
          <w:tcPr>
            <w:tcW w:w="1162" w:type="dxa"/>
            <w:noWrap/>
            <w:hideMark/>
          </w:tcPr>
          <w:p w14:paraId="1A5DF133" w14:textId="77777777" w:rsidR="00D12413" w:rsidRPr="00D114BF" w:rsidRDefault="00D12413" w:rsidP="002D2F23">
            <w:pPr>
              <w:rPr>
                <w:rFonts w:ascii="Times New Roman"/>
                <w:sz w:val="20"/>
                <w:szCs w:val="20"/>
              </w:rPr>
            </w:pPr>
          </w:p>
        </w:tc>
        <w:tc>
          <w:tcPr>
            <w:tcW w:w="7905" w:type="dxa"/>
            <w:noWrap/>
            <w:hideMark/>
          </w:tcPr>
          <w:p w14:paraId="20FAE288" w14:textId="0FAE3CFB" w:rsidR="00D12413" w:rsidRPr="00D114BF" w:rsidRDefault="00D12413" w:rsidP="002D2F23">
            <w:pPr>
              <w:rPr>
                <w:rFonts w:ascii="Times New Roman"/>
                <w:sz w:val="20"/>
                <w:szCs w:val="20"/>
              </w:rPr>
            </w:pPr>
            <w:del w:id="155" w:author="Frederik Heylen" w:date="2019-07-11T14:25:00Z">
              <w:r w:rsidRPr="00D114BF" w:rsidDel="001F1628">
                <w:rPr>
                  <w:rFonts w:ascii="Calibri" w:hAnsi="Calibri" w:cs="Calibri"/>
                  <w:color w:val="000000"/>
                  <w:sz w:val="20"/>
                  <w:szCs w:val="20"/>
                </w:rPr>
                <w:delText>Nie wiem</w:delText>
              </w:r>
              <w:r w:rsidR="003B4522" w:rsidDel="001F1628">
                <w:rPr>
                  <w:rFonts w:ascii="Calibri" w:hAnsi="Calibri" w:cs="Calibri"/>
                  <w:color w:val="000000"/>
                  <w:sz w:val="20"/>
                  <w:szCs w:val="20"/>
                </w:rPr>
                <w:delText xml:space="preserve"> (</w:delText>
              </w:r>
              <w:commentRangeStart w:id="156"/>
              <w:r w:rsidR="003B4522" w:rsidDel="001F1628">
                <w:rPr>
                  <w:rFonts w:ascii="Calibri" w:hAnsi="Calibri" w:cs="Calibri"/>
                  <w:color w:val="000000"/>
                  <w:sz w:val="20"/>
                  <w:szCs w:val="20"/>
                </w:rPr>
                <w:delText>6</w:delText>
              </w:r>
            </w:del>
            <w:commentRangeEnd w:id="156"/>
            <w:r w:rsidR="001F1628">
              <w:rPr>
                <w:rStyle w:val="Verwijzingopmerking"/>
              </w:rPr>
              <w:commentReference w:id="156"/>
            </w:r>
            <w:del w:id="157" w:author="Frederik Heylen" w:date="2019-07-11T14:25:00Z">
              <w:r w:rsidR="003B4522" w:rsidDel="001F1628">
                <w:rPr>
                  <w:rFonts w:ascii="Calibri" w:hAnsi="Calibri" w:cs="Calibri"/>
                  <w:color w:val="000000"/>
                  <w:sz w:val="20"/>
                  <w:szCs w:val="20"/>
                </w:rPr>
                <w:delText>)</w:delText>
              </w:r>
            </w:del>
          </w:p>
        </w:tc>
      </w:tr>
    </w:tbl>
    <w:p w14:paraId="1F8F7145"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384E1305" w14:textId="77777777" w:rsidTr="00D12413">
        <w:trPr>
          <w:trHeight w:val="300"/>
        </w:trPr>
        <w:tc>
          <w:tcPr>
            <w:tcW w:w="1162" w:type="dxa"/>
            <w:noWrap/>
            <w:hideMark/>
          </w:tcPr>
          <w:p w14:paraId="5CF925ED" w14:textId="77777777" w:rsidR="00D12413" w:rsidRPr="00D114BF" w:rsidRDefault="00D12413"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158" w:author="Frederik Heylen" w:date="2019-07-11T11:49:00Z">
                  <w:rPr>
                    <w:rFonts w:ascii="Calibri" w:hAnsi="Calibri" w:cs="Calibri"/>
                    <w:b/>
                    <w:bCs/>
                    <w:color w:val="000000"/>
                    <w:sz w:val="20"/>
                    <w:szCs w:val="20"/>
                  </w:rPr>
                </w:rPrChange>
              </w:rPr>
              <w:lastRenderedPageBreak/>
              <w:t>QID08</w:t>
            </w:r>
          </w:p>
        </w:tc>
        <w:tc>
          <w:tcPr>
            <w:tcW w:w="7905" w:type="dxa"/>
            <w:noWrap/>
            <w:hideMark/>
          </w:tcPr>
          <w:p w14:paraId="5D30E85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 xml:space="preserve">Proszę określić roczny budżet operacyjny Państwa w </w:t>
            </w:r>
            <w:r w:rsidRPr="003B4522">
              <w:rPr>
                <w:rFonts w:ascii="Calibri" w:hAnsi="Calibri" w:cs="Calibri"/>
                <w:color w:val="000000"/>
                <w:sz w:val="20"/>
                <w:szCs w:val="20"/>
                <w:highlight w:val="yellow"/>
              </w:rPr>
              <w:t>2017</w:t>
            </w:r>
            <w:r w:rsidRPr="00D114BF">
              <w:rPr>
                <w:rFonts w:ascii="Calibri" w:hAnsi="Calibri" w:cs="Calibri"/>
                <w:color w:val="000000"/>
                <w:sz w:val="20"/>
                <w:szCs w:val="20"/>
              </w:rPr>
              <w:t xml:space="preserve"> roku w Euro?</w:t>
            </w:r>
            <w:r w:rsidR="003B4522">
              <w:t xml:space="preserve"> </w:t>
            </w:r>
            <w:r w:rsidR="003B4522" w:rsidRPr="003B4522">
              <w:rPr>
                <w:rFonts w:ascii="Calibri" w:hAnsi="Calibri" w:cs="Calibri"/>
                <w:color w:val="000000"/>
                <w:sz w:val="20"/>
                <w:szCs w:val="20"/>
              </w:rPr>
              <w:t>[q08]</w:t>
            </w:r>
          </w:p>
        </w:tc>
      </w:tr>
      <w:tr w:rsidR="00D12413" w:rsidRPr="00D114BF" w14:paraId="756D02B9" w14:textId="77777777" w:rsidTr="00D12413">
        <w:trPr>
          <w:trHeight w:val="300"/>
        </w:trPr>
        <w:tc>
          <w:tcPr>
            <w:tcW w:w="1162" w:type="dxa"/>
            <w:noWrap/>
            <w:hideMark/>
          </w:tcPr>
          <w:p w14:paraId="263C703F" w14:textId="77777777" w:rsidR="00D12413" w:rsidRPr="00D114BF" w:rsidRDefault="00D12413" w:rsidP="002D2F23">
            <w:pPr>
              <w:rPr>
                <w:rFonts w:ascii="Times New Roman"/>
                <w:sz w:val="20"/>
                <w:szCs w:val="20"/>
              </w:rPr>
            </w:pPr>
          </w:p>
        </w:tc>
        <w:tc>
          <w:tcPr>
            <w:tcW w:w="7905" w:type="dxa"/>
            <w:noWrap/>
            <w:hideMark/>
          </w:tcPr>
          <w:p w14:paraId="77AAFB0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Poniżej 10 000</w:t>
            </w:r>
            <w:r w:rsidR="003B4522">
              <w:rPr>
                <w:rFonts w:ascii="Calibri" w:hAnsi="Calibri" w:cs="Calibri"/>
                <w:color w:val="000000"/>
                <w:sz w:val="20"/>
                <w:szCs w:val="20"/>
              </w:rPr>
              <w:t xml:space="preserve"> (1)</w:t>
            </w:r>
          </w:p>
        </w:tc>
      </w:tr>
      <w:tr w:rsidR="00D12413" w:rsidRPr="00D114BF" w14:paraId="391EE7C1" w14:textId="77777777" w:rsidTr="00D12413">
        <w:trPr>
          <w:trHeight w:val="300"/>
        </w:trPr>
        <w:tc>
          <w:tcPr>
            <w:tcW w:w="1162" w:type="dxa"/>
            <w:noWrap/>
            <w:hideMark/>
          </w:tcPr>
          <w:p w14:paraId="720E629F" w14:textId="77777777" w:rsidR="00D12413" w:rsidRPr="00D114BF" w:rsidRDefault="00D12413" w:rsidP="002D2F23">
            <w:pPr>
              <w:rPr>
                <w:rFonts w:ascii="Times New Roman"/>
                <w:sz w:val="20"/>
                <w:szCs w:val="20"/>
              </w:rPr>
            </w:pPr>
          </w:p>
        </w:tc>
        <w:tc>
          <w:tcPr>
            <w:tcW w:w="7905" w:type="dxa"/>
            <w:noWrap/>
            <w:hideMark/>
          </w:tcPr>
          <w:p w14:paraId="2CEA71D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10 000 a 50 000</w:t>
            </w:r>
            <w:r w:rsidR="003B4522">
              <w:rPr>
                <w:rFonts w:ascii="Calibri" w:hAnsi="Calibri" w:cs="Calibri"/>
                <w:color w:val="000000"/>
                <w:sz w:val="20"/>
                <w:szCs w:val="20"/>
              </w:rPr>
              <w:t xml:space="preserve"> (2)</w:t>
            </w:r>
          </w:p>
        </w:tc>
      </w:tr>
      <w:tr w:rsidR="00D12413" w:rsidRPr="00D114BF" w14:paraId="5C4E85D0" w14:textId="77777777" w:rsidTr="00D12413">
        <w:trPr>
          <w:trHeight w:val="300"/>
        </w:trPr>
        <w:tc>
          <w:tcPr>
            <w:tcW w:w="1162" w:type="dxa"/>
            <w:noWrap/>
            <w:hideMark/>
          </w:tcPr>
          <w:p w14:paraId="71ADA0FD" w14:textId="77777777" w:rsidR="00D12413" w:rsidRPr="00D114BF" w:rsidRDefault="00D12413" w:rsidP="002D2F23">
            <w:pPr>
              <w:rPr>
                <w:rFonts w:ascii="Times New Roman"/>
                <w:sz w:val="20"/>
                <w:szCs w:val="20"/>
              </w:rPr>
            </w:pPr>
          </w:p>
        </w:tc>
        <w:tc>
          <w:tcPr>
            <w:tcW w:w="7905" w:type="dxa"/>
            <w:noWrap/>
            <w:hideMark/>
          </w:tcPr>
          <w:p w14:paraId="2D060DD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50 000 a 100 000</w:t>
            </w:r>
            <w:r w:rsidR="003B4522">
              <w:rPr>
                <w:rFonts w:ascii="Calibri" w:hAnsi="Calibri" w:cs="Calibri"/>
                <w:color w:val="000000"/>
                <w:sz w:val="20"/>
                <w:szCs w:val="20"/>
              </w:rPr>
              <w:t xml:space="preserve"> (3)</w:t>
            </w:r>
          </w:p>
        </w:tc>
      </w:tr>
      <w:tr w:rsidR="00D12413" w:rsidRPr="00D114BF" w14:paraId="292A9C07" w14:textId="77777777" w:rsidTr="00D12413">
        <w:trPr>
          <w:trHeight w:val="300"/>
        </w:trPr>
        <w:tc>
          <w:tcPr>
            <w:tcW w:w="1162" w:type="dxa"/>
            <w:noWrap/>
            <w:hideMark/>
          </w:tcPr>
          <w:p w14:paraId="4B70750C" w14:textId="77777777" w:rsidR="00D12413" w:rsidRPr="00D114BF" w:rsidRDefault="00D12413" w:rsidP="002D2F23">
            <w:pPr>
              <w:rPr>
                <w:rFonts w:ascii="Times New Roman"/>
                <w:sz w:val="20"/>
                <w:szCs w:val="20"/>
              </w:rPr>
            </w:pPr>
          </w:p>
        </w:tc>
        <w:tc>
          <w:tcPr>
            <w:tcW w:w="7905" w:type="dxa"/>
            <w:noWrap/>
            <w:hideMark/>
          </w:tcPr>
          <w:p w14:paraId="34472A3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100 000 a 500 000</w:t>
            </w:r>
            <w:r w:rsidR="003B4522">
              <w:rPr>
                <w:rFonts w:ascii="Calibri" w:hAnsi="Calibri" w:cs="Calibri"/>
                <w:color w:val="000000"/>
                <w:sz w:val="20"/>
                <w:szCs w:val="20"/>
              </w:rPr>
              <w:t xml:space="preserve"> (4)</w:t>
            </w:r>
          </w:p>
        </w:tc>
      </w:tr>
      <w:tr w:rsidR="00D12413" w:rsidRPr="00D114BF" w14:paraId="40327B18" w14:textId="77777777" w:rsidTr="00D12413">
        <w:trPr>
          <w:trHeight w:val="300"/>
        </w:trPr>
        <w:tc>
          <w:tcPr>
            <w:tcW w:w="1162" w:type="dxa"/>
            <w:noWrap/>
            <w:hideMark/>
          </w:tcPr>
          <w:p w14:paraId="62B0868B" w14:textId="77777777" w:rsidR="00D12413" w:rsidRPr="00D114BF" w:rsidRDefault="00D12413" w:rsidP="002D2F23">
            <w:pPr>
              <w:rPr>
                <w:rFonts w:ascii="Times New Roman"/>
                <w:sz w:val="20"/>
                <w:szCs w:val="20"/>
              </w:rPr>
            </w:pPr>
          </w:p>
        </w:tc>
        <w:tc>
          <w:tcPr>
            <w:tcW w:w="7905" w:type="dxa"/>
            <w:noWrap/>
            <w:hideMark/>
          </w:tcPr>
          <w:p w14:paraId="29265FB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500 000 a 1 milion</w:t>
            </w:r>
            <w:r w:rsidR="003B4522">
              <w:rPr>
                <w:rFonts w:ascii="Calibri" w:hAnsi="Calibri" w:cs="Calibri"/>
                <w:color w:val="000000"/>
                <w:sz w:val="20"/>
                <w:szCs w:val="20"/>
              </w:rPr>
              <w:t xml:space="preserve"> (5)</w:t>
            </w:r>
          </w:p>
        </w:tc>
      </w:tr>
      <w:tr w:rsidR="00D12413" w:rsidRPr="00D114BF" w14:paraId="17D22697" w14:textId="77777777" w:rsidTr="00D12413">
        <w:trPr>
          <w:trHeight w:val="300"/>
        </w:trPr>
        <w:tc>
          <w:tcPr>
            <w:tcW w:w="1162" w:type="dxa"/>
            <w:noWrap/>
            <w:hideMark/>
          </w:tcPr>
          <w:p w14:paraId="6BA9277A" w14:textId="77777777" w:rsidR="00D12413" w:rsidRPr="00D114BF" w:rsidRDefault="00D12413" w:rsidP="002D2F23">
            <w:pPr>
              <w:rPr>
                <w:rFonts w:ascii="Times New Roman"/>
                <w:sz w:val="20"/>
                <w:szCs w:val="20"/>
              </w:rPr>
            </w:pPr>
          </w:p>
        </w:tc>
        <w:tc>
          <w:tcPr>
            <w:tcW w:w="7905" w:type="dxa"/>
            <w:noWrap/>
            <w:hideMark/>
          </w:tcPr>
          <w:p w14:paraId="535C526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1 a 5 milionów</w:t>
            </w:r>
            <w:r w:rsidR="003B4522">
              <w:rPr>
                <w:rFonts w:ascii="Calibri" w:hAnsi="Calibri" w:cs="Calibri"/>
                <w:color w:val="000000"/>
                <w:sz w:val="20"/>
                <w:szCs w:val="20"/>
              </w:rPr>
              <w:t xml:space="preserve"> (6)</w:t>
            </w:r>
          </w:p>
        </w:tc>
      </w:tr>
      <w:tr w:rsidR="00D12413" w:rsidRPr="00D114BF" w14:paraId="36A20047" w14:textId="77777777" w:rsidTr="00D12413">
        <w:trPr>
          <w:trHeight w:val="300"/>
        </w:trPr>
        <w:tc>
          <w:tcPr>
            <w:tcW w:w="1162" w:type="dxa"/>
            <w:noWrap/>
            <w:hideMark/>
          </w:tcPr>
          <w:p w14:paraId="741F3B48" w14:textId="77777777" w:rsidR="00D12413" w:rsidRPr="00D114BF" w:rsidRDefault="00D12413" w:rsidP="002D2F23">
            <w:pPr>
              <w:rPr>
                <w:rFonts w:ascii="Times New Roman"/>
                <w:sz w:val="20"/>
                <w:szCs w:val="20"/>
              </w:rPr>
            </w:pPr>
          </w:p>
        </w:tc>
        <w:tc>
          <w:tcPr>
            <w:tcW w:w="7905" w:type="dxa"/>
            <w:noWrap/>
            <w:hideMark/>
          </w:tcPr>
          <w:p w14:paraId="6D321D7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Między 5 a 10 milionów</w:t>
            </w:r>
            <w:r w:rsidR="003B4522">
              <w:rPr>
                <w:rFonts w:ascii="Calibri" w:hAnsi="Calibri" w:cs="Calibri"/>
                <w:color w:val="000000"/>
                <w:sz w:val="20"/>
                <w:szCs w:val="20"/>
              </w:rPr>
              <w:t xml:space="preserve"> (7)</w:t>
            </w:r>
          </w:p>
        </w:tc>
      </w:tr>
      <w:tr w:rsidR="00D12413" w:rsidRPr="00D114BF" w14:paraId="44C2EBC9" w14:textId="77777777" w:rsidTr="00D12413">
        <w:trPr>
          <w:trHeight w:val="300"/>
        </w:trPr>
        <w:tc>
          <w:tcPr>
            <w:tcW w:w="1162" w:type="dxa"/>
            <w:noWrap/>
            <w:hideMark/>
          </w:tcPr>
          <w:p w14:paraId="7FF182B9" w14:textId="77777777" w:rsidR="00D12413" w:rsidRPr="00D114BF" w:rsidRDefault="00D12413" w:rsidP="002D2F23">
            <w:pPr>
              <w:rPr>
                <w:rFonts w:ascii="Times New Roman"/>
                <w:sz w:val="20"/>
                <w:szCs w:val="20"/>
              </w:rPr>
            </w:pPr>
          </w:p>
        </w:tc>
        <w:tc>
          <w:tcPr>
            <w:tcW w:w="7905" w:type="dxa"/>
            <w:noWrap/>
            <w:hideMark/>
          </w:tcPr>
          <w:p w14:paraId="6F30F8B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Powyżej 10 milionów</w:t>
            </w:r>
            <w:r w:rsidR="003B4522">
              <w:rPr>
                <w:rFonts w:ascii="Calibri" w:hAnsi="Calibri" w:cs="Calibri"/>
                <w:color w:val="000000"/>
                <w:sz w:val="20"/>
                <w:szCs w:val="20"/>
              </w:rPr>
              <w:t xml:space="preserve"> (8)</w:t>
            </w:r>
          </w:p>
        </w:tc>
      </w:tr>
      <w:tr w:rsidR="00D12413" w:rsidRPr="00D114BF" w14:paraId="5E550BEA" w14:textId="77777777" w:rsidTr="00D12413">
        <w:trPr>
          <w:trHeight w:val="300"/>
        </w:trPr>
        <w:tc>
          <w:tcPr>
            <w:tcW w:w="1162" w:type="dxa"/>
            <w:noWrap/>
            <w:hideMark/>
          </w:tcPr>
          <w:p w14:paraId="04DC4D5F" w14:textId="77777777" w:rsidR="00D12413" w:rsidRPr="00D114BF" w:rsidRDefault="00D12413" w:rsidP="002D2F23">
            <w:pPr>
              <w:rPr>
                <w:rFonts w:ascii="Times New Roman"/>
                <w:sz w:val="20"/>
                <w:szCs w:val="20"/>
              </w:rPr>
            </w:pPr>
          </w:p>
        </w:tc>
        <w:tc>
          <w:tcPr>
            <w:tcW w:w="7905" w:type="dxa"/>
            <w:noWrap/>
            <w:hideMark/>
          </w:tcPr>
          <w:p w14:paraId="1290F6B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wiem</w:t>
            </w:r>
            <w:r w:rsidR="003B4522">
              <w:rPr>
                <w:rFonts w:ascii="Calibri" w:hAnsi="Calibri" w:cs="Calibri"/>
                <w:color w:val="000000"/>
                <w:sz w:val="20"/>
                <w:szCs w:val="20"/>
              </w:rPr>
              <w:t xml:space="preserve"> (9)</w:t>
            </w:r>
          </w:p>
        </w:tc>
      </w:tr>
    </w:tbl>
    <w:p w14:paraId="7FB6F682"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6488"/>
        <w:gridCol w:w="1417"/>
      </w:tblGrid>
      <w:tr w:rsidR="003B4522" w:rsidRPr="00D114BF" w14:paraId="52B026FA" w14:textId="77777777" w:rsidTr="00194308">
        <w:trPr>
          <w:trHeight w:val="600"/>
        </w:trPr>
        <w:tc>
          <w:tcPr>
            <w:tcW w:w="1162" w:type="dxa"/>
            <w:noWrap/>
            <w:hideMark/>
          </w:tcPr>
          <w:p w14:paraId="291BC5A6" w14:textId="77777777" w:rsidR="003B4522" w:rsidRPr="00D114BF" w:rsidRDefault="003B4522" w:rsidP="002D2F23">
            <w:pPr>
              <w:rPr>
                <w:rFonts w:ascii="Calibri" w:hAnsi="Calibri" w:cs="Calibri"/>
                <w:b/>
                <w:bCs/>
                <w:color w:val="000000"/>
                <w:sz w:val="20"/>
                <w:szCs w:val="20"/>
              </w:rPr>
            </w:pPr>
            <w:r w:rsidRPr="006C5A06">
              <w:rPr>
                <w:rFonts w:ascii="Calibri" w:hAnsi="Calibri" w:cs="Calibri"/>
                <w:b/>
                <w:bCs/>
                <w:color w:val="000000"/>
                <w:sz w:val="20"/>
                <w:szCs w:val="20"/>
                <w:highlight w:val="yellow"/>
                <w:rPrChange w:id="159" w:author="Frederik Heylen" w:date="2019-07-11T11:51:00Z">
                  <w:rPr>
                    <w:rFonts w:ascii="Calibri" w:hAnsi="Calibri" w:cs="Calibri"/>
                    <w:b/>
                    <w:bCs/>
                    <w:color w:val="000000"/>
                    <w:sz w:val="20"/>
                    <w:szCs w:val="20"/>
                  </w:rPr>
                </w:rPrChange>
              </w:rPr>
              <w:t>QID09</w:t>
            </w:r>
          </w:p>
        </w:tc>
        <w:tc>
          <w:tcPr>
            <w:tcW w:w="7905" w:type="dxa"/>
            <w:gridSpan w:val="2"/>
            <w:hideMark/>
          </w:tcPr>
          <w:p w14:paraId="297A44DA"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Organizacje finansują swoją działalność z różnych źródeł. Proszę określić procentowo źródła finans</w:t>
            </w:r>
            <w:r>
              <w:rPr>
                <w:rFonts w:ascii="Calibri" w:hAnsi="Calibri" w:cs="Calibri"/>
                <w:color w:val="000000"/>
                <w:sz w:val="20"/>
                <w:szCs w:val="20"/>
              </w:rPr>
              <w:t xml:space="preserve">owania z poniższej listy (w </w:t>
            </w:r>
            <w:r w:rsidRPr="003B4522">
              <w:rPr>
                <w:rFonts w:ascii="Calibri" w:hAnsi="Calibri" w:cs="Calibri"/>
                <w:color w:val="000000"/>
                <w:sz w:val="20"/>
                <w:szCs w:val="20"/>
                <w:highlight w:val="yellow"/>
              </w:rPr>
              <w:t>2017</w:t>
            </w:r>
            <w:r w:rsidRPr="00D114BF">
              <w:rPr>
                <w:rFonts w:ascii="Calibri" w:hAnsi="Calibri" w:cs="Calibri"/>
                <w:color w:val="000000"/>
                <w:sz w:val="20"/>
                <w:szCs w:val="20"/>
              </w:rPr>
              <w:t xml:space="preserve"> roku).</w:t>
            </w:r>
            <w:r>
              <w:t xml:space="preserve"> </w:t>
            </w:r>
            <w:r w:rsidRPr="003B4522">
              <w:rPr>
                <w:rFonts w:ascii="Calibri" w:hAnsi="Calibri" w:cs="Calibri"/>
                <w:color w:val="000000"/>
                <w:sz w:val="20"/>
                <w:szCs w:val="20"/>
              </w:rPr>
              <w:t>(R + W)</w:t>
            </w:r>
          </w:p>
        </w:tc>
      </w:tr>
      <w:tr w:rsidR="003B4522" w:rsidRPr="00D114BF" w14:paraId="495ABE1E" w14:textId="77777777" w:rsidTr="003B4522">
        <w:trPr>
          <w:trHeight w:val="300"/>
        </w:trPr>
        <w:tc>
          <w:tcPr>
            <w:tcW w:w="1162" w:type="dxa"/>
            <w:noWrap/>
            <w:hideMark/>
          </w:tcPr>
          <w:p w14:paraId="4AD41F1C"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[q09_01]</w:t>
            </w:r>
          </w:p>
        </w:tc>
        <w:tc>
          <w:tcPr>
            <w:tcW w:w="6488" w:type="dxa"/>
            <w:noWrap/>
            <w:hideMark/>
          </w:tcPr>
          <w:p w14:paraId="46BA4A4A" w14:textId="77777777" w:rsidR="003B4522" w:rsidRPr="00D114BF" w:rsidRDefault="003B4522" w:rsidP="002D2F23">
            <w:pPr>
              <w:rPr>
                <w:rFonts w:ascii="Times New Roman"/>
                <w:sz w:val="20"/>
                <w:szCs w:val="20"/>
              </w:rPr>
            </w:pPr>
            <w:r w:rsidRPr="00D114BF">
              <w:rPr>
                <w:rFonts w:ascii="Calibri" w:hAnsi="Calibri" w:cs="Calibri"/>
                <w:color w:val="000000"/>
                <w:sz w:val="20"/>
                <w:szCs w:val="20"/>
              </w:rPr>
              <w:t>Opłaty członkowskie (zbiorowe lub indywidualne)</w:t>
            </w:r>
          </w:p>
        </w:tc>
        <w:tc>
          <w:tcPr>
            <w:tcW w:w="1417" w:type="dxa"/>
          </w:tcPr>
          <w:p w14:paraId="73C0DFE8" w14:textId="77777777" w:rsidR="003B4522" w:rsidRPr="003B4522" w:rsidRDefault="003B4522" w:rsidP="002D2F23">
            <w:pPr>
              <w:rPr>
                <w:rFonts w:ascii="Calibri" w:hAnsi="Calibri" w:cs="Calibri"/>
                <w:i/>
                <w:color w:val="000000"/>
                <w:sz w:val="20"/>
                <w:szCs w:val="20"/>
              </w:rPr>
            </w:pPr>
            <w:r w:rsidRPr="003B4522">
              <w:rPr>
                <w:rFonts w:ascii="Calibri" w:hAnsi="Calibri" w:cs="Calibri"/>
                <w:i/>
                <w:color w:val="000000"/>
                <w:sz w:val="20"/>
                <w:szCs w:val="20"/>
              </w:rPr>
              <w:t>Numeric</w:t>
            </w:r>
          </w:p>
        </w:tc>
      </w:tr>
      <w:tr w:rsidR="003B4522" w:rsidRPr="00D114BF" w14:paraId="21438637" w14:textId="77777777" w:rsidTr="003B4522">
        <w:trPr>
          <w:trHeight w:val="300"/>
        </w:trPr>
        <w:tc>
          <w:tcPr>
            <w:tcW w:w="1162" w:type="dxa"/>
            <w:noWrap/>
            <w:hideMark/>
          </w:tcPr>
          <w:p w14:paraId="393C6209"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[q09_02]</w:t>
            </w:r>
          </w:p>
        </w:tc>
        <w:tc>
          <w:tcPr>
            <w:tcW w:w="6488" w:type="dxa"/>
            <w:noWrap/>
            <w:hideMark/>
          </w:tcPr>
          <w:p w14:paraId="5C89C4A4" w14:textId="77777777" w:rsidR="003B4522" w:rsidRPr="00D114BF" w:rsidRDefault="003B4522" w:rsidP="002D2F23">
            <w:pPr>
              <w:rPr>
                <w:rFonts w:ascii="Times New Roman"/>
                <w:sz w:val="20"/>
                <w:szCs w:val="20"/>
              </w:rPr>
            </w:pPr>
            <w:r w:rsidRPr="00D114BF">
              <w:rPr>
                <w:rFonts w:ascii="Calibri" w:hAnsi="Calibri" w:cs="Calibri"/>
                <w:color w:val="000000"/>
                <w:sz w:val="20"/>
                <w:szCs w:val="20"/>
              </w:rPr>
              <w:t>Darowizny od osób prywatnych</w:t>
            </w:r>
          </w:p>
        </w:tc>
        <w:tc>
          <w:tcPr>
            <w:tcW w:w="1417" w:type="dxa"/>
          </w:tcPr>
          <w:p w14:paraId="2C49AB76" w14:textId="77777777" w:rsidR="003B4522" w:rsidRPr="00D114BF" w:rsidRDefault="003B4522" w:rsidP="002D2F23">
            <w:pPr>
              <w:rPr>
                <w:rFonts w:ascii="Calibri" w:hAnsi="Calibri" w:cs="Calibri"/>
                <w:color w:val="000000"/>
                <w:sz w:val="20"/>
                <w:szCs w:val="20"/>
              </w:rPr>
            </w:pPr>
            <w:r w:rsidRPr="003B4522">
              <w:rPr>
                <w:rFonts w:ascii="Calibri" w:hAnsi="Calibri" w:cs="Calibri"/>
                <w:i/>
                <w:color w:val="000000"/>
                <w:sz w:val="20"/>
                <w:szCs w:val="20"/>
              </w:rPr>
              <w:t>Numeric</w:t>
            </w:r>
          </w:p>
        </w:tc>
      </w:tr>
      <w:tr w:rsidR="003B4522" w:rsidRPr="00D114BF" w14:paraId="3751FE88" w14:textId="77777777" w:rsidTr="003B4522">
        <w:trPr>
          <w:trHeight w:val="285"/>
        </w:trPr>
        <w:tc>
          <w:tcPr>
            <w:tcW w:w="1162" w:type="dxa"/>
            <w:noWrap/>
            <w:hideMark/>
          </w:tcPr>
          <w:p w14:paraId="3680B63C"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[q09_03]</w:t>
            </w:r>
          </w:p>
        </w:tc>
        <w:tc>
          <w:tcPr>
            <w:tcW w:w="6488" w:type="dxa"/>
            <w:hideMark/>
          </w:tcPr>
          <w:p w14:paraId="02DBF5DD" w14:textId="77777777" w:rsidR="003B4522" w:rsidRPr="00D114BF" w:rsidRDefault="003B4522" w:rsidP="002D2F23">
            <w:pPr>
              <w:rPr>
                <w:rFonts w:ascii="Times New Roman"/>
                <w:sz w:val="20"/>
                <w:szCs w:val="20"/>
              </w:rPr>
            </w:pPr>
            <w:r w:rsidRPr="00D114BF">
              <w:rPr>
                <w:rFonts w:ascii="Calibri" w:hAnsi="Calibri" w:cs="Calibri"/>
                <w:color w:val="000000"/>
                <w:sz w:val="20"/>
                <w:szCs w:val="20"/>
              </w:rPr>
              <w:t>Wsparcie instytucjonalne (np. sponsorzy korporacyjni, organizacje charytatywne itd.)</w:t>
            </w:r>
          </w:p>
        </w:tc>
        <w:tc>
          <w:tcPr>
            <w:tcW w:w="1417" w:type="dxa"/>
          </w:tcPr>
          <w:p w14:paraId="4B73DF80" w14:textId="77777777" w:rsidR="003B4522" w:rsidRPr="00D114BF" w:rsidRDefault="003B4522" w:rsidP="002D2F23">
            <w:pPr>
              <w:rPr>
                <w:rFonts w:ascii="Calibri" w:hAnsi="Calibri" w:cs="Calibri"/>
                <w:color w:val="000000"/>
                <w:sz w:val="20"/>
                <w:szCs w:val="20"/>
              </w:rPr>
            </w:pPr>
            <w:r w:rsidRPr="003B4522">
              <w:rPr>
                <w:rFonts w:ascii="Calibri" w:hAnsi="Calibri" w:cs="Calibri"/>
                <w:i/>
                <w:color w:val="000000"/>
                <w:sz w:val="20"/>
                <w:szCs w:val="20"/>
              </w:rPr>
              <w:t>Numeric</w:t>
            </w:r>
          </w:p>
        </w:tc>
      </w:tr>
      <w:tr w:rsidR="003B4522" w:rsidRPr="00D114BF" w14:paraId="1253E3E1" w14:textId="77777777" w:rsidTr="003B4522">
        <w:trPr>
          <w:trHeight w:val="300"/>
        </w:trPr>
        <w:tc>
          <w:tcPr>
            <w:tcW w:w="1162" w:type="dxa"/>
            <w:noWrap/>
            <w:hideMark/>
          </w:tcPr>
          <w:p w14:paraId="5F9E6765"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[q09_04]</w:t>
            </w:r>
          </w:p>
        </w:tc>
        <w:tc>
          <w:tcPr>
            <w:tcW w:w="6488" w:type="dxa"/>
            <w:noWrap/>
            <w:hideMark/>
          </w:tcPr>
          <w:p w14:paraId="5AF16C2D" w14:textId="77777777" w:rsidR="003B4522" w:rsidRPr="00D114BF" w:rsidRDefault="003B4522" w:rsidP="002D2F23">
            <w:pPr>
              <w:rPr>
                <w:rFonts w:ascii="Times New Roman"/>
                <w:sz w:val="20"/>
                <w:szCs w:val="20"/>
              </w:rPr>
            </w:pPr>
            <w:r w:rsidRPr="00D114BF">
              <w:rPr>
                <w:rFonts w:ascii="Calibri" w:hAnsi="Calibri" w:cs="Calibri"/>
                <w:color w:val="000000"/>
                <w:sz w:val="20"/>
                <w:szCs w:val="20"/>
              </w:rPr>
              <w:t>Wsparcie od instytucji rządowych</w:t>
            </w:r>
          </w:p>
        </w:tc>
        <w:tc>
          <w:tcPr>
            <w:tcW w:w="1417" w:type="dxa"/>
          </w:tcPr>
          <w:p w14:paraId="7ACFD60E" w14:textId="77777777" w:rsidR="003B4522" w:rsidRPr="00D114BF" w:rsidRDefault="003B4522" w:rsidP="002D2F23">
            <w:pPr>
              <w:rPr>
                <w:rFonts w:ascii="Calibri" w:hAnsi="Calibri" w:cs="Calibri"/>
                <w:color w:val="000000"/>
                <w:sz w:val="20"/>
                <w:szCs w:val="20"/>
              </w:rPr>
            </w:pPr>
            <w:r w:rsidRPr="003B4522">
              <w:rPr>
                <w:rFonts w:ascii="Calibri" w:hAnsi="Calibri" w:cs="Calibri"/>
                <w:i/>
                <w:color w:val="000000"/>
                <w:sz w:val="20"/>
                <w:szCs w:val="20"/>
              </w:rPr>
              <w:t>Numeric</w:t>
            </w:r>
          </w:p>
        </w:tc>
      </w:tr>
      <w:tr w:rsidR="003B4522" w:rsidRPr="00D114BF" w14:paraId="2D7F7E4F" w14:textId="77777777" w:rsidTr="003B4522">
        <w:trPr>
          <w:trHeight w:val="300"/>
        </w:trPr>
        <w:tc>
          <w:tcPr>
            <w:tcW w:w="1162" w:type="dxa"/>
            <w:noWrap/>
            <w:hideMark/>
          </w:tcPr>
          <w:p w14:paraId="3759EDE7"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[q09_05]</w:t>
            </w:r>
          </w:p>
        </w:tc>
        <w:tc>
          <w:tcPr>
            <w:tcW w:w="6488" w:type="dxa"/>
            <w:noWrap/>
            <w:hideMark/>
          </w:tcPr>
          <w:p w14:paraId="1008957B" w14:textId="77777777" w:rsidR="003B4522" w:rsidRPr="00D114BF" w:rsidRDefault="003B4522" w:rsidP="002D2F23">
            <w:pPr>
              <w:rPr>
                <w:rFonts w:ascii="Times New Roman"/>
                <w:sz w:val="20"/>
                <w:szCs w:val="20"/>
              </w:rPr>
            </w:pPr>
            <w:r w:rsidRPr="00D114BF">
              <w:rPr>
                <w:rFonts w:ascii="Calibri" w:hAnsi="Calibri" w:cs="Calibri"/>
                <w:color w:val="000000"/>
                <w:sz w:val="20"/>
                <w:szCs w:val="20"/>
              </w:rPr>
              <w:t>Wsparcie z Unii Europejskiej (fundusze europejskie itp.)</w:t>
            </w:r>
          </w:p>
        </w:tc>
        <w:tc>
          <w:tcPr>
            <w:tcW w:w="1417" w:type="dxa"/>
          </w:tcPr>
          <w:p w14:paraId="345B4C00" w14:textId="77777777" w:rsidR="003B4522" w:rsidRPr="00D114BF" w:rsidRDefault="003B4522" w:rsidP="002D2F23">
            <w:pPr>
              <w:rPr>
                <w:rFonts w:ascii="Calibri" w:hAnsi="Calibri" w:cs="Calibri"/>
                <w:color w:val="000000"/>
                <w:sz w:val="20"/>
                <w:szCs w:val="20"/>
              </w:rPr>
            </w:pPr>
            <w:r w:rsidRPr="003B4522">
              <w:rPr>
                <w:rFonts w:ascii="Calibri" w:hAnsi="Calibri" w:cs="Calibri"/>
                <w:i/>
                <w:color w:val="000000"/>
                <w:sz w:val="20"/>
                <w:szCs w:val="20"/>
              </w:rPr>
              <w:t>Numeric</w:t>
            </w:r>
          </w:p>
        </w:tc>
      </w:tr>
      <w:tr w:rsidR="003B4522" w:rsidRPr="00D114BF" w14:paraId="492C14FF" w14:textId="77777777" w:rsidTr="003B4522">
        <w:trPr>
          <w:trHeight w:val="300"/>
        </w:trPr>
        <w:tc>
          <w:tcPr>
            <w:tcW w:w="1162" w:type="dxa"/>
            <w:noWrap/>
            <w:hideMark/>
          </w:tcPr>
          <w:p w14:paraId="0F1D5C2B" w14:textId="77777777" w:rsidR="003B4522" w:rsidRPr="00D114BF" w:rsidRDefault="003B4522" w:rsidP="002D2F23">
            <w:pPr>
              <w:rPr>
                <w:rFonts w:ascii="Calibri" w:hAnsi="Calibri" w:cs="Calibri"/>
                <w:color w:val="000000"/>
                <w:sz w:val="20"/>
                <w:szCs w:val="20"/>
              </w:rPr>
            </w:pPr>
            <w:r w:rsidRPr="00D114BF">
              <w:rPr>
                <w:rFonts w:ascii="Calibri" w:hAnsi="Calibri" w:cs="Calibri"/>
                <w:color w:val="000000"/>
                <w:sz w:val="20"/>
                <w:szCs w:val="20"/>
              </w:rPr>
              <w:t>[q09_06]</w:t>
            </w:r>
          </w:p>
        </w:tc>
        <w:tc>
          <w:tcPr>
            <w:tcW w:w="6488" w:type="dxa"/>
            <w:noWrap/>
            <w:hideMark/>
          </w:tcPr>
          <w:p w14:paraId="74658B53" w14:textId="77777777" w:rsidR="003B4522" w:rsidRPr="00D114BF" w:rsidRDefault="003B4522" w:rsidP="002D2F23">
            <w:pPr>
              <w:rPr>
                <w:rFonts w:ascii="Times New Roman"/>
                <w:sz w:val="20"/>
                <w:szCs w:val="20"/>
              </w:rPr>
            </w:pPr>
            <w:r w:rsidRPr="00D114BF">
              <w:rPr>
                <w:rFonts w:ascii="Calibri" w:hAnsi="Calibri" w:cs="Calibri"/>
                <w:color w:val="000000"/>
                <w:sz w:val="20"/>
                <w:szCs w:val="20"/>
              </w:rPr>
              <w:t xml:space="preserve">Inne </w:t>
            </w:r>
            <w:r w:rsidRPr="00D114BF">
              <w:rPr>
                <w:rFonts w:ascii="Times New Roman"/>
                <w:color w:val="000000"/>
                <w:sz w:val="20"/>
                <w:szCs w:val="20"/>
              </w:rPr>
              <w:t xml:space="preserve">źródła </w:t>
            </w:r>
            <w:r w:rsidRPr="00D114BF">
              <w:rPr>
                <w:rFonts w:ascii="Calibri" w:hAnsi="Calibri" w:cs="Calibri"/>
                <w:color w:val="000000"/>
                <w:sz w:val="20"/>
                <w:szCs w:val="20"/>
              </w:rPr>
              <w:t>(np. online/crowdfunding, usługi dla członków,inwestycje/oszczędności itp.)</w:t>
            </w:r>
          </w:p>
        </w:tc>
        <w:tc>
          <w:tcPr>
            <w:tcW w:w="1417" w:type="dxa"/>
          </w:tcPr>
          <w:p w14:paraId="769EE7B5" w14:textId="77777777" w:rsidR="003B4522" w:rsidRPr="00D114BF" w:rsidRDefault="003B4522" w:rsidP="002D2F23">
            <w:pPr>
              <w:rPr>
                <w:rFonts w:ascii="Calibri" w:hAnsi="Calibri" w:cs="Calibri"/>
                <w:color w:val="000000"/>
                <w:sz w:val="20"/>
                <w:szCs w:val="20"/>
              </w:rPr>
            </w:pPr>
            <w:r w:rsidRPr="003B4522">
              <w:rPr>
                <w:rFonts w:ascii="Calibri" w:hAnsi="Calibri" w:cs="Calibri"/>
                <w:i/>
                <w:color w:val="000000"/>
                <w:sz w:val="20"/>
                <w:szCs w:val="20"/>
              </w:rPr>
              <w:t>Numeric</w:t>
            </w:r>
          </w:p>
        </w:tc>
      </w:tr>
    </w:tbl>
    <w:p w14:paraId="3B2E596C"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4533"/>
        <w:gridCol w:w="4534"/>
      </w:tblGrid>
      <w:tr w:rsidR="00D12413" w:rsidRPr="00D114BF" w14:paraId="624EDF70" w14:textId="77777777" w:rsidTr="00D114BF">
        <w:trPr>
          <w:trHeight w:val="300"/>
        </w:trPr>
        <w:tc>
          <w:tcPr>
            <w:tcW w:w="4533" w:type="dxa"/>
            <w:shd w:val="clear" w:color="auto" w:fill="F2F2F2" w:themeFill="background1" w:themeFillShade="F2"/>
            <w:noWrap/>
            <w:hideMark/>
          </w:tcPr>
          <w:p w14:paraId="7C295574" w14:textId="77777777" w:rsidR="00D12413" w:rsidRPr="00D114BF" w:rsidRDefault="00D12413" w:rsidP="002D2F23">
            <w:pPr>
              <w:rPr>
                <w:rFonts w:ascii="Calibri" w:hAnsi="Calibri" w:cs="Calibri"/>
                <w:b/>
                <w:bCs/>
                <w:color w:val="000000"/>
                <w:sz w:val="20"/>
                <w:szCs w:val="20"/>
                <w:lang w:val="en-US"/>
              </w:rPr>
            </w:pPr>
            <w:r w:rsidRPr="00D114BF">
              <w:rPr>
                <w:rFonts w:ascii="Calibri" w:hAnsi="Calibri" w:cs="Calibri"/>
                <w:b/>
                <w:bCs/>
                <w:color w:val="000000"/>
                <w:sz w:val="20"/>
                <w:szCs w:val="20"/>
                <w:lang w:val="en-US"/>
              </w:rPr>
              <w:t>Membership to EU or international level organizations</w:t>
            </w:r>
          </w:p>
        </w:tc>
        <w:tc>
          <w:tcPr>
            <w:tcW w:w="4534" w:type="dxa"/>
            <w:shd w:val="clear" w:color="auto" w:fill="F2F2F2" w:themeFill="background1" w:themeFillShade="F2"/>
            <w:noWrap/>
            <w:hideMark/>
          </w:tcPr>
          <w:p w14:paraId="58C03F7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Członkostwo w organizacjach na poziomie Unii Europejskiej lub międzynarodowym</w:t>
            </w:r>
          </w:p>
        </w:tc>
      </w:tr>
    </w:tbl>
    <w:p w14:paraId="06DEC287"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287A2DB6" w14:textId="77777777" w:rsidTr="00D12413">
        <w:trPr>
          <w:trHeight w:val="657"/>
        </w:trPr>
        <w:tc>
          <w:tcPr>
            <w:tcW w:w="1162" w:type="dxa"/>
            <w:noWrap/>
            <w:hideMark/>
          </w:tcPr>
          <w:p w14:paraId="2AD96BAB"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60" w:author="Frederik Heylen" w:date="2019-07-11T14:26:00Z">
                  <w:rPr>
                    <w:rFonts w:ascii="Calibri" w:hAnsi="Calibri" w:cs="Calibri"/>
                    <w:b/>
                    <w:bCs/>
                    <w:color w:val="000000"/>
                    <w:sz w:val="20"/>
                    <w:szCs w:val="20"/>
                  </w:rPr>
                </w:rPrChange>
              </w:rPr>
              <w:t>QID58</w:t>
            </w:r>
          </w:p>
        </w:tc>
        <w:tc>
          <w:tcPr>
            <w:tcW w:w="7905" w:type="dxa"/>
            <w:hideMark/>
          </w:tcPr>
          <w:p w14:paraId="7204428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Jednym ze sposobów osiągnięcia celów organizacji jest członkostwo w stowarzyszeniach na poziomie Unii Europejskiej lub na poziomie międzynarodowym.  Czy Państwa organizacja jest członkiem takich organizacji?</w:t>
            </w:r>
            <w:r w:rsidR="003B4522">
              <w:t xml:space="preserve"> </w:t>
            </w:r>
            <w:r w:rsidR="003B4522" w:rsidRPr="003B4522">
              <w:rPr>
                <w:rFonts w:ascii="Calibri" w:hAnsi="Calibri" w:cs="Calibri"/>
                <w:color w:val="000000"/>
                <w:sz w:val="20"/>
                <w:szCs w:val="20"/>
              </w:rPr>
              <w:t>[q58]</w:t>
            </w:r>
          </w:p>
        </w:tc>
      </w:tr>
      <w:tr w:rsidR="00D12413" w:rsidRPr="00D114BF" w14:paraId="4FD6C83E" w14:textId="77777777" w:rsidTr="00D12413">
        <w:trPr>
          <w:trHeight w:val="300"/>
        </w:trPr>
        <w:tc>
          <w:tcPr>
            <w:tcW w:w="1162" w:type="dxa"/>
            <w:noWrap/>
            <w:hideMark/>
          </w:tcPr>
          <w:p w14:paraId="723856C9" w14:textId="77777777" w:rsidR="00D12413" w:rsidRPr="00D114BF" w:rsidRDefault="00D12413" w:rsidP="002D2F23">
            <w:pPr>
              <w:rPr>
                <w:rFonts w:ascii="Times New Roman"/>
                <w:sz w:val="20"/>
                <w:szCs w:val="20"/>
              </w:rPr>
            </w:pPr>
          </w:p>
        </w:tc>
        <w:tc>
          <w:tcPr>
            <w:tcW w:w="7905" w:type="dxa"/>
            <w:noWrap/>
            <w:hideMark/>
          </w:tcPr>
          <w:p w14:paraId="76665BA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Tak (FILTER3)</w:t>
            </w:r>
            <w:r w:rsidR="003B4522">
              <w:rPr>
                <w:rFonts w:ascii="Calibri" w:hAnsi="Calibri" w:cs="Calibri"/>
                <w:color w:val="000000"/>
                <w:sz w:val="20"/>
                <w:szCs w:val="20"/>
              </w:rPr>
              <w:t xml:space="preserve"> (1)</w:t>
            </w:r>
          </w:p>
        </w:tc>
      </w:tr>
      <w:tr w:rsidR="00D12413" w:rsidRPr="00D114BF" w14:paraId="7EB5B8ED" w14:textId="77777777" w:rsidTr="00D12413">
        <w:trPr>
          <w:trHeight w:val="300"/>
        </w:trPr>
        <w:tc>
          <w:tcPr>
            <w:tcW w:w="1162" w:type="dxa"/>
            <w:noWrap/>
            <w:hideMark/>
          </w:tcPr>
          <w:p w14:paraId="7DCCE3BD" w14:textId="77777777" w:rsidR="00D12413" w:rsidRPr="00D114BF" w:rsidRDefault="00D12413" w:rsidP="002D2F23">
            <w:pPr>
              <w:rPr>
                <w:rFonts w:ascii="Times New Roman"/>
                <w:sz w:val="20"/>
                <w:szCs w:val="20"/>
              </w:rPr>
            </w:pPr>
          </w:p>
        </w:tc>
        <w:tc>
          <w:tcPr>
            <w:tcW w:w="7905" w:type="dxa"/>
            <w:noWrap/>
            <w:hideMark/>
          </w:tcPr>
          <w:p w14:paraId="3849B51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w:t>
            </w:r>
            <w:r w:rsidR="003B4522">
              <w:rPr>
                <w:rFonts w:ascii="Calibri" w:hAnsi="Calibri" w:cs="Calibri"/>
                <w:color w:val="000000"/>
                <w:sz w:val="20"/>
                <w:szCs w:val="20"/>
              </w:rPr>
              <w:t xml:space="preserve"> (0)</w:t>
            </w:r>
          </w:p>
        </w:tc>
      </w:tr>
    </w:tbl>
    <w:p w14:paraId="1C84606C"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0E48400A" w14:textId="77777777" w:rsidTr="00D12413">
        <w:trPr>
          <w:trHeight w:val="600"/>
        </w:trPr>
        <w:tc>
          <w:tcPr>
            <w:tcW w:w="1162" w:type="dxa"/>
            <w:noWrap/>
            <w:hideMark/>
          </w:tcPr>
          <w:p w14:paraId="1D73E0AF"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61" w:author="Frederik Heylen" w:date="2019-07-11T14:26:00Z">
                  <w:rPr>
                    <w:rFonts w:ascii="Calibri" w:hAnsi="Calibri" w:cs="Calibri"/>
                    <w:b/>
                    <w:bCs/>
                    <w:color w:val="000000"/>
                    <w:sz w:val="20"/>
                    <w:szCs w:val="20"/>
                  </w:rPr>
                </w:rPrChange>
              </w:rPr>
              <w:t>QID59(FILTER3)</w:t>
            </w:r>
          </w:p>
        </w:tc>
        <w:tc>
          <w:tcPr>
            <w:tcW w:w="7905" w:type="dxa"/>
            <w:hideMark/>
          </w:tcPr>
          <w:p w14:paraId="017F5E1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 xml:space="preserve">Proszę określić </w:t>
            </w:r>
            <w:r w:rsidRPr="00D114BF">
              <w:rPr>
                <w:rFonts w:ascii="Times New Roman"/>
                <w:color w:val="000000"/>
                <w:sz w:val="20"/>
                <w:szCs w:val="20"/>
              </w:rPr>
              <w:t xml:space="preserve">liczbę </w:t>
            </w:r>
            <w:r w:rsidRPr="00D114BF">
              <w:rPr>
                <w:rFonts w:ascii="Calibri" w:hAnsi="Calibri" w:cs="Calibri"/>
                <w:color w:val="000000"/>
                <w:sz w:val="20"/>
                <w:szCs w:val="20"/>
              </w:rPr>
              <w:t>stowarzyszeń, do których należy Państwa organizacja na poziomie Unii Europejskiej lub międzynarodowym</w:t>
            </w:r>
            <w:r w:rsidR="003B4522">
              <w:t xml:space="preserve"> </w:t>
            </w:r>
            <w:r w:rsidR="003B4522" w:rsidRPr="003B4522">
              <w:rPr>
                <w:rFonts w:ascii="Calibri" w:hAnsi="Calibri" w:cs="Calibri"/>
                <w:color w:val="000000"/>
                <w:sz w:val="20"/>
                <w:szCs w:val="20"/>
              </w:rPr>
              <w:t>[q59]</w:t>
            </w:r>
          </w:p>
        </w:tc>
      </w:tr>
      <w:tr w:rsidR="00D12413" w:rsidRPr="00D114BF" w14:paraId="53BAA639" w14:textId="77777777" w:rsidTr="00D12413">
        <w:trPr>
          <w:trHeight w:val="300"/>
        </w:trPr>
        <w:tc>
          <w:tcPr>
            <w:tcW w:w="1162" w:type="dxa"/>
            <w:noWrap/>
            <w:hideMark/>
          </w:tcPr>
          <w:p w14:paraId="04CD8A44" w14:textId="77777777" w:rsidR="00D12413" w:rsidRPr="00D114BF" w:rsidRDefault="00D12413" w:rsidP="002D2F23">
            <w:pPr>
              <w:rPr>
                <w:rFonts w:ascii="Times New Roman"/>
                <w:sz w:val="20"/>
                <w:szCs w:val="20"/>
              </w:rPr>
            </w:pPr>
          </w:p>
        </w:tc>
        <w:tc>
          <w:tcPr>
            <w:tcW w:w="7905" w:type="dxa"/>
            <w:noWrap/>
            <w:hideMark/>
          </w:tcPr>
          <w:p w14:paraId="5C3E0E62" w14:textId="77777777" w:rsidR="00D12413" w:rsidRPr="00D114BF" w:rsidRDefault="003B4522" w:rsidP="002D2F23">
            <w:pPr>
              <w:rPr>
                <w:rFonts w:ascii="Times New Roman"/>
                <w:sz w:val="20"/>
                <w:szCs w:val="20"/>
              </w:rPr>
            </w:pPr>
            <w:r w:rsidRPr="003B4522">
              <w:rPr>
                <w:rFonts w:ascii="Calibri" w:hAnsi="Calibri" w:cs="Calibri"/>
                <w:i/>
                <w:color w:val="000000"/>
                <w:sz w:val="20"/>
                <w:szCs w:val="20"/>
              </w:rPr>
              <w:t>Numeric</w:t>
            </w:r>
          </w:p>
        </w:tc>
      </w:tr>
    </w:tbl>
    <w:p w14:paraId="3A87A7FB"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66ACEBBE" w14:textId="77777777" w:rsidTr="00D12413">
        <w:trPr>
          <w:trHeight w:val="600"/>
        </w:trPr>
        <w:tc>
          <w:tcPr>
            <w:tcW w:w="1162" w:type="dxa"/>
            <w:noWrap/>
            <w:hideMark/>
          </w:tcPr>
          <w:p w14:paraId="014428C5"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62" w:author="Frederik Heylen" w:date="2019-07-11T14:27:00Z">
                  <w:rPr>
                    <w:rFonts w:ascii="Calibri" w:hAnsi="Calibri" w:cs="Calibri"/>
                    <w:b/>
                    <w:bCs/>
                    <w:color w:val="000000"/>
                    <w:sz w:val="20"/>
                    <w:szCs w:val="20"/>
                  </w:rPr>
                </w:rPrChange>
              </w:rPr>
              <w:t>QID60(FILTER3)</w:t>
            </w:r>
          </w:p>
        </w:tc>
        <w:tc>
          <w:tcPr>
            <w:tcW w:w="7905" w:type="dxa"/>
            <w:hideMark/>
          </w:tcPr>
          <w:p w14:paraId="2EDCC63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Proszę wymienić do trzech stowarzyszeń (pod względem istotności) na poziomie Unii Europejskiej lub międzynarodowym, do których należy Państwa organizacja</w:t>
            </w:r>
          </w:p>
        </w:tc>
      </w:tr>
      <w:tr w:rsidR="00D12413" w:rsidRPr="00D114BF" w14:paraId="4BAA706C" w14:textId="77777777" w:rsidTr="00D12413">
        <w:trPr>
          <w:trHeight w:val="300"/>
        </w:trPr>
        <w:tc>
          <w:tcPr>
            <w:tcW w:w="1162" w:type="dxa"/>
            <w:hideMark/>
          </w:tcPr>
          <w:p w14:paraId="12DCD37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[q60_01] (FILTER3a)</w:t>
            </w:r>
          </w:p>
        </w:tc>
        <w:tc>
          <w:tcPr>
            <w:tcW w:w="7905" w:type="dxa"/>
            <w:noWrap/>
            <w:hideMark/>
          </w:tcPr>
          <w:p w14:paraId="3CA972E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Organizacja 1</w:t>
            </w:r>
            <w:r w:rsidR="003B4522">
              <w:rPr>
                <w:rFonts w:ascii="Calibri" w:hAnsi="Calibri" w:cs="Calibri"/>
                <w:color w:val="000000"/>
                <w:sz w:val="20"/>
                <w:szCs w:val="20"/>
              </w:rPr>
              <w:t xml:space="preserve"> </w:t>
            </w:r>
            <w:r w:rsidR="003B4522" w:rsidRPr="003B4522">
              <w:rPr>
                <w:rFonts w:ascii="Calibri" w:hAnsi="Calibri" w:cs="Calibri"/>
                <w:i/>
                <w:color w:val="000000"/>
                <w:sz w:val="20"/>
                <w:szCs w:val="20"/>
              </w:rPr>
              <w:t>(String)</w:t>
            </w:r>
          </w:p>
        </w:tc>
      </w:tr>
      <w:tr w:rsidR="00D12413" w:rsidRPr="00D114BF" w14:paraId="3B58B675" w14:textId="77777777" w:rsidTr="00D12413">
        <w:trPr>
          <w:trHeight w:val="300"/>
        </w:trPr>
        <w:tc>
          <w:tcPr>
            <w:tcW w:w="1162" w:type="dxa"/>
            <w:hideMark/>
          </w:tcPr>
          <w:p w14:paraId="64A7AAE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[q60_02] (FILTER3a)</w:t>
            </w:r>
          </w:p>
        </w:tc>
        <w:tc>
          <w:tcPr>
            <w:tcW w:w="7905" w:type="dxa"/>
            <w:noWrap/>
            <w:hideMark/>
          </w:tcPr>
          <w:p w14:paraId="0F54980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Organizacja 2</w:t>
            </w:r>
            <w:r w:rsidR="003B4522">
              <w:rPr>
                <w:rFonts w:ascii="Calibri" w:hAnsi="Calibri" w:cs="Calibri"/>
                <w:color w:val="000000"/>
                <w:sz w:val="20"/>
                <w:szCs w:val="20"/>
              </w:rPr>
              <w:t xml:space="preserve"> </w:t>
            </w:r>
            <w:r w:rsidR="003B4522" w:rsidRPr="003B4522">
              <w:rPr>
                <w:rFonts w:ascii="Calibri" w:hAnsi="Calibri" w:cs="Calibri"/>
                <w:i/>
                <w:color w:val="000000"/>
                <w:sz w:val="20"/>
                <w:szCs w:val="20"/>
              </w:rPr>
              <w:t>(String)</w:t>
            </w:r>
          </w:p>
        </w:tc>
      </w:tr>
      <w:tr w:rsidR="00D12413" w:rsidRPr="00D114BF" w14:paraId="62F6DA46" w14:textId="77777777" w:rsidTr="00D12413">
        <w:trPr>
          <w:trHeight w:val="300"/>
        </w:trPr>
        <w:tc>
          <w:tcPr>
            <w:tcW w:w="1162" w:type="dxa"/>
            <w:hideMark/>
          </w:tcPr>
          <w:p w14:paraId="555C7AA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[q60_03] (FILTER3a)</w:t>
            </w:r>
          </w:p>
        </w:tc>
        <w:tc>
          <w:tcPr>
            <w:tcW w:w="7905" w:type="dxa"/>
            <w:noWrap/>
            <w:hideMark/>
          </w:tcPr>
          <w:p w14:paraId="57DA0B7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Organizacja 3</w:t>
            </w:r>
            <w:r w:rsidR="003B4522">
              <w:rPr>
                <w:rFonts w:ascii="Calibri" w:hAnsi="Calibri" w:cs="Calibri"/>
                <w:color w:val="000000"/>
                <w:sz w:val="20"/>
                <w:szCs w:val="20"/>
              </w:rPr>
              <w:t xml:space="preserve"> </w:t>
            </w:r>
            <w:r w:rsidR="003B4522" w:rsidRPr="003B4522">
              <w:rPr>
                <w:rFonts w:ascii="Calibri" w:hAnsi="Calibri" w:cs="Calibri"/>
                <w:i/>
                <w:color w:val="000000"/>
                <w:sz w:val="20"/>
                <w:szCs w:val="20"/>
              </w:rPr>
              <w:t>(String)</w:t>
            </w:r>
          </w:p>
        </w:tc>
      </w:tr>
    </w:tbl>
    <w:p w14:paraId="3320ADE9"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1810"/>
        <w:gridCol w:w="2031"/>
        <w:gridCol w:w="2032"/>
        <w:gridCol w:w="2032"/>
      </w:tblGrid>
      <w:tr w:rsidR="00D12413" w:rsidRPr="00D114BF" w14:paraId="6DB20519" w14:textId="77777777" w:rsidTr="00D12413">
        <w:trPr>
          <w:trHeight w:val="930"/>
        </w:trPr>
        <w:tc>
          <w:tcPr>
            <w:tcW w:w="1162" w:type="dxa"/>
            <w:hideMark/>
          </w:tcPr>
          <w:p w14:paraId="07BC8E80"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63" w:author="Frederik Heylen" w:date="2019-07-11T14:28:00Z">
                  <w:rPr>
                    <w:rFonts w:ascii="Calibri" w:hAnsi="Calibri" w:cs="Calibri"/>
                    <w:b/>
                    <w:bCs/>
                    <w:color w:val="000000"/>
                    <w:sz w:val="20"/>
                    <w:szCs w:val="20"/>
                  </w:rPr>
                </w:rPrChange>
              </w:rPr>
              <w:lastRenderedPageBreak/>
              <w:t>QID61(FILTER3 + FILTER3a)</w:t>
            </w:r>
          </w:p>
        </w:tc>
        <w:tc>
          <w:tcPr>
            <w:tcW w:w="7905" w:type="dxa"/>
            <w:gridSpan w:val="4"/>
            <w:hideMark/>
          </w:tcPr>
          <w:p w14:paraId="67B38995" w14:textId="77777777" w:rsidR="00D12413" w:rsidRPr="00D114BF" w:rsidRDefault="00D12413" w:rsidP="002D2F23">
            <w:pPr>
              <w:rPr>
                <w:rFonts w:ascii="Times New Roman"/>
                <w:sz w:val="20"/>
                <w:szCs w:val="20"/>
              </w:rPr>
            </w:pPr>
            <w:r w:rsidRPr="00D114BF">
              <w:rPr>
                <w:rFonts w:ascii="Times New Roman"/>
                <w:color w:val="000000"/>
                <w:sz w:val="20"/>
                <w:szCs w:val="20"/>
              </w:rPr>
              <w:t>Podobnie jak</w:t>
            </w:r>
            <w:r w:rsidRPr="00D114BF">
              <w:rPr>
                <w:rFonts w:ascii="Calibri" w:hAnsi="Calibri" w:cs="Calibri"/>
                <w:color w:val="000000"/>
                <w:sz w:val="20"/>
                <w:szCs w:val="20"/>
              </w:rPr>
              <w:t xml:space="preserve"> Państwa organizacja, </w:t>
            </w:r>
            <w:r w:rsidRPr="00D114BF">
              <w:rPr>
                <w:rFonts w:ascii="Times New Roman"/>
                <w:color w:val="000000"/>
                <w:sz w:val="20"/>
                <w:szCs w:val="20"/>
              </w:rPr>
              <w:t xml:space="preserve">również </w:t>
            </w:r>
            <w:r w:rsidRPr="00D114BF">
              <w:rPr>
                <w:rFonts w:ascii="Calibri" w:hAnsi="Calibri" w:cs="Calibri"/>
                <w:color w:val="000000"/>
                <w:sz w:val="20"/>
                <w:szCs w:val="20"/>
              </w:rPr>
              <w:t xml:space="preserve">międzynarodowe i unijne stowarzyszenia potrzebują wsparcia organizacyjnego i finansowego. </w:t>
            </w:r>
            <w:r w:rsidRPr="00D114BF">
              <w:rPr>
                <w:rFonts w:ascii="Times New Roman"/>
                <w:color w:val="000000"/>
                <w:sz w:val="20"/>
                <w:szCs w:val="20"/>
              </w:rPr>
              <w:t xml:space="preserve">W jaki sposób </w:t>
            </w:r>
            <w:r w:rsidRPr="00D114BF">
              <w:rPr>
                <w:rFonts w:ascii="Calibri" w:hAnsi="Calibri" w:cs="Calibri"/>
                <w:color w:val="000000"/>
                <w:sz w:val="20"/>
                <w:szCs w:val="20"/>
              </w:rPr>
              <w:t>Państwa organizacja je wspiera?</w:t>
            </w:r>
            <w:r w:rsidR="003B4522">
              <w:t xml:space="preserve"> </w:t>
            </w:r>
            <w:r w:rsidR="003B4522">
              <w:rPr>
                <w:rFonts w:ascii="Calibri" w:hAnsi="Calibri" w:cs="Calibri"/>
                <w:color w:val="000000"/>
                <w:sz w:val="20"/>
                <w:szCs w:val="20"/>
              </w:rPr>
              <w:t>(0: Nie; 1: Tak</w:t>
            </w:r>
            <w:r w:rsidR="003B4522" w:rsidRPr="003B4522">
              <w:rPr>
                <w:rFonts w:ascii="Calibri" w:hAnsi="Calibri" w:cs="Calibri"/>
                <w:color w:val="000000"/>
                <w:sz w:val="20"/>
                <w:szCs w:val="20"/>
              </w:rPr>
              <w:t>)</w:t>
            </w:r>
          </w:p>
        </w:tc>
      </w:tr>
      <w:tr w:rsidR="00D12413" w:rsidRPr="00D114BF" w14:paraId="2C12F359" w14:textId="77777777" w:rsidTr="00D12413">
        <w:trPr>
          <w:trHeight w:val="300"/>
        </w:trPr>
        <w:tc>
          <w:tcPr>
            <w:tcW w:w="1162" w:type="dxa"/>
            <w:noWrap/>
            <w:hideMark/>
          </w:tcPr>
          <w:p w14:paraId="617A8678" w14:textId="77777777" w:rsidR="00D12413" w:rsidRPr="00D114BF" w:rsidRDefault="00D12413" w:rsidP="002D2F23">
            <w:pPr>
              <w:rPr>
                <w:rFonts w:ascii="Times New Roman"/>
                <w:sz w:val="20"/>
                <w:szCs w:val="20"/>
              </w:rPr>
            </w:pPr>
          </w:p>
        </w:tc>
        <w:tc>
          <w:tcPr>
            <w:tcW w:w="1810" w:type="dxa"/>
            <w:noWrap/>
            <w:hideMark/>
          </w:tcPr>
          <w:p w14:paraId="34858322" w14:textId="77777777" w:rsidR="00D12413" w:rsidRPr="00D114BF" w:rsidRDefault="00D12413" w:rsidP="002D2F23">
            <w:pPr>
              <w:rPr>
                <w:rFonts w:ascii="Times New Roman"/>
                <w:sz w:val="20"/>
                <w:szCs w:val="20"/>
              </w:rPr>
            </w:pPr>
          </w:p>
        </w:tc>
        <w:tc>
          <w:tcPr>
            <w:tcW w:w="2031" w:type="dxa"/>
            <w:noWrap/>
            <w:hideMark/>
          </w:tcPr>
          <w:p w14:paraId="01048B8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Opłata członkowska</w:t>
            </w:r>
          </w:p>
        </w:tc>
        <w:tc>
          <w:tcPr>
            <w:tcW w:w="2032" w:type="dxa"/>
            <w:noWrap/>
            <w:hideMark/>
          </w:tcPr>
          <w:p w14:paraId="26690A7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Doświadczenie i wiedza</w:t>
            </w:r>
          </w:p>
        </w:tc>
        <w:tc>
          <w:tcPr>
            <w:tcW w:w="2032" w:type="dxa"/>
            <w:noWrap/>
            <w:hideMark/>
          </w:tcPr>
          <w:p w14:paraId="26C343F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Pomoc w kontakcie z politykami na poziomie krajowym</w:t>
            </w:r>
          </w:p>
        </w:tc>
      </w:tr>
      <w:tr w:rsidR="00D12413" w:rsidRPr="00D114BF" w14:paraId="7B26DC59" w14:textId="77777777" w:rsidTr="00D12413">
        <w:trPr>
          <w:trHeight w:val="300"/>
        </w:trPr>
        <w:tc>
          <w:tcPr>
            <w:tcW w:w="1162" w:type="dxa"/>
            <w:noWrap/>
            <w:hideMark/>
          </w:tcPr>
          <w:p w14:paraId="6E0E5749" w14:textId="77777777" w:rsidR="00D12413" w:rsidRPr="00D114BF" w:rsidRDefault="00D12413" w:rsidP="002D2F23">
            <w:pPr>
              <w:rPr>
                <w:rFonts w:ascii="Times New Roman"/>
                <w:sz w:val="20"/>
                <w:szCs w:val="20"/>
              </w:rPr>
            </w:pPr>
          </w:p>
        </w:tc>
        <w:tc>
          <w:tcPr>
            <w:tcW w:w="1810" w:type="dxa"/>
            <w:noWrap/>
            <w:hideMark/>
          </w:tcPr>
          <w:p w14:paraId="37378BAF" w14:textId="77777777" w:rsidR="00D12413" w:rsidRPr="00D114BF" w:rsidRDefault="00A56241" w:rsidP="002D2F23">
            <w:pPr>
              <w:rPr>
                <w:rFonts w:ascii="Calibri" w:hAnsi="Calibri" w:cs="Calibri"/>
                <w:color w:val="000000"/>
                <w:sz w:val="20"/>
                <w:szCs w:val="20"/>
              </w:rPr>
            </w:pPr>
            <w:r w:rsidRPr="00A56241">
              <w:rPr>
                <w:rFonts w:ascii="Calibri" w:hAnsi="Calibri" w:cs="Calibri"/>
                <w:color w:val="000000"/>
                <w:sz w:val="20"/>
                <w:szCs w:val="20"/>
              </w:rPr>
              <w:t>(FILTER3a)ORG1</w:t>
            </w:r>
          </w:p>
        </w:tc>
        <w:tc>
          <w:tcPr>
            <w:tcW w:w="2031" w:type="dxa"/>
            <w:noWrap/>
            <w:hideMark/>
          </w:tcPr>
          <w:p w14:paraId="68F69A0E" w14:textId="77777777" w:rsidR="00D12413" w:rsidRPr="00D114BF" w:rsidRDefault="00A56241" w:rsidP="002D2F23">
            <w:pPr>
              <w:rPr>
                <w:rFonts w:ascii="Times New Roman"/>
                <w:sz w:val="20"/>
                <w:szCs w:val="20"/>
              </w:rPr>
            </w:pPr>
            <w:r w:rsidRPr="00A56241">
              <w:rPr>
                <w:rFonts w:ascii="Times New Roman"/>
                <w:sz w:val="20"/>
                <w:szCs w:val="20"/>
              </w:rPr>
              <w:t>[q61_11]</w:t>
            </w:r>
          </w:p>
        </w:tc>
        <w:tc>
          <w:tcPr>
            <w:tcW w:w="2032" w:type="dxa"/>
            <w:noWrap/>
            <w:hideMark/>
          </w:tcPr>
          <w:p w14:paraId="5780F0FD" w14:textId="77777777" w:rsidR="00D12413" w:rsidRPr="00D114BF" w:rsidRDefault="00A56241" w:rsidP="002D2F23">
            <w:pPr>
              <w:rPr>
                <w:rFonts w:ascii="Times New Roman"/>
                <w:sz w:val="20"/>
                <w:szCs w:val="20"/>
              </w:rPr>
            </w:pPr>
            <w:r w:rsidRPr="00A56241">
              <w:rPr>
                <w:rFonts w:ascii="Times New Roman"/>
                <w:sz w:val="20"/>
                <w:szCs w:val="20"/>
              </w:rPr>
              <w:t>[q61_12]</w:t>
            </w:r>
          </w:p>
        </w:tc>
        <w:tc>
          <w:tcPr>
            <w:tcW w:w="2032" w:type="dxa"/>
            <w:noWrap/>
            <w:hideMark/>
          </w:tcPr>
          <w:p w14:paraId="08A9F4F4" w14:textId="77777777" w:rsidR="00D12413" w:rsidRPr="00D114BF" w:rsidRDefault="00A56241" w:rsidP="002D2F23">
            <w:pPr>
              <w:rPr>
                <w:rFonts w:ascii="Times New Roman"/>
                <w:sz w:val="20"/>
                <w:szCs w:val="20"/>
              </w:rPr>
            </w:pPr>
            <w:r w:rsidRPr="00A56241">
              <w:rPr>
                <w:rFonts w:ascii="Times New Roman"/>
                <w:sz w:val="20"/>
                <w:szCs w:val="20"/>
              </w:rPr>
              <w:t>[q61_13]</w:t>
            </w:r>
          </w:p>
        </w:tc>
      </w:tr>
      <w:tr w:rsidR="00D12413" w:rsidRPr="00D114BF" w14:paraId="59B5124B" w14:textId="77777777" w:rsidTr="00D12413">
        <w:trPr>
          <w:trHeight w:val="300"/>
        </w:trPr>
        <w:tc>
          <w:tcPr>
            <w:tcW w:w="1162" w:type="dxa"/>
            <w:noWrap/>
            <w:hideMark/>
          </w:tcPr>
          <w:p w14:paraId="1CE04CE0" w14:textId="77777777" w:rsidR="00D12413" w:rsidRPr="00D114BF" w:rsidRDefault="00D12413" w:rsidP="002D2F23">
            <w:pPr>
              <w:rPr>
                <w:rFonts w:ascii="Times New Roman"/>
                <w:sz w:val="20"/>
                <w:szCs w:val="20"/>
              </w:rPr>
            </w:pPr>
          </w:p>
        </w:tc>
        <w:tc>
          <w:tcPr>
            <w:tcW w:w="1810" w:type="dxa"/>
            <w:noWrap/>
            <w:hideMark/>
          </w:tcPr>
          <w:p w14:paraId="63F201AB" w14:textId="77777777" w:rsidR="00D12413" w:rsidRPr="00D114BF" w:rsidRDefault="00A56241" w:rsidP="002D2F23">
            <w:pPr>
              <w:rPr>
                <w:rFonts w:ascii="Calibri" w:hAnsi="Calibri" w:cs="Calibri"/>
                <w:color w:val="000000"/>
                <w:sz w:val="20"/>
                <w:szCs w:val="20"/>
              </w:rPr>
            </w:pPr>
            <w:r w:rsidRPr="00A56241">
              <w:rPr>
                <w:rFonts w:ascii="Calibri" w:hAnsi="Calibri" w:cs="Calibri"/>
                <w:color w:val="000000"/>
                <w:sz w:val="20"/>
                <w:szCs w:val="20"/>
              </w:rPr>
              <w:t>(FILTER3a)ORG2</w:t>
            </w:r>
          </w:p>
        </w:tc>
        <w:tc>
          <w:tcPr>
            <w:tcW w:w="2031" w:type="dxa"/>
            <w:noWrap/>
            <w:hideMark/>
          </w:tcPr>
          <w:p w14:paraId="5636E439" w14:textId="77777777" w:rsidR="00D12413" w:rsidRPr="00D114BF" w:rsidRDefault="00A56241" w:rsidP="002D2F23">
            <w:pPr>
              <w:rPr>
                <w:rFonts w:ascii="Times New Roman"/>
                <w:sz w:val="20"/>
                <w:szCs w:val="20"/>
              </w:rPr>
            </w:pPr>
            <w:r w:rsidRPr="00A56241">
              <w:rPr>
                <w:rFonts w:ascii="Times New Roman"/>
                <w:sz w:val="20"/>
                <w:szCs w:val="20"/>
              </w:rPr>
              <w:t>[q61_21]</w:t>
            </w:r>
          </w:p>
        </w:tc>
        <w:tc>
          <w:tcPr>
            <w:tcW w:w="2032" w:type="dxa"/>
            <w:noWrap/>
            <w:hideMark/>
          </w:tcPr>
          <w:p w14:paraId="12DE3627" w14:textId="77777777" w:rsidR="00D12413" w:rsidRPr="00D114BF" w:rsidRDefault="00A56241" w:rsidP="002D2F23">
            <w:pPr>
              <w:rPr>
                <w:rFonts w:ascii="Times New Roman"/>
                <w:sz w:val="20"/>
                <w:szCs w:val="20"/>
              </w:rPr>
            </w:pPr>
            <w:r w:rsidRPr="00A56241">
              <w:rPr>
                <w:rFonts w:ascii="Times New Roman"/>
                <w:sz w:val="20"/>
                <w:szCs w:val="20"/>
              </w:rPr>
              <w:t>[q61_22]</w:t>
            </w:r>
          </w:p>
        </w:tc>
        <w:tc>
          <w:tcPr>
            <w:tcW w:w="2032" w:type="dxa"/>
            <w:noWrap/>
            <w:hideMark/>
          </w:tcPr>
          <w:p w14:paraId="71D028AB" w14:textId="77777777" w:rsidR="00D12413" w:rsidRPr="00D114BF" w:rsidRDefault="00A56241" w:rsidP="002D2F23">
            <w:pPr>
              <w:rPr>
                <w:rFonts w:ascii="Times New Roman"/>
                <w:sz w:val="20"/>
                <w:szCs w:val="20"/>
              </w:rPr>
            </w:pPr>
            <w:r w:rsidRPr="00A56241">
              <w:rPr>
                <w:rFonts w:ascii="Times New Roman"/>
                <w:sz w:val="20"/>
                <w:szCs w:val="20"/>
              </w:rPr>
              <w:t>[q61_23]</w:t>
            </w:r>
          </w:p>
        </w:tc>
      </w:tr>
      <w:tr w:rsidR="00D12413" w:rsidRPr="00D114BF" w14:paraId="24F7FDD9" w14:textId="77777777" w:rsidTr="00D12413">
        <w:trPr>
          <w:trHeight w:val="300"/>
        </w:trPr>
        <w:tc>
          <w:tcPr>
            <w:tcW w:w="1162" w:type="dxa"/>
            <w:noWrap/>
            <w:hideMark/>
          </w:tcPr>
          <w:p w14:paraId="128BAFED" w14:textId="77777777" w:rsidR="00D12413" w:rsidRPr="00D114BF" w:rsidRDefault="00D12413" w:rsidP="002D2F23">
            <w:pPr>
              <w:rPr>
                <w:rFonts w:ascii="Times New Roman"/>
                <w:sz w:val="20"/>
                <w:szCs w:val="20"/>
              </w:rPr>
            </w:pPr>
          </w:p>
        </w:tc>
        <w:tc>
          <w:tcPr>
            <w:tcW w:w="1810" w:type="dxa"/>
            <w:noWrap/>
            <w:hideMark/>
          </w:tcPr>
          <w:p w14:paraId="13E8C10F" w14:textId="77777777" w:rsidR="00D12413" w:rsidRPr="00D114BF" w:rsidRDefault="00A56241" w:rsidP="002D2F23">
            <w:pPr>
              <w:rPr>
                <w:rFonts w:ascii="Calibri" w:hAnsi="Calibri" w:cs="Calibri"/>
                <w:color w:val="000000"/>
                <w:sz w:val="20"/>
                <w:szCs w:val="20"/>
              </w:rPr>
            </w:pPr>
            <w:r w:rsidRPr="00A56241">
              <w:rPr>
                <w:rFonts w:ascii="Calibri" w:hAnsi="Calibri" w:cs="Calibri"/>
                <w:color w:val="000000"/>
                <w:sz w:val="20"/>
                <w:szCs w:val="20"/>
              </w:rPr>
              <w:t>(FILTER3a)ORG3</w:t>
            </w:r>
          </w:p>
        </w:tc>
        <w:tc>
          <w:tcPr>
            <w:tcW w:w="2031" w:type="dxa"/>
            <w:noWrap/>
            <w:hideMark/>
          </w:tcPr>
          <w:p w14:paraId="63432B7F" w14:textId="77777777" w:rsidR="00D12413" w:rsidRPr="00D114BF" w:rsidRDefault="00A56241" w:rsidP="002D2F23">
            <w:pPr>
              <w:rPr>
                <w:rFonts w:ascii="Times New Roman"/>
                <w:sz w:val="20"/>
                <w:szCs w:val="20"/>
              </w:rPr>
            </w:pPr>
            <w:r w:rsidRPr="00A56241">
              <w:rPr>
                <w:rFonts w:ascii="Times New Roman"/>
                <w:sz w:val="20"/>
                <w:szCs w:val="20"/>
              </w:rPr>
              <w:t>[q61_31]</w:t>
            </w:r>
          </w:p>
        </w:tc>
        <w:tc>
          <w:tcPr>
            <w:tcW w:w="2032" w:type="dxa"/>
            <w:noWrap/>
            <w:hideMark/>
          </w:tcPr>
          <w:p w14:paraId="22E8992E" w14:textId="77777777" w:rsidR="00D12413" w:rsidRPr="00D114BF" w:rsidRDefault="00A56241" w:rsidP="002D2F23">
            <w:pPr>
              <w:rPr>
                <w:rFonts w:ascii="Times New Roman"/>
                <w:sz w:val="20"/>
                <w:szCs w:val="20"/>
              </w:rPr>
            </w:pPr>
            <w:r w:rsidRPr="00A56241">
              <w:rPr>
                <w:rFonts w:ascii="Times New Roman"/>
                <w:sz w:val="20"/>
                <w:szCs w:val="20"/>
              </w:rPr>
              <w:t>[q61_32]</w:t>
            </w:r>
          </w:p>
        </w:tc>
        <w:tc>
          <w:tcPr>
            <w:tcW w:w="2032" w:type="dxa"/>
            <w:noWrap/>
            <w:hideMark/>
          </w:tcPr>
          <w:p w14:paraId="50493EB8" w14:textId="77777777" w:rsidR="00D12413" w:rsidRPr="00D114BF" w:rsidRDefault="00A56241" w:rsidP="002D2F23">
            <w:pPr>
              <w:rPr>
                <w:rFonts w:ascii="Times New Roman"/>
                <w:sz w:val="20"/>
                <w:szCs w:val="20"/>
              </w:rPr>
            </w:pPr>
            <w:r w:rsidRPr="00A56241">
              <w:rPr>
                <w:rFonts w:ascii="Times New Roman"/>
                <w:sz w:val="20"/>
                <w:szCs w:val="20"/>
              </w:rPr>
              <w:t>[q61_33]</w:t>
            </w:r>
          </w:p>
        </w:tc>
      </w:tr>
    </w:tbl>
    <w:p w14:paraId="58D241FA"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1810"/>
        <w:gridCol w:w="1523"/>
        <w:gridCol w:w="1524"/>
        <w:gridCol w:w="1524"/>
        <w:gridCol w:w="1524"/>
      </w:tblGrid>
      <w:tr w:rsidR="00D12413" w:rsidRPr="00D114BF" w14:paraId="0263328E" w14:textId="77777777" w:rsidTr="00D12413">
        <w:trPr>
          <w:trHeight w:val="600"/>
        </w:trPr>
        <w:tc>
          <w:tcPr>
            <w:tcW w:w="1162" w:type="dxa"/>
            <w:hideMark/>
          </w:tcPr>
          <w:p w14:paraId="1539ECFD"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64" w:author="Frederik Heylen" w:date="2019-07-11T14:29:00Z">
                  <w:rPr>
                    <w:rFonts w:ascii="Calibri" w:hAnsi="Calibri" w:cs="Calibri"/>
                    <w:b/>
                    <w:bCs/>
                    <w:color w:val="000000"/>
                    <w:sz w:val="20"/>
                    <w:szCs w:val="20"/>
                  </w:rPr>
                </w:rPrChange>
              </w:rPr>
              <w:t>QID62 (FILTER3 + FILTER3a)</w:t>
            </w:r>
          </w:p>
        </w:tc>
        <w:tc>
          <w:tcPr>
            <w:tcW w:w="7905" w:type="dxa"/>
            <w:gridSpan w:val="5"/>
            <w:hideMark/>
          </w:tcPr>
          <w:p w14:paraId="6A455F3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Jaki</w:t>
            </w:r>
            <w:r w:rsidRPr="00D114BF">
              <w:rPr>
                <w:rFonts w:ascii="Times New Roman"/>
                <w:color w:val="000000"/>
                <w:sz w:val="20"/>
                <w:szCs w:val="20"/>
              </w:rPr>
              <w:t xml:space="preserve"> </w:t>
            </w:r>
            <w:r w:rsidRPr="00D114BF">
              <w:rPr>
                <w:rFonts w:ascii="Calibri" w:hAnsi="Calibri" w:cs="Calibri"/>
                <w:color w:val="000000"/>
                <w:sz w:val="20"/>
                <w:szCs w:val="20"/>
              </w:rPr>
              <w:t xml:space="preserve">wpływ Państwa organizacji </w:t>
            </w:r>
            <w:r w:rsidRPr="00D114BF">
              <w:rPr>
                <w:rFonts w:ascii="Times New Roman"/>
                <w:color w:val="000000"/>
                <w:sz w:val="20"/>
                <w:szCs w:val="20"/>
              </w:rPr>
              <w:t xml:space="preserve">ma </w:t>
            </w:r>
            <w:r w:rsidRPr="00D114BF">
              <w:rPr>
                <w:rFonts w:ascii="Calibri" w:hAnsi="Calibri" w:cs="Calibri"/>
                <w:color w:val="000000"/>
                <w:sz w:val="20"/>
                <w:szCs w:val="20"/>
              </w:rPr>
              <w:t>na decyzje podejmowane w wyżej wymienionych organizacjach?</w:t>
            </w:r>
          </w:p>
        </w:tc>
      </w:tr>
      <w:tr w:rsidR="00D12413" w:rsidRPr="00D114BF" w14:paraId="24F5383E" w14:textId="77777777" w:rsidTr="00D12413">
        <w:trPr>
          <w:trHeight w:val="300"/>
        </w:trPr>
        <w:tc>
          <w:tcPr>
            <w:tcW w:w="1162" w:type="dxa"/>
            <w:noWrap/>
            <w:hideMark/>
          </w:tcPr>
          <w:p w14:paraId="32971614" w14:textId="77777777" w:rsidR="00D12413" w:rsidRPr="00D114BF" w:rsidRDefault="00D12413" w:rsidP="002D2F23">
            <w:pPr>
              <w:rPr>
                <w:rFonts w:ascii="Times New Roman"/>
                <w:sz w:val="20"/>
                <w:szCs w:val="20"/>
              </w:rPr>
            </w:pPr>
          </w:p>
        </w:tc>
        <w:tc>
          <w:tcPr>
            <w:tcW w:w="1810" w:type="dxa"/>
            <w:noWrap/>
            <w:hideMark/>
          </w:tcPr>
          <w:p w14:paraId="6936C25A" w14:textId="77777777" w:rsidR="00D12413" w:rsidRPr="00D114BF" w:rsidRDefault="00D12413" w:rsidP="002D2F23">
            <w:pPr>
              <w:rPr>
                <w:rFonts w:ascii="Times New Roman"/>
                <w:sz w:val="20"/>
                <w:szCs w:val="20"/>
              </w:rPr>
            </w:pPr>
          </w:p>
        </w:tc>
        <w:tc>
          <w:tcPr>
            <w:tcW w:w="1523" w:type="dxa"/>
            <w:noWrap/>
            <w:hideMark/>
          </w:tcPr>
          <w:p w14:paraId="74CAD34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Zupełny brak</w:t>
            </w:r>
          </w:p>
        </w:tc>
        <w:tc>
          <w:tcPr>
            <w:tcW w:w="1524" w:type="dxa"/>
            <w:noWrap/>
            <w:hideMark/>
          </w:tcPr>
          <w:p w14:paraId="241944A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Mały</w:t>
            </w:r>
          </w:p>
        </w:tc>
        <w:tc>
          <w:tcPr>
            <w:tcW w:w="1524" w:type="dxa"/>
            <w:noWrap/>
            <w:hideMark/>
          </w:tcPr>
          <w:p w14:paraId="786BBB7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Średni</w:t>
            </w:r>
          </w:p>
        </w:tc>
        <w:tc>
          <w:tcPr>
            <w:tcW w:w="1524" w:type="dxa"/>
            <w:noWrap/>
            <w:hideMark/>
          </w:tcPr>
          <w:p w14:paraId="5803CDA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Duży</w:t>
            </w:r>
          </w:p>
        </w:tc>
      </w:tr>
      <w:tr w:rsidR="00A56241" w:rsidRPr="00D114BF" w14:paraId="032090BC" w14:textId="77777777" w:rsidTr="00D12413">
        <w:trPr>
          <w:trHeight w:val="300"/>
        </w:trPr>
        <w:tc>
          <w:tcPr>
            <w:tcW w:w="1162" w:type="dxa"/>
            <w:noWrap/>
          </w:tcPr>
          <w:p w14:paraId="6E7B5B51" w14:textId="77777777" w:rsidR="00A56241" w:rsidRPr="00D114BF" w:rsidRDefault="00A56241" w:rsidP="002D2F23">
            <w:pPr>
              <w:rPr>
                <w:rFonts w:ascii="Times New Roman"/>
                <w:sz w:val="20"/>
                <w:szCs w:val="20"/>
              </w:rPr>
            </w:pPr>
          </w:p>
        </w:tc>
        <w:tc>
          <w:tcPr>
            <w:tcW w:w="1810" w:type="dxa"/>
            <w:noWrap/>
          </w:tcPr>
          <w:p w14:paraId="0D6B267E" w14:textId="77777777" w:rsidR="00A56241" w:rsidRPr="00D114BF" w:rsidRDefault="00A56241" w:rsidP="002D2F23">
            <w:pPr>
              <w:rPr>
                <w:rFonts w:ascii="Times New Roman"/>
                <w:sz w:val="20"/>
                <w:szCs w:val="20"/>
              </w:rPr>
            </w:pPr>
          </w:p>
        </w:tc>
        <w:tc>
          <w:tcPr>
            <w:tcW w:w="1523" w:type="dxa"/>
            <w:noWrap/>
          </w:tcPr>
          <w:p w14:paraId="62B0712F" w14:textId="77777777" w:rsidR="00A56241" w:rsidRPr="00A56241" w:rsidRDefault="00A56241" w:rsidP="00A56241">
            <w:pPr>
              <w:jc w:val="center"/>
              <w:rPr>
                <w:rFonts w:ascii="Calibri" w:hAnsi="Calibri" w:cs="Calibri"/>
                <w:color w:val="000000"/>
                <w:sz w:val="20"/>
                <w:szCs w:val="20"/>
              </w:rPr>
            </w:pPr>
            <w:r w:rsidRPr="00A56241">
              <w:rPr>
                <w:rFonts w:ascii="Calibri" w:hAnsi="Calibri" w:cs="Calibri"/>
                <w:color w:val="000000"/>
                <w:sz w:val="20"/>
                <w:szCs w:val="20"/>
              </w:rPr>
              <w:t>1</w:t>
            </w:r>
          </w:p>
        </w:tc>
        <w:tc>
          <w:tcPr>
            <w:tcW w:w="1524" w:type="dxa"/>
            <w:noWrap/>
          </w:tcPr>
          <w:p w14:paraId="25F307DF" w14:textId="77777777" w:rsidR="00A56241" w:rsidRPr="00A56241" w:rsidRDefault="00A56241" w:rsidP="00A56241">
            <w:pPr>
              <w:jc w:val="center"/>
              <w:rPr>
                <w:rFonts w:ascii="Calibri" w:hAnsi="Calibri" w:cs="Calibri"/>
                <w:color w:val="000000"/>
                <w:sz w:val="20"/>
                <w:szCs w:val="20"/>
              </w:rPr>
            </w:pPr>
            <w:r w:rsidRPr="00A56241">
              <w:rPr>
                <w:rFonts w:ascii="Calibri" w:hAnsi="Calibri" w:cs="Calibri"/>
                <w:color w:val="000000"/>
                <w:sz w:val="20"/>
                <w:szCs w:val="20"/>
              </w:rPr>
              <w:t>2</w:t>
            </w:r>
          </w:p>
        </w:tc>
        <w:tc>
          <w:tcPr>
            <w:tcW w:w="1524" w:type="dxa"/>
            <w:noWrap/>
          </w:tcPr>
          <w:p w14:paraId="7781A9C9" w14:textId="77777777" w:rsidR="00A56241" w:rsidRPr="00A56241" w:rsidRDefault="00A56241" w:rsidP="00A56241">
            <w:pPr>
              <w:jc w:val="center"/>
              <w:rPr>
                <w:rFonts w:ascii="Calibri" w:hAnsi="Calibri" w:cs="Calibri"/>
                <w:color w:val="000000"/>
                <w:sz w:val="20"/>
                <w:szCs w:val="20"/>
              </w:rPr>
            </w:pPr>
            <w:r w:rsidRPr="00A56241">
              <w:rPr>
                <w:rFonts w:ascii="Calibri" w:hAnsi="Calibri" w:cs="Calibri"/>
                <w:color w:val="000000"/>
                <w:sz w:val="20"/>
                <w:szCs w:val="20"/>
              </w:rPr>
              <w:t>3</w:t>
            </w:r>
          </w:p>
        </w:tc>
        <w:tc>
          <w:tcPr>
            <w:tcW w:w="1524" w:type="dxa"/>
            <w:noWrap/>
          </w:tcPr>
          <w:p w14:paraId="445B7191" w14:textId="77777777" w:rsidR="00A56241" w:rsidRPr="00A56241" w:rsidRDefault="00A56241" w:rsidP="00A56241">
            <w:pPr>
              <w:jc w:val="center"/>
              <w:rPr>
                <w:rFonts w:ascii="Calibri" w:hAnsi="Calibri" w:cs="Calibri"/>
                <w:color w:val="000000"/>
                <w:sz w:val="20"/>
                <w:szCs w:val="20"/>
              </w:rPr>
            </w:pPr>
            <w:r w:rsidRPr="00A56241">
              <w:rPr>
                <w:rFonts w:ascii="Calibri" w:hAnsi="Calibri" w:cs="Calibri"/>
                <w:color w:val="000000"/>
                <w:sz w:val="20"/>
                <w:szCs w:val="20"/>
              </w:rPr>
              <w:t>4</w:t>
            </w:r>
          </w:p>
        </w:tc>
      </w:tr>
      <w:tr w:rsidR="00D12413" w:rsidRPr="00D114BF" w14:paraId="5BEC70F1" w14:textId="77777777" w:rsidTr="00D12413">
        <w:trPr>
          <w:trHeight w:val="300"/>
        </w:trPr>
        <w:tc>
          <w:tcPr>
            <w:tcW w:w="1162" w:type="dxa"/>
            <w:noWrap/>
            <w:hideMark/>
          </w:tcPr>
          <w:p w14:paraId="135D3399" w14:textId="77777777" w:rsidR="00D12413" w:rsidRPr="00D114BF" w:rsidRDefault="00D12413" w:rsidP="002D2F23">
            <w:pPr>
              <w:rPr>
                <w:rFonts w:ascii="Calibri" w:hAnsi="Calibri" w:cs="Calibri"/>
                <w:color w:val="000000"/>
                <w:sz w:val="20"/>
                <w:szCs w:val="20"/>
              </w:rPr>
            </w:pPr>
          </w:p>
        </w:tc>
        <w:tc>
          <w:tcPr>
            <w:tcW w:w="1810" w:type="dxa"/>
            <w:noWrap/>
            <w:hideMark/>
          </w:tcPr>
          <w:p w14:paraId="46B0A2AD" w14:textId="77777777" w:rsidR="00D12413" w:rsidRDefault="00A56241" w:rsidP="002D2F23">
            <w:pPr>
              <w:rPr>
                <w:rFonts w:ascii="Calibri" w:hAnsi="Calibri" w:cs="Calibri"/>
                <w:color w:val="000000"/>
                <w:sz w:val="20"/>
                <w:szCs w:val="20"/>
              </w:rPr>
            </w:pPr>
            <w:r w:rsidRPr="00A56241">
              <w:rPr>
                <w:rFonts w:ascii="Calibri" w:hAnsi="Calibri" w:cs="Calibri"/>
                <w:color w:val="000000"/>
                <w:sz w:val="20"/>
                <w:szCs w:val="20"/>
              </w:rPr>
              <w:t>(FILTER3a)ORG1</w:t>
            </w:r>
          </w:p>
          <w:p w14:paraId="79912A01" w14:textId="52A1DAF5" w:rsidR="009A6D99" w:rsidRPr="00D114BF" w:rsidRDefault="009A6D99" w:rsidP="002D2F23">
            <w:pPr>
              <w:rPr>
                <w:rFonts w:ascii="Calibri" w:hAnsi="Calibri" w:cs="Calibri"/>
                <w:color w:val="000000"/>
                <w:sz w:val="20"/>
                <w:szCs w:val="20"/>
              </w:rPr>
            </w:pPr>
            <w:r>
              <w:rPr>
                <w:rFonts w:ascii="Calibri" w:hAnsi="Calibri" w:cs="Calibri"/>
                <w:color w:val="000000"/>
                <w:sz w:val="20"/>
                <w:szCs w:val="20"/>
              </w:rPr>
              <w:t>q62_01</w:t>
            </w:r>
          </w:p>
        </w:tc>
        <w:tc>
          <w:tcPr>
            <w:tcW w:w="1523" w:type="dxa"/>
            <w:noWrap/>
            <w:hideMark/>
          </w:tcPr>
          <w:p w14:paraId="51056CC3" w14:textId="77777777" w:rsidR="00D12413" w:rsidRPr="00D114BF" w:rsidRDefault="00D12413" w:rsidP="002D2F23">
            <w:pPr>
              <w:rPr>
                <w:rFonts w:ascii="Times New Roman"/>
                <w:sz w:val="20"/>
                <w:szCs w:val="20"/>
              </w:rPr>
            </w:pPr>
          </w:p>
        </w:tc>
        <w:tc>
          <w:tcPr>
            <w:tcW w:w="1524" w:type="dxa"/>
            <w:noWrap/>
            <w:hideMark/>
          </w:tcPr>
          <w:p w14:paraId="582A4D2E" w14:textId="77777777" w:rsidR="00D12413" w:rsidRPr="00D114BF" w:rsidRDefault="00D12413" w:rsidP="002D2F23">
            <w:pPr>
              <w:rPr>
                <w:rFonts w:ascii="Times New Roman"/>
                <w:sz w:val="20"/>
                <w:szCs w:val="20"/>
              </w:rPr>
            </w:pPr>
          </w:p>
        </w:tc>
        <w:tc>
          <w:tcPr>
            <w:tcW w:w="1524" w:type="dxa"/>
            <w:noWrap/>
            <w:hideMark/>
          </w:tcPr>
          <w:p w14:paraId="69DFBD78" w14:textId="77777777" w:rsidR="00D12413" w:rsidRPr="00D114BF" w:rsidRDefault="00D12413" w:rsidP="002D2F23">
            <w:pPr>
              <w:rPr>
                <w:rFonts w:ascii="Times New Roman"/>
                <w:sz w:val="20"/>
                <w:szCs w:val="20"/>
              </w:rPr>
            </w:pPr>
          </w:p>
        </w:tc>
        <w:tc>
          <w:tcPr>
            <w:tcW w:w="1524" w:type="dxa"/>
            <w:noWrap/>
            <w:hideMark/>
          </w:tcPr>
          <w:p w14:paraId="477483AD" w14:textId="77777777" w:rsidR="00D12413" w:rsidRPr="00D114BF" w:rsidRDefault="00D12413" w:rsidP="002D2F23">
            <w:pPr>
              <w:rPr>
                <w:rFonts w:ascii="Times New Roman"/>
                <w:sz w:val="20"/>
                <w:szCs w:val="20"/>
              </w:rPr>
            </w:pPr>
          </w:p>
        </w:tc>
      </w:tr>
      <w:tr w:rsidR="00D12413" w:rsidRPr="00D114BF" w14:paraId="37FCA5F4" w14:textId="77777777" w:rsidTr="00D12413">
        <w:trPr>
          <w:trHeight w:val="300"/>
        </w:trPr>
        <w:tc>
          <w:tcPr>
            <w:tcW w:w="1162" w:type="dxa"/>
            <w:noWrap/>
            <w:hideMark/>
          </w:tcPr>
          <w:p w14:paraId="18B5B960" w14:textId="77777777" w:rsidR="00D12413" w:rsidRPr="00D114BF" w:rsidRDefault="00D12413" w:rsidP="002D2F23">
            <w:pPr>
              <w:rPr>
                <w:rFonts w:ascii="Calibri" w:hAnsi="Calibri" w:cs="Calibri"/>
                <w:color w:val="000000"/>
                <w:sz w:val="20"/>
                <w:szCs w:val="20"/>
              </w:rPr>
            </w:pPr>
          </w:p>
        </w:tc>
        <w:tc>
          <w:tcPr>
            <w:tcW w:w="1810" w:type="dxa"/>
            <w:noWrap/>
            <w:hideMark/>
          </w:tcPr>
          <w:p w14:paraId="069C22A3" w14:textId="77777777" w:rsidR="00D12413" w:rsidRDefault="00A56241" w:rsidP="002D2F23">
            <w:pPr>
              <w:rPr>
                <w:rFonts w:ascii="Calibri" w:hAnsi="Calibri" w:cs="Calibri"/>
                <w:color w:val="000000"/>
                <w:sz w:val="20"/>
                <w:szCs w:val="20"/>
              </w:rPr>
            </w:pPr>
            <w:r w:rsidRPr="00A56241">
              <w:rPr>
                <w:rFonts w:ascii="Calibri" w:hAnsi="Calibri" w:cs="Calibri"/>
                <w:color w:val="000000"/>
                <w:sz w:val="20"/>
                <w:szCs w:val="20"/>
              </w:rPr>
              <w:t>(FILTER3a)ORG2</w:t>
            </w:r>
          </w:p>
          <w:p w14:paraId="0E9559F7" w14:textId="0B95E9C1" w:rsidR="009A6D99" w:rsidRPr="00D114BF" w:rsidRDefault="009A6D99" w:rsidP="002D2F23">
            <w:pPr>
              <w:rPr>
                <w:rFonts w:ascii="Calibri" w:hAnsi="Calibri" w:cs="Calibri"/>
                <w:color w:val="000000"/>
                <w:sz w:val="20"/>
                <w:szCs w:val="20"/>
              </w:rPr>
            </w:pPr>
            <w:r w:rsidRPr="009A6D99">
              <w:rPr>
                <w:rFonts w:ascii="Calibri" w:hAnsi="Calibri" w:cs="Calibri"/>
                <w:color w:val="000000"/>
                <w:sz w:val="20"/>
                <w:szCs w:val="20"/>
              </w:rPr>
              <w:t>q62_02</w:t>
            </w:r>
          </w:p>
        </w:tc>
        <w:tc>
          <w:tcPr>
            <w:tcW w:w="1523" w:type="dxa"/>
            <w:noWrap/>
            <w:hideMark/>
          </w:tcPr>
          <w:p w14:paraId="12A91427" w14:textId="77777777" w:rsidR="00D12413" w:rsidRPr="00D114BF" w:rsidRDefault="00D12413" w:rsidP="002D2F23">
            <w:pPr>
              <w:rPr>
                <w:rFonts w:ascii="Times New Roman"/>
                <w:sz w:val="20"/>
                <w:szCs w:val="20"/>
              </w:rPr>
            </w:pPr>
          </w:p>
        </w:tc>
        <w:tc>
          <w:tcPr>
            <w:tcW w:w="1524" w:type="dxa"/>
            <w:noWrap/>
            <w:hideMark/>
          </w:tcPr>
          <w:p w14:paraId="7B76D137" w14:textId="77777777" w:rsidR="00D12413" w:rsidRPr="00D114BF" w:rsidRDefault="00D12413" w:rsidP="002D2F23">
            <w:pPr>
              <w:rPr>
                <w:rFonts w:ascii="Times New Roman"/>
                <w:sz w:val="20"/>
                <w:szCs w:val="20"/>
              </w:rPr>
            </w:pPr>
          </w:p>
        </w:tc>
        <w:tc>
          <w:tcPr>
            <w:tcW w:w="1524" w:type="dxa"/>
            <w:noWrap/>
            <w:hideMark/>
          </w:tcPr>
          <w:p w14:paraId="18451BE6" w14:textId="77777777" w:rsidR="00D12413" w:rsidRPr="00D114BF" w:rsidRDefault="00D12413" w:rsidP="002D2F23">
            <w:pPr>
              <w:rPr>
                <w:rFonts w:ascii="Times New Roman"/>
                <w:sz w:val="20"/>
                <w:szCs w:val="20"/>
              </w:rPr>
            </w:pPr>
          </w:p>
        </w:tc>
        <w:tc>
          <w:tcPr>
            <w:tcW w:w="1524" w:type="dxa"/>
            <w:noWrap/>
            <w:hideMark/>
          </w:tcPr>
          <w:p w14:paraId="2E4C1634" w14:textId="77777777" w:rsidR="00D12413" w:rsidRPr="00D114BF" w:rsidRDefault="00D12413" w:rsidP="002D2F23">
            <w:pPr>
              <w:rPr>
                <w:rFonts w:ascii="Times New Roman"/>
                <w:sz w:val="20"/>
                <w:szCs w:val="20"/>
              </w:rPr>
            </w:pPr>
          </w:p>
        </w:tc>
      </w:tr>
      <w:tr w:rsidR="00D12413" w:rsidRPr="00D114BF" w14:paraId="54034770" w14:textId="77777777" w:rsidTr="00D12413">
        <w:trPr>
          <w:trHeight w:val="300"/>
        </w:trPr>
        <w:tc>
          <w:tcPr>
            <w:tcW w:w="1162" w:type="dxa"/>
            <w:noWrap/>
            <w:hideMark/>
          </w:tcPr>
          <w:p w14:paraId="72774C0B" w14:textId="77777777" w:rsidR="00D12413" w:rsidRPr="00D114BF" w:rsidRDefault="00D12413" w:rsidP="002D2F23">
            <w:pPr>
              <w:rPr>
                <w:rFonts w:ascii="Calibri" w:hAnsi="Calibri" w:cs="Calibri"/>
                <w:color w:val="000000"/>
                <w:sz w:val="20"/>
                <w:szCs w:val="20"/>
              </w:rPr>
            </w:pPr>
          </w:p>
        </w:tc>
        <w:tc>
          <w:tcPr>
            <w:tcW w:w="1810" w:type="dxa"/>
            <w:noWrap/>
            <w:hideMark/>
          </w:tcPr>
          <w:p w14:paraId="74745F44" w14:textId="77777777" w:rsidR="00D12413" w:rsidRDefault="00A56241" w:rsidP="002D2F23">
            <w:pPr>
              <w:rPr>
                <w:rFonts w:ascii="Calibri" w:hAnsi="Calibri" w:cs="Calibri"/>
                <w:color w:val="000000"/>
                <w:sz w:val="20"/>
                <w:szCs w:val="20"/>
              </w:rPr>
            </w:pPr>
            <w:r w:rsidRPr="00A56241">
              <w:rPr>
                <w:rFonts w:ascii="Calibri" w:hAnsi="Calibri" w:cs="Calibri"/>
                <w:color w:val="000000"/>
                <w:sz w:val="20"/>
                <w:szCs w:val="20"/>
              </w:rPr>
              <w:t>(FILTER3a)ORG3</w:t>
            </w:r>
          </w:p>
          <w:p w14:paraId="65AD29FF" w14:textId="3D6D80EE" w:rsidR="009A6D99" w:rsidRPr="00D114BF" w:rsidRDefault="009A6D99" w:rsidP="002D2F23">
            <w:pPr>
              <w:rPr>
                <w:rFonts w:ascii="Calibri" w:hAnsi="Calibri" w:cs="Calibri"/>
                <w:color w:val="000000"/>
                <w:sz w:val="20"/>
                <w:szCs w:val="20"/>
              </w:rPr>
            </w:pPr>
            <w:r>
              <w:rPr>
                <w:rFonts w:ascii="Calibri" w:hAnsi="Calibri" w:cs="Calibri"/>
                <w:color w:val="000000"/>
                <w:sz w:val="20"/>
                <w:szCs w:val="20"/>
              </w:rPr>
              <w:t>q62_03</w:t>
            </w:r>
          </w:p>
        </w:tc>
        <w:tc>
          <w:tcPr>
            <w:tcW w:w="1523" w:type="dxa"/>
            <w:noWrap/>
            <w:hideMark/>
          </w:tcPr>
          <w:p w14:paraId="3F30F9F9" w14:textId="77777777" w:rsidR="00D12413" w:rsidRPr="00D114BF" w:rsidRDefault="00D12413" w:rsidP="002D2F23">
            <w:pPr>
              <w:rPr>
                <w:rFonts w:ascii="Times New Roman"/>
                <w:sz w:val="20"/>
                <w:szCs w:val="20"/>
              </w:rPr>
            </w:pPr>
          </w:p>
        </w:tc>
        <w:tc>
          <w:tcPr>
            <w:tcW w:w="1524" w:type="dxa"/>
            <w:noWrap/>
            <w:hideMark/>
          </w:tcPr>
          <w:p w14:paraId="54F2933B" w14:textId="77777777" w:rsidR="00D12413" w:rsidRPr="00D114BF" w:rsidRDefault="00D12413" w:rsidP="002D2F23">
            <w:pPr>
              <w:rPr>
                <w:rFonts w:ascii="Times New Roman"/>
                <w:sz w:val="20"/>
                <w:szCs w:val="20"/>
              </w:rPr>
            </w:pPr>
          </w:p>
        </w:tc>
        <w:tc>
          <w:tcPr>
            <w:tcW w:w="1524" w:type="dxa"/>
            <w:noWrap/>
            <w:hideMark/>
          </w:tcPr>
          <w:p w14:paraId="79072D19" w14:textId="77777777" w:rsidR="00D12413" w:rsidRPr="00D114BF" w:rsidRDefault="00D12413" w:rsidP="002D2F23">
            <w:pPr>
              <w:rPr>
                <w:rFonts w:ascii="Times New Roman"/>
                <w:sz w:val="20"/>
                <w:szCs w:val="20"/>
              </w:rPr>
            </w:pPr>
          </w:p>
        </w:tc>
        <w:tc>
          <w:tcPr>
            <w:tcW w:w="1524" w:type="dxa"/>
            <w:noWrap/>
            <w:hideMark/>
          </w:tcPr>
          <w:p w14:paraId="235A2327" w14:textId="77777777" w:rsidR="00D12413" w:rsidRPr="00D114BF" w:rsidRDefault="00D12413" w:rsidP="002D2F23">
            <w:pPr>
              <w:rPr>
                <w:rFonts w:ascii="Times New Roman"/>
                <w:sz w:val="20"/>
                <w:szCs w:val="20"/>
              </w:rPr>
            </w:pPr>
          </w:p>
        </w:tc>
      </w:tr>
    </w:tbl>
    <w:p w14:paraId="1CD87D57"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3532"/>
        <w:gridCol w:w="1093"/>
        <w:gridCol w:w="1093"/>
        <w:gridCol w:w="1093"/>
        <w:gridCol w:w="1094"/>
      </w:tblGrid>
      <w:tr w:rsidR="00D12413" w:rsidRPr="00D114BF" w14:paraId="4E23F205" w14:textId="77777777" w:rsidTr="00D12413">
        <w:trPr>
          <w:trHeight w:val="599"/>
        </w:trPr>
        <w:tc>
          <w:tcPr>
            <w:tcW w:w="1162" w:type="dxa"/>
            <w:noWrap/>
            <w:hideMark/>
          </w:tcPr>
          <w:p w14:paraId="384D2A6E" w14:textId="77777777" w:rsidR="00D12413" w:rsidRPr="00D114BF" w:rsidRDefault="00D12413"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165" w:author="Frederik Heylen" w:date="2019-07-11T14:30:00Z">
                  <w:rPr>
                    <w:rFonts w:ascii="Calibri" w:hAnsi="Calibri" w:cs="Calibri"/>
                    <w:b/>
                    <w:bCs/>
                    <w:color w:val="000000"/>
                    <w:sz w:val="20"/>
                    <w:szCs w:val="20"/>
                  </w:rPr>
                </w:rPrChange>
              </w:rPr>
              <w:t>QID63 (FILTER3)</w:t>
            </w:r>
          </w:p>
        </w:tc>
        <w:tc>
          <w:tcPr>
            <w:tcW w:w="7905" w:type="dxa"/>
            <w:gridSpan w:val="5"/>
            <w:hideMark/>
          </w:tcPr>
          <w:p w14:paraId="03617DC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bardzo pomocne jest członkostwo w tych stowarzyszeniach w wypełnianiu przedstawionych poniżej zadań?</w:t>
            </w:r>
            <w:r w:rsidR="00A56241">
              <w:rPr>
                <w:rFonts w:ascii="Calibri" w:hAnsi="Calibri" w:cs="Calibri"/>
                <w:color w:val="000000"/>
                <w:sz w:val="20"/>
                <w:szCs w:val="20"/>
              </w:rPr>
              <w:t xml:space="preserve"> (R)</w:t>
            </w:r>
          </w:p>
        </w:tc>
      </w:tr>
      <w:tr w:rsidR="00D12413" w:rsidRPr="00D114BF" w14:paraId="79D9B880" w14:textId="77777777" w:rsidTr="00D12413">
        <w:trPr>
          <w:trHeight w:val="300"/>
        </w:trPr>
        <w:tc>
          <w:tcPr>
            <w:tcW w:w="1162" w:type="dxa"/>
            <w:noWrap/>
            <w:hideMark/>
          </w:tcPr>
          <w:p w14:paraId="54088DC5" w14:textId="77777777" w:rsidR="00D12413" w:rsidRPr="00D114BF" w:rsidRDefault="00D12413" w:rsidP="002D2F23">
            <w:pPr>
              <w:rPr>
                <w:rFonts w:ascii="Times New Roman"/>
                <w:sz w:val="20"/>
                <w:szCs w:val="20"/>
              </w:rPr>
            </w:pPr>
          </w:p>
        </w:tc>
        <w:tc>
          <w:tcPr>
            <w:tcW w:w="3532" w:type="dxa"/>
            <w:noWrap/>
            <w:hideMark/>
          </w:tcPr>
          <w:p w14:paraId="6733A43E" w14:textId="77777777" w:rsidR="00D12413" w:rsidRPr="00D114BF" w:rsidRDefault="00D12413" w:rsidP="002D2F23">
            <w:pPr>
              <w:rPr>
                <w:rFonts w:ascii="Times New Roman"/>
                <w:sz w:val="20"/>
                <w:szCs w:val="20"/>
              </w:rPr>
            </w:pPr>
          </w:p>
        </w:tc>
        <w:tc>
          <w:tcPr>
            <w:tcW w:w="1093" w:type="dxa"/>
            <w:noWrap/>
            <w:hideMark/>
          </w:tcPr>
          <w:p w14:paraId="4330CB0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pomocne</w:t>
            </w:r>
          </w:p>
        </w:tc>
        <w:tc>
          <w:tcPr>
            <w:tcW w:w="1093" w:type="dxa"/>
            <w:noWrap/>
            <w:hideMark/>
          </w:tcPr>
          <w:p w14:paraId="41E95941"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Pomocne</w:t>
            </w:r>
          </w:p>
        </w:tc>
        <w:tc>
          <w:tcPr>
            <w:tcW w:w="1093" w:type="dxa"/>
            <w:noWrap/>
            <w:hideMark/>
          </w:tcPr>
          <w:p w14:paraId="3011F5A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Mało pomocne</w:t>
            </w:r>
          </w:p>
        </w:tc>
        <w:tc>
          <w:tcPr>
            <w:tcW w:w="1094" w:type="dxa"/>
            <w:noWrap/>
            <w:hideMark/>
          </w:tcPr>
          <w:p w14:paraId="3C0A7FE8" w14:textId="58205D2D" w:rsidR="00D12413" w:rsidRPr="00D114BF" w:rsidRDefault="00D12413" w:rsidP="002D2F23">
            <w:pPr>
              <w:rPr>
                <w:rFonts w:ascii="Times New Roman"/>
                <w:sz w:val="20"/>
                <w:szCs w:val="20"/>
              </w:rPr>
            </w:pPr>
            <w:commentRangeStart w:id="166"/>
            <w:del w:id="167" w:author="Frederik Heylen" w:date="2019-07-11T14:30:00Z">
              <w:r w:rsidRPr="00D114BF" w:rsidDel="001F1628">
                <w:rPr>
                  <w:rFonts w:ascii="Calibri" w:hAnsi="Calibri" w:cs="Calibri"/>
                  <w:color w:val="000000"/>
                  <w:sz w:val="20"/>
                  <w:szCs w:val="20"/>
                </w:rPr>
                <w:delText>Nie</w:delText>
              </w:r>
            </w:del>
            <w:commentRangeEnd w:id="166"/>
            <w:r w:rsidR="001F1628">
              <w:rPr>
                <w:rStyle w:val="Verwijzingopmerking"/>
              </w:rPr>
              <w:commentReference w:id="166"/>
            </w:r>
            <w:del w:id="168" w:author="Frederik Heylen" w:date="2019-07-11T14:30:00Z">
              <w:r w:rsidRPr="00D114BF" w:rsidDel="001F1628">
                <w:rPr>
                  <w:rFonts w:ascii="Calibri" w:hAnsi="Calibri" w:cs="Calibri"/>
                  <w:color w:val="000000"/>
                  <w:sz w:val="20"/>
                  <w:szCs w:val="20"/>
                </w:rPr>
                <w:delText xml:space="preserve"> dotyczy</w:delText>
              </w:r>
            </w:del>
          </w:p>
        </w:tc>
      </w:tr>
      <w:tr w:rsidR="00A56241" w:rsidRPr="00D114BF" w14:paraId="172034FF" w14:textId="77777777" w:rsidTr="00D12413">
        <w:trPr>
          <w:trHeight w:val="300"/>
        </w:trPr>
        <w:tc>
          <w:tcPr>
            <w:tcW w:w="1162" w:type="dxa"/>
            <w:noWrap/>
          </w:tcPr>
          <w:p w14:paraId="308802CF" w14:textId="77777777" w:rsidR="00A56241" w:rsidRPr="00D114BF" w:rsidRDefault="00A56241" w:rsidP="002D2F23">
            <w:pPr>
              <w:rPr>
                <w:rFonts w:ascii="Calibri" w:hAnsi="Calibri" w:cs="Calibri"/>
                <w:color w:val="000000"/>
                <w:sz w:val="20"/>
                <w:szCs w:val="20"/>
              </w:rPr>
            </w:pPr>
          </w:p>
        </w:tc>
        <w:tc>
          <w:tcPr>
            <w:tcW w:w="3532" w:type="dxa"/>
            <w:noWrap/>
          </w:tcPr>
          <w:p w14:paraId="6CE07FDC" w14:textId="77777777" w:rsidR="00A56241" w:rsidRPr="00D114BF" w:rsidRDefault="00A56241" w:rsidP="002D2F23">
            <w:pPr>
              <w:rPr>
                <w:rFonts w:ascii="Calibri" w:hAnsi="Calibri" w:cs="Calibri"/>
                <w:color w:val="000000"/>
                <w:sz w:val="20"/>
                <w:szCs w:val="20"/>
              </w:rPr>
            </w:pPr>
          </w:p>
        </w:tc>
        <w:tc>
          <w:tcPr>
            <w:tcW w:w="1093" w:type="dxa"/>
            <w:noWrap/>
          </w:tcPr>
          <w:p w14:paraId="7B9611C1" w14:textId="77777777" w:rsidR="00A56241" w:rsidRPr="00D114BF" w:rsidRDefault="00A56241" w:rsidP="00A56241">
            <w:pPr>
              <w:jc w:val="center"/>
              <w:rPr>
                <w:rFonts w:ascii="Times New Roman"/>
                <w:sz w:val="20"/>
                <w:szCs w:val="20"/>
              </w:rPr>
            </w:pPr>
            <w:r>
              <w:rPr>
                <w:rFonts w:ascii="Times New Roman"/>
                <w:sz w:val="20"/>
                <w:szCs w:val="20"/>
              </w:rPr>
              <w:t>1</w:t>
            </w:r>
          </w:p>
        </w:tc>
        <w:tc>
          <w:tcPr>
            <w:tcW w:w="1093" w:type="dxa"/>
            <w:noWrap/>
          </w:tcPr>
          <w:p w14:paraId="47341C9D" w14:textId="77777777" w:rsidR="00A56241" w:rsidRPr="00D114BF" w:rsidRDefault="00A56241" w:rsidP="00A56241">
            <w:pPr>
              <w:jc w:val="center"/>
              <w:rPr>
                <w:rFonts w:ascii="Times New Roman"/>
                <w:sz w:val="20"/>
                <w:szCs w:val="20"/>
              </w:rPr>
            </w:pPr>
            <w:r>
              <w:rPr>
                <w:rFonts w:ascii="Times New Roman"/>
                <w:sz w:val="20"/>
                <w:szCs w:val="20"/>
              </w:rPr>
              <w:t>2</w:t>
            </w:r>
          </w:p>
        </w:tc>
        <w:tc>
          <w:tcPr>
            <w:tcW w:w="1093" w:type="dxa"/>
            <w:noWrap/>
          </w:tcPr>
          <w:p w14:paraId="353A847C" w14:textId="77777777" w:rsidR="00A56241" w:rsidRPr="00D114BF" w:rsidRDefault="00A56241" w:rsidP="00A56241">
            <w:pPr>
              <w:jc w:val="center"/>
              <w:rPr>
                <w:rFonts w:ascii="Times New Roman"/>
                <w:sz w:val="20"/>
                <w:szCs w:val="20"/>
              </w:rPr>
            </w:pPr>
            <w:r>
              <w:rPr>
                <w:rFonts w:ascii="Times New Roman"/>
                <w:sz w:val="20"/>
                <w:szCs w:val="20"/>
              </w:rPr>
              <w:t>3</w:t>
            </w:r>
          </w:p>
        </w:tc>
        <w:tc>
          <w:tcPr>
            <w:tcW w:w="1094" w:type="dxa"/>
            <w:noWrap/>
          </w:tcPr>
          <w:p w14:paraId="20F94D89" w14:textId="77777777" w:rsidR="00A56241" w:rsidRPr="00D114BF" w:rsidRDefault="00A56241" w:rsidP="00A56241">
            <w:pPr>
              <w:jc w:val="center"/>
              <w:rPr>
                <w:rFonts w:ascii="Times New Roman"/>
                <w:sz w:val="20"/>
                <w:szCs w:val="20"/>
              </w:rPr>
            </w:pPr>
            <w:del w:id="169" w:author="Frederik Heylen" w:date="2019-07-11T14:30:00Z">
              <w:r w:rsidDel="001F1628">
                <w:rPr>
                  <w:rFonts w:ascii="Times New Roman"/>
                  <w:sz w:val="20"/>
                  <w:szCs w:val="20"/>
                </w:rPr>
                <w:delText>4</w:delText>
              </w:r>
            </w:del>
          </w:p>
        </w:tc>
      </w:tr>
      <w:tr w:rsidR="00D12413" w:rsidRPr="00D114BF" w14:paraId="54D0A8CE" w14:textId="77777777" w:rsidTr="00D12413">
        <w:trPr>
          <w:trHeight w:val="300"/>
        </w:trPr>
        <w:tc>
          <w:tcPr>
            <w:tcW w:w="1162" w:type="dxa"/>
            <w:noWrap/>
            <w:hideMark/>
          </w:tcPr>
          <w:p w14:paraId="499DE54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[q63_01]</w:t>
            </w:r>
          </w:p>
        </w:tc>
        <w:tc>
          <w:tcPr>
            <w:tcW w:w="3532" w:type="dxa"/>
            <w:noWrap/>
            <w:hideMark/>
          </w:tcPr>
          <w:p w14:paraId="4971383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Informowanie o kluczowych wydarzeniach na poziomie europejskim i międzynarodowym</w:t>
            </w:r>
          </w:p>
        </w:tc>
        <w:tc>
          <w:tcPr>
            <w:tcW w:w="1093" w:type="dxa"/>
            <w:noWrap/>
            <w:hideMark/>
          </w:tcPr>
          <w:p w14:paraId="17879ADC" w14:textId="77777777" w:rsidR="00D12413" w:rsidRPr="00D114BF" w:rsidRDefault="00D12413" w:rsidP="002D2F23">
            <w:pPr>
              <w:rPr>
                <w:rFonts w:ascii="Times New Roman"/>
                <w:sz w:val="20"/>
                <w:szCs w:val="20"/>
              </w:rPr>
            </w:pPr>
          </w:p>
        </w:tc>
        <w:tc>
          <w:tcPr>
            <w:tcW w:w="1093" w:type="dxa"/>
            <w:noWrap/>
            <w:hideMark/>
          </w:tcPr>
          <w:p w14:paraId="484CB8D2" w14:textId="77777777" w:rsidR="00D12413" w:rsidRPr="00D114BF" w:rsidRDefault="00D12413" w:rsidP="002D2F23">
            <w:pPr>
              <w:rPr>
                <w:rFonts w:ascii="Times New Roman"/>
                <w:sz w:val="20"/>
                <w:szCs w:val="20"/>
              </w:rPr>
            </w:pPr>
          </w:p>
        </w:tc>
        <w:tc>
          <w:tcPr>
            <w:tcW w:w="1093" w:type="dxa"/>
            <w:noWrap/>
            <w:hideMark/>
          </w:tcPr>
          <w:p w14:paraId="425B3465" w14:textId="77777777" w:rsidR="00D12413" w:rsidRPr="00D114BF" w:rsidRDefault="00D12413" w:rsidP="002D2F23">
            <w:pPr>
              <w:rPr>
                <w:rFonts w:ascii="Times New Roman"/>
                <w:sz w:val="20"/>
                <w:szCs w:val="20"/>
              </w:rPr>
            </w:pPr>
          </w:p>
        </w:tc>
        <w:tc>
          <w:tcPr>
            <w:tcW w:w="1094" w:type="dxa"/>
            <w:noWrap/>
            <w:hideMark/>
          </w:tcPr>
          <w:p w14:paraId="3FF5D3F1" w14:textId="77777777" w:rsidR="00D12413" w:rsidRPr="00D114BF" w:rsidRDefault="00D12413" w:rsidP="002D2F23">
            <w:pPr>
              <w:rPr>
                <w:rFonts w:ascii="Times New Roman"/>
                <w:sz w:val="20"/>
                <w:szCs w:val="20"/>
              </w:rPr>
            </w:pPr>
          </w:p>
        </w:tc>
      </w:tr>
      <w:tr w:rsidR="00D12413" w:rsidRPr="00D114BF" w14:paraId="2C75087D" w14:textId="77777777" w:rsidTr="00D12413">
        <w:trPr>
          <w:trHeight w:val="300"/>
        </w:trPr>
        <w:tc>
          <w:tcPr>
            <w:tcW w:w="1162" w:type="dxa"/>
            <w:noWrap/>
            <w:hideMark/>
          </w:tcPr>
          <w:p w14:paraId="63E8C20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[q63_02]</w:t>
            </w:r>
          </w:p>
        </w:tc>
        <w:tc>
          <w:tcPr>
            <w:tcW w:w="3532" w:type="dxa"/>
            <w:noWrap/>
            <w:hideMark/>
          </w:tcPr>
          <w:p w14:paraId="73683C3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 xml:space="preserve">Pomoc w organizowaniu dostępu do różnych usług, np. pomoc prawna, dostęp do </w:t>
            </w:r>
            <w:r w:rsidRPr="00D114BF">
              <w:rPr>
                <w:rFonts w:ascii="Times New Roman"/>
                <w:color w:val="000000"/>
                <w:sz w:val="20"/>
                <w:szCs w:val="20"/>
              </w:rPr>
              <w:t xml:space="preserve">instytucji </w:t>
            </w:r>
            <w:r w:rsidRPr="00D114BF">
              <w:rPr>
                <w:rFonts w:ascii="Calibri" w:hAnsi="Calibri" w:cs="Calibri"/>
                <w:color w:val="000000"/>
                <w:sz w:val="20"/>
                <w:szCs w:val="20"/>
              </w:rPr>
              <w:t>rządowych</w:t>
            </w:r>
          </w:p>
        </w:tc>
        <w:tc>
          <w:tcPr>
            <w:tcW w:w="1093" w:type="dxa"/>
            <w:noWrap/>
            <w:hideMark/>
          </w:tcPr>
          <w:p w14:paraId="00D9FFBE" w14:textId="77777777" w:rsidR="00D12413" w:rsidRPr="00D114BF" w:rsidRDefault="00D12413" w:rsidP="002D2F23">
            <w:pPr>
              <w:rPr>
                <w:rFonts w:ascii="Calibri" w:hAnsi="Calibri" w:cs="Calibri"/>
                <w:color w:val="000000"/>
                <w:sz w:val="20"/>
                <w:szCs w:val="20"/>
              </w:rPr>
            </w:pPr>
          </w:p>
        </w:tc>
        <w:tc>
          <w:tcPr>
            <w:tcW w:w="1093" w:type="dxa"/>
            <w:noWrap/>
            <w:hideMark/>
          </w:tcPr>
          <w:p w14:paraId="4634CAB4" w14:textId="77777777" w:rsidR="00D12413" w:rsidRPr="00D114BF" w:rsidRDefault="00D12413" w:rsidP="002D2F23">
            <w:pPr>
              <w:rPr>
                <w:rFonts w:ascii="Times New Roman"/>
                <w:sz w:val="20"/>
                <w:szCs w:val="20"/>
              </w:rPr>
            </w:pPr>
          </w:p>
        </w:tc>
        <w:tc>
          <w:tcPr>
            <w:tcW w:w="1093" w:type="dxa"/>
            <w:noWrap/>
            <w:hideMark/>
          </w:tcPr>
          <w:p w14:paraId="72513B72" w14:textId="77777777" w:rsidR="00D12413" w:rsidRPr="00D114BF" w:rsidRDefault="00D12413" w:rsidP="002D2F23">
            <w:pPr>
              <w:rPr>
                <w:rFonts w:ascii="Times New Roman"/>
                <w:sz w:val="20"/>
                <w:szCs w:val="20"/>
              </w:rPr>
            </w:pPr>
          </w:p>
        </w:tc>
        <w:tc>
          <w:tcPr>
            <w:tcW w:w="1094" w:type="dxa"/>
            <w:noWrap/>
            <w:hideMark/>
          </w:tcPr>
          <w:p w14:paraId="31628AD6" w14:textId="77777777" w:rsidR="00D12413" w:rsidRPr="00D114BF" w:rsidRDefault="00D12413" w:rsidP="002D2F23">
            <w:pPr>
              <w:rPr>
                <w:rFonts w:ascii="Times New Roman"/>
                <w:sz w:val="20"/>
                <w:szCs w:val="20"/>
              </w:rPr>
            </w:pPr>
          </w:p>
        </w:tc>
      </w:tr>
      <w:tr w:rsidR="00D12413" w:rsidRPr="00D114BF" w14:paraId="4457C0C0" w14:textId="77777777" w:rsidTr="00D12413">
        <w:trPr>
          <w:trHeight w:val="300"/>
        </w:trPr>
        <w:tc>
          <w:tcPr>
            <w:tcW w:w="1162" w:type="dxa"/>
            <w:noWrap/>
            <w:hideMark/>
          </w:tcPr>
          <w:p w14:paraId="20D3679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[q63_03]</w:t>
            </w:r>
          </w:p>
        </w:tc>
        <w:tc>
          <w:tcPr>
            <w:tcW w:w="3532" w:type="dxa"/>
            <w:noWrap/>
            <w:hideMark/>
          </w:tcPr>
          <w:p w14:paraId="693A174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Służą doświadczeniem i szczegółową wiedzą</w:t>
            </w:r>
          </w:p>
        </w:tc>
        <w:tc>
          <w:tcPr>
            <w:tcW w:w="1093" w:type="dxa"/>
            <w:noWrap/>
            <w:hideMark/>
          </w:tcPr>
          <w:p w14:paraId="749C99B8" w14:textId="77777777" w:rsidR="00D12413" w:rsidRPr="00D114BF" w:rsidRDefault="00D12413" w:rsidP="002D2F23">
            <w:pPr>
              <w:rPr>
                <w:rFonts w:ascii="Times New Roman"/>
                <w:sz w:val="20"/>
                <w:szCs w:val="20"/>
              </w:rPr>
            </w:pPr>
          </w:p>
        </w:tc>
        <w:tc>
          <w:tcPr>
            <w:tcW w:w="1093" w:type="dxa"/>
            <w:noWrap/>
            <w:hideMark/>
          </w:tcPr>
          <w:p w14:paraId="36C22340" w14:textId="77777777" w:rsidR="00D12413" w:rsidRPr="00D114BF" w:rsidRDefault="00D12413" w:rsidP="002D2F23">
            <w:pPr>
              <w:rPr>
                <w:rFonts w:ascii="Times New Roman"/>
                <w:sz w:val="20"/>
                <w:szCs w:val="20"/>
              </w:rPr>
            </w:pPr>
          </w:p>
        </w:tc>
        <w:tc>
          <w:tcPr>
            <w:tcW w:w="1093" w:type="dxa"/>
            <w:noWrap/>
            <w:hideMark/>
          </w:tcPr>
          <w:p w14:paraId="50CF2E62" w14:textId="77777777" w:rsidR="00D12413" w:rsidRPr="00D114BF" w:rsidRDefault="00D12413" w:rsidP="002D2F23">
            <w:pPr>
              <w:rPr>
                <w:rFonts w:ascii="Times New Roman"/>
                <w:sz w:val="20"/>
                <w:szCs w:val="20"/>
              </w:rPr>
            </w:pPr>
          </w:p>
        </w:tc>
        <w:tc>
          <w:tcPr>
            <w:tcW w:w="1094" w:type="dxa"/>
            <w:noWrap/>
            <w:hideMark/>
          </w:tcPr>
          <w:p w14:paraId="3733412A" w14:textId="77777777" w:rsidR="00D12413" w:rsidRPr="00D114BF" w:rsidRDefault="00D12413" w:rsidP="002D2F23">
            <w:pPr>
              <w:rPr>
                <w:rFonts w:ascii="Times New Roman"/>
                <w:sz w:val="20"/>
                <w:szCs w:val="20"/>
              </w:rPr>
            </w:pPr>
          </w:p>
        </w:tc>
      </w:tr>
      <w:tr w:rsidR="00D12413" w:rsidRPr="00D114BF" w14:paraId="57125F14" w14:textId="77777777" w:rsidTr="00D12413">
        <w:trPr>
          <w:trHeight w:val="600"/>
        </w:trPr>
        <w:tc>
          <w:tcPr>
            <w:tcW w:w="1162" w:type="dxa"/>
            <w:noWrap/>
            <w:hideMark/>
          </w:tcPr>
          <w:p w14:paraId="758A4D1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[q63_04]</w:t>
            </w:r>
          </w:p>
        </w:tc>
        <w:tc>
          <w:tcPr>
            <w:tcW w:w="3532" w:type="dxa"/>
            <w:hideMark/>
          </w:tcPr>
          <w:p w14:paraId="55BBF57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 xml:space="preserve">Reprezentują interesy Państwa </w:t>
            </w:r>
            <w:r w:rsidRPr="00D114BF">
              <w:rPr>
                <w:rFonts w:ascii="Times New Roman"/>
                <w:color w:val="000000"/>
                <w:sz w:val="20"/>
                <w:szCs w:val="20"/>
              </w:rPr>
              <w:t xml:space="preserve">organizacji </w:t>
            </w:r>
            <w:r w:rsidRPr="00D114BF">
              <w:rPr>
                <w:rFonts w:ascii="Calibri" w:hAnsi="Calibri" w:cs="Calibri"/>
                <w:color w:val="000000"/>
                <w:sz w:val="20"/>
                <w:szCs w:val="20"/>
              </w:rPr>
              <w:t>na poziomie europejskim/w międzynarodowych instytucjach</w:t>
            </w:r>
          </w:p>
        </w:tc>
        <w:tc>
          <w:tcPr>
            <w:tcW w:w="1093" w:type="dxa"/>
            <w:noWrap/>
            <w:hideMark/>
          </w:tcPr>
          <w:p w14:paraId="26C4EA84" w14:textId="77777777" w:rsidR="00D12413" w:rsidRPr="00D114BF" w:rsidRDefault="00D12413" w:rsidP="002D2F23">
            <w:pPr>
              <w:rPr>
                <w:rFonts w:ascii="Times New Roman"/>
                <w:sz w:val="20"/>
                <w:szCs w:val="20"/>
              </w:rPr>
            </w:pPr>
          </w:p>
        </w:tc>
        <w:tc>
          <w:tcPr>
            <w:tcW w:w="1093" w:type="dxa"/>
            <w:noWrap/>
            <w:hideMark/>
          </w:tcPr>
          <w:p w14:paraId="6B658F56" w14:textId="77777777" w:rsidR="00D12413" w:rsidRPr="00D114BF" w:rsidRDefault="00D12413" w:rsidP="002D2F23">
            <w:pPr>
              <w:rPr>
                <w:rFonts w:ascii="Times New Roman"/>
                <w:sz w:val="20"/>
                <w:szCs w:val="20"/>
              </w:rPr>
            </w:pPr>
          </w:p>
        </w:tc>
        <w:tc>
          <w:tcPr>
            <w:tcW w:w="1093" w:type="dxa"/>
            <w:noWrap/>
            <w:hideMark/>
          </w:tcPr>
          <w:p w14:paraId="3238B7BA" w14:textId="77777777" w:rsidR="00D12413" w:rsidRPr="00D114BF" w:rsidRDefault="00D12413" w:rsidP="002D2F23">
            <w:pPr>
              <w:rPr>
                <w:rFonts w:ascii="Times New Roman"/>
                <w:sz w:val="20"/>
                <w:szCs w:val="20"/>
              </w:rPr>
            </w:pPr>
          </w:p>
        </w:tc>
        <w:tc>
          <w:tcPr>
            <w:tcW w:w="1094" w:type="dxa"/>
            <w:noWrap/>
            <w:hideMark/>
          </w:tcPr>
          <w:p w14:paraId="44ED1A2F" w14:textId="77777777" w:rsidR="00D12413" w:rsidRPr="00D114BF" w:rsidRDefault="00D12413" w:rsidP="002D2F23">
            <w:pPr>
              <w:rPr>
                <w:rFonts w:ascii="Times New Roman"/>
                <w:sz w:val="20"/>
                <w:szCs w:val="20"/>
              </w:rPr>
            </w:pPr>
          </w:p>
        </w:tc>
      </w:tr>
      <w:tr w:rsidR="00D12413" w:rsidRPr="00D114BF" w14:paraId="1931D3F6" w14:textId="77777777" w:rsidTr="00D12413">
        <w:trPr>
          <w:trHeight w:val="300"/>
        </w:trPr>
        <w:tc>
          <w:tcPr>
            <w:tcW w:w="1162" w:type="dxa"/>
            <w:noWrap/>
            <w:hideMark/>
          </w:tcPr>
          <w:p w14:paraId="76D6729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[q63_05]</w:t>
            </w:r>
          </w:p>
        </w:tc>
        <w:tc>
          <w:tcPr>
            <w:tcW w:w="3532" w:type="dxa"/>
            <w:noWrap/>
            <w:hideMark/>
          </w:tcPr>
          <w:p w14:paraId="1BF6A2A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Pomoc w dotarciu do podobnych organizacji poza Polską</w:t>
            </w:r>
          </w:p>
        </w:tc>
        <w:tc>
          <w:tcPr>
            <w:tcW w:w="1093" w:type="dxa"/>
            <w:noWrap/>
            <w:hideMark/>
          </w:tcPr>
          <w:p w14:paraId="5FCBE46C" w14:textId="77777777" w:rsidR="00D12413" w:rsidRPr="00D114BF" w:rsidRDefault="00D12413" w:rsidP="002D2F23">
            <w:pPr>
              <w:rPr>
                <w:rFonts w:ascii="Times New Roman"/>
                <w:sz w:val="20"/>
                <w:szCs w:val="20"/>
              </w:rPr>
            </w:pPr>
          </w:p>
        </w:tc>
        <w:tc>
          <w:tcPr>
            <w:tcW w:w="1093" w:type="dxa"/>
            <w:noWrap/>
            <w:hideMark/>
          </w:tcPr>
          <w:p w14:paraId="2C06DCB3" w14:textId="77777777" w:rsidR="00D12413" w:rsidRPr="00D114BF" w:rsidRDefault="00D12413" w:rsidP="002D2F23">
            <w:pPr>
              <w:rPr>
                <w:rFonts w:ascii="Times New Roman"/>
                <w:sz w:val="20"/>
                <w:szCs w:val="20"/>
              </w:rPr>
            </w:pPr>
          </w:p>
        </w:tc>
        <w:tc>
          <w:tcPr>
            <w:tcW w:w="1093" w:type="dxa"/>
            <w:noWrap/>
            <w:hideMark/>
          </w:tcPr>
          <w:p w14:paraId="1E4D9439" w14:textId="77777777" w:rsidR="00D12413" w:rsidRPr="00D114BF" w:rsidRDefault="00D12413" w:rsidP="002D2F23">
            <w:pPr>
              <w:rPr>
                <w:rFonts w:ascii="Times New Roman"/>
                <w:sz w:val="20"/>
                <w:szCs w:val="20"/>
              </w:rPr>
            </w:pPr>
          </w:p>
        </w:tc>
        <w:tc>
          <w:tcPr>
            <w:tcW w:w="1094" w:type="dxa"/>
            <w:noWrap/>
            <w:hideMark/>
          </w:tcPr>
          <w:p w14:paraId="213C1657" w14:textId="77777777" w:rsidR="00D12413" w:rsidRPr="00D114BF" w:rsidRDefault="00D12413" w:rsidP="002D2F23">
            <w:pPr>
              <w:rPr>
                <w:rFonts w:ascii="Times New Roman"/>
                <w:sz w:val="20"/>
                <w:szCs w:val="20"/>
              </w:rPr>
            </w:pPr>
          </w:p>
        </w:tc>
      </w:tr>
    </w:tbl>
    <w:p w14:paraId="279D3B5E"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4604"/>
        <w:gridCol w:w="4463"/>
      </w:tblGrid>
      <w:tr w:rsidR="00D12413" w:rsidRPr="00D114BF" w14:paraId="31EACC5A" w14:textId="77777777" w:rsidTr="00D114BF">
        <w:trPr>
          <w:trHeight w:val="300"/>
        </w:trPr>
        <w:tc>
          <w:tcPr>
            <w:tcW w:w="4604" w:type="dxa"/>
            <w:shd w:val="clear" w:color="auto" w:fill="F2F2F2" w:themeFill="background1" w:themeFillShade="F2"/>
            <w:noWrap/>
            <w:hideMark/>
          </w:tcPr>
          <w:p w14:paraId="55FB4510" w14:textId="77777777" w:rsidR="00D12413" w:rsidRPr="00D114BF" w:rsidRDefault="00D12413" w:rsidP="002D2F23">
            <w:pPr>
              <w:rPr>
                <w:rFonts w:ascii="Calibri" w:hAnsi="Calibri" w:cs="Calibri"/>
                <w:b/>
                <w:bCs/>
                <w:color w:val="000000"/>
                <w:sz w:val="20"/>
                <w:szCs w:val="20"/>
              </w:rPr>
            </w:pPr>
            <w:r w:rsidRPr="00D114BF">
              <w:rPr>
                <w:rFonts w:ascii="Calibri" w:hAnsi="Calibri" w:cs="Calibri"/>
                <w:b/>
                <w:bCs/>
                <w:color w:val="000000"/>
                <w:sz w:val="20"/>
                <w:szCs w:val="20"/>
              </w:rPr>
              <w:t>Internal Organization</w:t>
            </w:r>
          </w:p>
        </w:tc>
        <w:tc>
          <w:tcPr>
            <w:tcW w:w="4463" w:type="dxa"/>
            <w:shd w:val="clear" w:color="auto" w:fill="F2F2F2" w:themeFill="background1" w:themeFillShade="F2"/>
            <w:noWrap/>
            <w:hideMark/>
          </w:tcPr>
          <w:p w14:paraId="23954E5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Wewnętrzna organizacja</w:t>
            </w:r>
          </w:p>
        </w:tc>
      </w:tr>
    </w:tbl>
    <w:p w14:paraId="17AE5863"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69F22982" w14:textId="77777777" w:rsidTr="00D12413">
        <w:trPr>
          <w:trHeight w:val="300"/>
        </w:trPr>
        <w:tc>
          <w:tcPr>
            <w:tcW w:w="1162" w:type="dxa"/>
            <w:noWrap/>
            <w:hideMark/>
          </w:tcPr>
          <w:p w14:paraId="16819094" w14:textId="77777777" w:rsidR="00D12413" w:rsidRPr="00D114BF" w:rsidRDefault="00D12413" w:rsidP="002D2F23">
            <w:pPr>
              <w:rPr>
                <w:rFonts w:ascii="Calibri" w:hAnsi="Calibri" w:cs="Calibri"/>
                <w:b/>
                <w:bCs/>
                <w:color w:val="000000"/>
                <w:sz w:val="20"/>
                <w:szCs w:val="20"/>
              </w:rPr>
            </w:pPr>
            <w:r w:rsidRPr="00687418">
              <w:rPr>
                <w:rFonts w:ascii="Calibri" w:hAnsi="Calibri" w:cs="Calibri"/>
                <w:b/>
                <w:bCs/>
                <w:color w:val="000000"/>
                <w:sz w:val="20"/>
                <w:szCs w:val="20"/>
                <w:highlight w:val="yellow"/>
                <w:rPrChange w:id="170" w:author="Frederik Heylen" w:date="2019-07-11T11:57:00Z">
                  <w:rPr>
                    <w:rFonts w:ascii="Calibri" w:hAnsi="Calibri" w:cs="Calibri"/>
                    <w:b/>
                    <w:bCs/>
                    <w:color w:val="000000"/>
                    <w:sz w:val="20"/>
                    <w:szCs w:val="20"/>
                  </w:rPr>
                </w:rPrChange>
              </w:rPr>
              <w:t>QID10</w:t>
            </w:r>
          </w:p>
        </w:tc>
        <w:tc>
          <w:tcPr>
            <w:tcW w:w="7905" w:type="dxa"/>
            <w:hideMark/>
          </w:tcPr>
          <w:p w14:paraId="0394439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Czy Państwa organizacja posiada ....? Można zaznaczyć kilka odpowiedzi.</w:t>
            </w:r>
            <w:r w:rsidR="00A56241">
              <w:rPr>
                <w:rFonts w:ascii="Calibri" w:hAnsi="Calibri" w:cs="Calibri"/>
                <w:color w:val="000000"/>
                <w:sz w:val="20"/>
                <w:szCs w:val="20"/>
              </w:rPr>
              <w:t xml:space="preserve"> (R)</w:t>
            </w:r>
          </w:p>
        </w:tc>
      </w:tr>
      <w:tr w:rsidR="00D12413" w:rsidRPr="00D114BF" w14:paraId="1ACE91B9" w14:textId="77777777" w:rsidTr="00D12413">
        <w:trPr>
          <w:trHeight w:val="300"/>
        </w:trPr>
        <w:tc>
          <w:tcPr>
            <w:tcW w:w="1162" w:type="dxa"/>
            <w:noWrap/>
            <w:hideMark/>
          </w:tcPr>
          <w:p w14:paraId="0A2F53C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[q10_01]</w:t>
            </w:r>
          </w:p>
        </w:tc>
        <w:tc>
          <w:tcPr>
            <w:tcW w:w="7905" w:type="dxa"/>
            <w:noWrap/>
            <w:hideMark/>
          </w:tcPr>
          <w:p w14:paraId="54AD637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Prezesa</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434AD7A8" w14:textId="77777777" w:rsidTr="00D12413">
        <w:trPr>
          <w:trHeight w:val="300"/>
        </w:trPr>
        <w:tc>
          <w:tcPr>
            <w:tcW w:w="1162" w:type="dxa"/>
            <w:noWrap/>
            <w:hideMark/>
          </w:tcPr>
          <w:p w14:paraId="01B91B7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[q10_02]</w:t>
            </w:r>
          </w:p>
        </w:tc>
        <w:tc>
          <w:tcPr>
            <w:tcW w:w="7905" w:type="dxa"/>
            <w:noWrap/>
            <w:hideMark/>
          </w:tcPr>
          <w:p w14:paraId="35601D2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Sekretarza generalnego/dyrektora zarządzającego</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508E8234" w14:textId="77777777" w:rsidTr="00D12413">
        <w:trPr>
          <w:trHeight w:val="300"/>
        </w:trPr>
        <w:tc>
          <w:tcPr>
            <w:tcW w:w="1162" w:type="dxa"/>
            <w:noWrap/>
            <w:hideMark/>
          </w:tcPr>
          <w:p w14:paraId="29400FE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[q10_03]</w:t>
            </w:r>
          </w:p>
        </w:tc>
        <w:tc>
          <w:tcPr>
            <w:tcW w:w="7905" w:type="dxa"/>
            <w:noWrap/>
            <w:hideMark/>
          </w:tcPr>
          <w:p w14:paraId="19AE58B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Zarząd lub komitet wykonawczy</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6B4E5AE8" w14:textId="77777777" w:rsidTr="00D12413">
        <w:trPr>
          <w:trHeight w:val="300"/>
        </w:trPr>
        <w:tc>
          <w:tcPr>
            <w:tcW w:w="1162" w:type="dxa"/>
            <w:noWrap/>
            <w:hideMark/>
          </w:tcPr>
          <w:p w14:paraId="0625EC4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[q10_04]</w:t>
            </w:r>
          </w:p>
        </w:tc>
        <w:tc>
          <w:tcPr>
            <w:tcW w:w="7905" w:type="dxa"/>
            <w:noWrap/>
            <w:hideMark/>
          </w:tcPr>
          <w:p w14:paraId="77E6C63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Statut w formie pisemnej</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48F37DD8" w14:textId="77777777" w:rsidTr="00D12413">
        <w:trPr>
          <w:trHeight w:val="300"/>
        </w:trPr>
        <w:tc>
          <w:tcPr>
            <w:tcW w:w="1162" w:type="dxa"/>
            <w:noWrap/>
            <w:hideMark/>
          </w:tcPr>
          <w:p w14:paraId="3802621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[q10_05]</w:t>
            </w:r>
          </w:p>
        </w:tc>
        <w:tc>
          <w:tcPr>
            <w:tcW w:w="7905" w:type="dxa"/>
            <w:hideMark/>
          </w:tcPr>
          <w:p w14:paraId="4E7A67F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Komitety/Komisje dedykowane do poszczególnych zadań</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24E8769F" w14:textId="77777777" w:rsidTr="00D12413">
        <w:trPr>
          <w:trHeight w:val="300"/>
        </w:trPr>
        <w:tc>
          <w:tcPr>
            <w:tcW w:w="1162" w:type="dxa"/>
            <w:noWrap/>
            <w:hideMark/>
          </w:tcPr>
          <w:p w14:paraId="402F9EC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[q10_06]</w:t>
            </w:r>
          </w:p>
        </w:tc>
        <w:tc>
          <w:tcPr>
            <w:tcW w:w="7905" w:type="dxa"/>
            <w:noWrap/>
            <w:hideMark/>
          </w:tcPr>
          <w:p w14:paraId="7DEA69C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Prawników zatrudnionych na etatach</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474DD637" w14:textId="77777777" w:rsidTr="00D12413">
        <w:trPr>
          <w:trHeight w:val="300"/>
        </w:trPr>
        <w:tc>
          <w:tcPr>
            <w:tcW w:w="1162" w:type="dxa"/>
            <w:noWrap/>
            <w:hideMark/>
          </w:tcPr>
          <w:p w14:paraId="051B735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[q10_07]</w:t>
            </w:r>
          </w:p>
        </w:tc>
        <w:tc>
          <w:tcPr>
            <w:tcW w:w="7905" w:type="dxa"/>
            <w:noWrap/>
            <w:hideMark/>
          </w:tcPr>
          <w:p w14:paraId="09240E8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Walne zgromadzenie członków</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r w:rsidR="00D12413" w:rsidRPr="00D114BF" w14:paraId="2DA09CE4" w14:textId="77777777" w:rsidTr="00D12413">
        <w:trPr>
          <w:trHeight w:val="300"/>
        </w:trPr>
        <w:tc>
          <w:tcPr>
            <w:tcW w:w="1162" w:type="dxa"/>
            <w:noWrap/>
            <w:hideMark/>
          </w:tcPr>
          <w:p w14:paraId="101FC3E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[q10_08]</w:t>
            </w:r>
          </w:p>
        </w:tc>
        <w:tc>
          <w:tcPr>
            <w:tcW w:w="7905" w:type="dxa"/>
            <w:noWrap/>
            <w:hideMark/>
          </w:tcPr>
          <w:p w14:paraId="2DABA9D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Lokalne oddziały</w:t>
            </w:r>
            <w:r w:rsidR="00A56241">
              <w:rPr>
                <w:rFonts w:ascii="Calibri" w:hAnsi="Calibri" w:cs="Calibri"/>
                <w:color w:val="000000"/>
                <w:sz w:val="20"/>
                <w:szCs w:val="20"/>
              </w:rPr>
              <w:t xml:space="preserve"> </w:t>
            </w:r>
            <w:r w:rsidR="00A56241" w:rsidRPr="00A56241">
              <w:rPr>
                <w:rFonts w:ascii="Calibri" w:hAnsi="Calibri" w:cs="Calibri"/>
                <w:i/>
                <w:color w:val="000000"/>
                <w:sz w:val="20"/>
                <w:szCs w:val="20"/>
              </w:rPr>
              <w:t>(0: Nie; 1: Tak)</w:t>
            </w:r>
          </w:p>
        </w:tc>
      </w:tr>
    </w:tbl>
    <w:p w14:paraId="05AF983F"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226424D7" w14:textId="77777777" w:rsidTr="00D12413">
        <w:trPr>
          <w:trHeight w:val="623"/>
        </w:trPr>
        <w:tc>
          <w:tcPr>
            <w:tcW w:w="1162" w:type="dxa"/>
            <w:noWrap/>
            <w:hideMark/>
          </w:tcPr>
          <w:p w14:paraId="3C704BF4" w14:textId="77777777" w:rsidR="00D12413" w:rsidRPr="00D114BF" w:rsidRDefault="00D12413" w:rsidP="002D2F23">
            <w:pPr>
              <w:rPr>
                <w:rFonts w:ascii="Calibri" w:hAnsi="Calibri" w:cs="Calibri"/>
                <w:b/>
                <w:bCs/>
                <w:color w:val="000000"/>
                <w:sz w:val="20"/>
                <w:szCs w:val="20"/>
              </w:rPr>
            </w:pPr>
            <w:r w:rsidRPr="004A7EFB">
              <w:rPr>
                <w:rFonts w:ascii="Calibri" w:hAnsi="Calibri" w:cs="Calibri"/>
                <w:b/>
                <w:bCs/>
                <w:color w:val="000000"/>
                <w:sz w:val="20"/>
                <w:szCs w:val="20"/>
                <w:highlight w:val="yellow"/>
                <w:rPrChange w:id="171" w:author="Frederik Heylen" w:date="2019-07-11T14:31:00Z">
                  <w:rPr>
                    <w:rFonts w:ascii="Calibri" w:hAnsi="Calibri" w:cs="Calibri"/>
                    <w:b/>
                    <w:bCs/>
                    <w:color w:val="000000"/>
                    <w:sz w:val="20"/>
                    <w:szCs w:val="20"/>
                  </w:rPr>
                </w:rPrChange>
              </w:rPr>
              <w:t>QID57(FILTER4)</w:t>
            </w:r>
          </w:p>
        </w:tc>
        <w:tc>
          <w:tcPr>
            <w:tcW w:w="7905" w:type="dxa"/>
            <w:hideMark/>
          </w:tcPr>
          <w:p w14:paraId="3B1EA9C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Podejmowanie decyzji na poziomie lokalnych oddziałów organizacji może być w pełni zależne lub niezależne od szczebla centralnego. Jak opisalibyście Państwo relacje z lokalnymi oddziałami?</w:t>
            </w:r>
            <w:r w:rsidR="00A56241">
              <w:t xml:space="preserve"> </w:t>
            </w:r>
            <w:r w:rsidR="00A56241" w:rsidRPr="00A56241">
              <w:rPr>
                <w:rFonts w:ascii="Calibri" w:hAnsi="Calibri" w:cs="Calibri"/>
                <w:color w:val="000000"/>
                <w:sz w:val="20"/>
                <w:szCs w:val="20"/>
              </w:rPr>
              <w:t>[q57]</w:t>
            </w:r>
          </w:p>
        </w:tc>
      </w:tr>
      <w:tr w:rsidR="00D12413" w:rsidRPr="00D114BF" w14:paraId="49F08697" w14:textId="77777777" w:rsidTr="00D12413">
        <w:trPr>
          <w:trHeight w:val="300"/>
        </w:trPr>
        <w:tc>
          <w:tcPr>
            <w:tcW w:w="1162" w:type="dxa"/>
            <w:noWrap/>
            <w:hideMark/>
          </w:tcPr>
          <w:p w14:paraId="76E61502" w14:textId="77777777" w:rsidR="00D12413" w:rsidRPr="00D114BF" w:rsidRDefault="00D12413" w:rsidP="002D2F23">
            <w:pPr>
              <w:rPr>
                <w:rFonts w:ascii="Times New Roman"/>
                <w:sz w:val="20"/>
                <w:szCs w:val="20"/>
              </w:rPr>
            </w:pPr>
          </w:p>
        </w:tc>
        <w:tc>
          <w:tcPr>
            <w:tcW w:w="7905" w:type="dxa"/>
            <w:noWrap/>
            <w:hideMark/>
          </w:tcPr>
          <w:p w14:paraId="73C0E3D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Są zależne</w:t>
            </w:r>
            <w:r w:rsidR="00A56241">
              <w:rPr>
                <w:rFonts w:ascii="Calibri" w:hAnsi="Calibri" w:cs="Calibri"/>
                <w:color w:val="000000"/>
                <w:sz w:val="20"/>
                <w:szCs w:val="20"/>
              </w:rPr>
              <w:t xml:space="preserve"> (1)</w:t>
            </w:r>
          </w:p>
        </w:tc>
      </w:tr>
      <w:tr w:rsidR="00D12413" w:rsidRPr="00D114BF" w14:paraId="34C62714" w14:textId="77777777" w:rsidTr="00D12413">
        <w:trPr>
          <w:trHeight w:val="300"/>
        </w:trPr>
        <w:tc>
          <w:tcPr>
            <w:tcW w:w="1162" w:type="dxa"/>
            <w:noWrap/>
            <w:hideMark/>
          </w:tcPr>
          <w:p w14:paraId="2B683B94" w14:textId="77777777" w:rsidR="00D12413" w:rsidRPr="00D114BF" w:rsidRDefault="00D12413" w:rsidP="002D2F23">
            <w:pPr>
              <w:rPr>
                <w:rFonts w:ascii="Times New Roman"/>
                <w:sz w:val="20"/>
                <w:szCs w:val="20"/>
              </w:rPr>
            </w:pPr>
          </w:p>
        </w:tc>
        <w:tc>
          <w:tcPr>
            <w:tcW w:w="7905" w:type="dxa"/>
            <w:noWrap/>
            <w:hideMark/>
          </w:tcPr>
          <w:p w14:paraId="58C265B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 jakimś stopniu niezależne</w:t>
            </w:r>
            <w:r w:rsidR="00A56241">
              <w:rPr>
                <w:rFonts w:ascii="Calibri" w:hAnsi="Calibri" w:cs="Calibri"/>
                <w:color w:val="000000"/>
                <w:sz w:val="20"/>
                <w:szCs w:val="20"/>
              </w:rPr>
              <w:t xml:space="preserve"> (2)</w:t>
            </w:r>
          </w:p>
        </w:tc>
      </w:tr>
      <w:tr w:rsidR="00D12413" w:rsidRPr="00D114BF" w14:paraId="2A523638" w14:textId="77777777" w:rsidTr="00D12413">
        <w:trPr>
          <w:trHeight w:val="300"/>
        </w:trPr>
        <w:tc>
          <w:tcPr>
            <w:tcW w:w="1162" w:type="dxa"/>
            <w:noWrap/>
            <w:hideMark/>
          </w:tcPr>
          <w:p w14:paraId="30D60A2D" w14:textId="77777777" w:rsidR="00D12413" w:rsidRPr="00D114BF" w:rsidRDefault="00D12413" w:rsidP="002D2F23">
            <w:pPr>
              <w:rPr>
                <w:rFonts w:ascii="Times New Roman"/>
                <w:sz w:val="20"/>
                <w:szCs w:val="20"/>
              </w:rPr>
            </w:pPr>
          </w:p>
        </w:tc>
        <w:tc>
          <w:tcPr>
            <w:tcW w:w="7905" w:type="dxa"/>
            <w:noWrap/>
            <w:hideMark/>
          </w:tcPr>
          <w:p w14:paraId="1E51270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Niezależne</w:t>
            </w:r>
            <w:r w:rsidR="00A56241">
              <w:rPr>
                <w:rFonts w:ascii="Calibri" w:hAnsi="Calibri" w:cs="Calibri"/>
                <w:color w:val="000000"/>
                <w:sz w:val="20"/>
                <w:szCs w:val="20"/>
              </w:rPr>
              <w:t xml:space="preserve"> (3)</w:t>
            </w:r>
          </w:p>
        </w:tc>
      </w:tr>
    </w:tbl>
    <w:p w14:paraId="2EF6C88E"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1810"/>
        <w:gridCol w:w="870"/>
        <w:gridCol w:w="871"/>
        <w:gridCol w:w="871"/>
        <w:gridCol w:w="870"/>
        <w:gridCol w:w="871"/>
        <w:gridCol w:w="871"/>
        <w:gridCol w:w="871"/>
      </w:tblGrid>
      <w:tr w:rsidR="00D12413" w:rsidRPr="00D114BF" w14:paraId="6BA72B64" w14:textId="77777777" w:rsidTr="00D12413">
        <w:trPr>
          <w:trHeight w:val="646"/>
        </w:trPr>
        <w:tc>
          <w:tcPr>
            <w:tcW w:w="1162" w:type="dxa"/>
            <w:noWrap/>
            <w:hideMark/>
          </w:tcPr>
          <w:p w14:paraId="4C78AAA1" w14:textId="77777777" w:rsidR="00D12413" w:rsidRPr="00D114BF" w:rsidRDefault="00D12413" w:rsidP="002D2F23">
            <w:pPr>
              <w:rPr>
                <w:rFonts w:ascii="Calibri" w:hAnsi="Calibri" w:cs="Calibri"/>
                <w:b/>
                <w:bCs/>
                <w:color w:val="000000"/>
                <w:sz w:val="20"/>
                <w:szCs w:val="20"/>
              </w:rPr>
            </w:pPr>
            <w:r w:rsidRPr="007441D1">
              <w:rPr>
                <w:rFonts w:ascii="Calibri" w:hAnsi="Calibri" w:cs="Calibri"/>
                <w:b/>
                <w:bCs/>
                <w:color w:val="000000"/>
                <w:sz w:val="20"/>
                <w:szCs w:val="20"/>
                <w:highlight w:val="yellow"/>
                <w:rPrChange w:id="172" w:author="Frederik Heylen" w:date="2019-07-11T12:37:00Z">
                  <w:rPr>
                    <w:rFonts w:ascii="Calibri" w:hAnsi="Calibri" w:cs="Calibri"/>
                    <w:b/>
                    <w:bCs/>
                    <w:color w:val="000000"/>
                    <w:sz w:val="20"/>
                    <w:szCs w:val="20"/>
                  </w:rPr>
                </w:rPrChange>
              </w:rPr>
              <w:t>QID11</w:t>
            </w:r>
          </w:p>
        </w:tc>
        <w:tc>
          <w:tcPr>
            <w:tcW w:w="7905" w:type="dxa"/>
            <w:gridSpan w:val="8"/>
            <w:hideMark/>
          </w:tcPr>
          <w:p w14:paraId="4C36C16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Organizacje mogą podejmować decyzje na różne sposoby, np. poprzez konsensus lub głosowanie. Czy mogą Państwo określić, jak wygląda podejmowanie decyzji w Państwa organizacji w następujących obszarach?</w:t>
            </w:r>
          </w:p>
        </w:tc>
      </w:tr>
      <w:tr w:rsidR="00D12413" w:rsidRPr="00D114BF" w14:paraId="553B66CF" w14:textId="77777777" w:rsidTr="00D12413">
        <w:trPr>
          <w:trHeight w:val="300"/>
        </w:trPr>
        <w:tc>
          <w:tcPr>
            <w:tcW w:w="1162" w:type="dxa"/>
            <w:noWrap/>
            <w:hideMark/>
          </w:tcPr>
          <w:p w14:paraId="07388F65" w14:textId="77777777" w:rsidR="00D12413" w:rsidRPr="00D114BF" w:rsidRDefault="00D12413" w:rsidP="002D2F23">
            <w:pPr>
              <w:rPr>
                <w:rFonts w:ascii="Times New Roman"/>
                <w:sz w:val="20"/>
                <w:szCs w:val="20"/>
              </w:rPr>
            </w:pPr>
          </w:p>
        </w:tc>
        <w:tc>
          <w:tcPr>
            <w:tcW w:w="1810" w:type="dxa"/>
            <w:noWrap/>
            <w:hideMark/>
          </w:tcPr>
          <w:p w14:paraId="1FE1D71B" w14:textId="77777777" w:rsidR="00D12413" w:rsidRPr="00D114BF" w:rsidRDefault="00D12413" w:rsidP="002D2F23">
            <w:pPr>
              <w:rPr>
                <w:rFonts w:ascii="Times New Roman"/>
                <w:sz w:val="20"/>
                <w:szCs w:val="20"/>
              </w:rPr>
            </w:pPr>
          </w:p>
        </w:tc>
        <w:tc>
          <w:tcPr>
            <w:tcW w:w="870" w:type="dxa"/>
            <w:noWrap/>
            <w:hideMark/>
          </w:tcPr>
          <w:p w14:paraId="3605F03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Konsensus wśród członków</w:t>
            </w:r>
          </w:p>
        </w:tc>
        <w:tc>
          <w:tcPr>
            <w:tcW w:w="871" w:type="dxa"/>
            <w:noWrap/>
            <w:hideMark/>
          </w:tcPr>
          <w:p w14:paraId="1CDE2E4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Głosowanie wśród członków</w:t>
            </w:r>
          </w:p>
        </w:tc>
        <w:tc>
          <w:tcPr>
            <w:tcW w:w="871" w:type="dxa"/>
            <w:noWrap/>
            <w:hideMark/>
          </w:tcPr>
          <w:p w14:paraId="12A3072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Konsensus wśród zarządu</w:t>
            </w:r>
          </w:p>
        </w:tc>
        <w:tc>
          <w:tcPr>
            <w:tcW w:w="870" w:type="dxa"/>
            <w:noWrap/>
            <w:hideMark/>
          </w:tcPr>
          <w:p w14:paraId="13565271"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Głosowanie zarządu</w:t>
            </w:r>
          </w:p>
        </w:tc>
        <w:tc>
          <w:tcPr>
            <w:tcW w:w="871" w:type="dxa"/>
            <w:noWrap/>
            <w:hideMark/>
          </w:tcPr>
          <w:p w14:paraId="71A5626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Wyżsi rangą pracownicy podejmują decyzje</w:t>
            </w:r>
          </w:p>
        </w:tc>
        <w:tc>
          <w:tcPr>
            <w:tcW w:w="871" w:type="dxa"/>
            <w:noWrap/>
            <w:hideMark/>
          </w:tcPr>
          <w:p w14:paraId="70BD3A2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Inne</w:t>
            </w:r>
          </w:p>
        </w:tc>
        <w:tc>
          <w:tcPr>
            <w:tcW w:w="871" w:type="dxa"/>
            <w:noWrap/>
            <w:hideMark/>
          </w:tcPr>
          <w:p w14:paraId="266D96B5" w14:textId="77777777" w:rsidR="00D12413" w:rsidRPr="00D114BF" w:rsidRDefault="00D12413" w:rsidP="002D2F23">
            <w:pPr>
              <w:rPr>
                <w:rFonts w:ascii="Times New Roman"/>
                <w:sz w:val="20"/>
                <w:szCs w:val="20"/>
              </w:rPr>
            </w:pPr>
            <w:commentRangeStart w:id="173"/>
            <w:r w:rsidRPr="00D114BF">
              <w:rPr>
                <w:rFonts w:ascii="Calibri" w:hAnsi="Calibri" w:cs="Calibri"/>
                <w:color w:val="000000"/>
                <w:sz w:val="20"/>
                <w:szCs w:val="20"/>
              </w:rPr>
              <w:t>Nie dotyczy</w:t>
            </w:r>
            <w:commentRangeEnd w:id="173"/>
            <w:r w:rsidR="007441D1">
              <w:rPr>
                <w:rStyle w:val="Verwijzingopmerking"/>
              </w:rPr>
              <w:commentReference w:id="173"/>
            </w:r>
          </w:p>
        </w:tc>
      </w:tr>
      <w:tr w:rsidR="00A56241" w:rsidRPr="00D114BF" w14:paraId="252B0F02" w14:textId="77777777" w:rsidTr="00D12413">
        <w:trPr>
          <w:trHeight w:val="300"/>
        </w:trPr>
        <w:tc>
          <w:tcPr>
            <w:tcW w:w="1162" w:type="dxa"/>
            <w:noWrap/>
          </w:tcPr>
          <w:p w14:paraId="62E3F0DC" w14:textId="77777777" w:rsidR="00A56241" w:rsidRPr="00D114BF" w:rsidRDefault="00A56241" w:rsidP="002D2F23">
            <w:pPr>
              <w:rPr>
                <w:rFonts w:ascii="Calibri" w:hAnsi="Calibri" w:cs="Calibri"/>
                <w:color w:val="000000"/>
                <w:sz w:val="20"/>
                <w:szCs w:val="20"/>
              </w:rPr>
            </w:pPr>
          </w:p>
        </w:tc>
        <w:tc>
          <w:tcPr>
            <w:tcW w:w="1810" w:type="dxa"/>
            <w:noWrap/>
          </w:tcPr>
          <w:p w14:paraId="5D9C03B5" w14:textId="77777777" w:rsidR="00A56241" w:rsidRPr="00D114BF" w:rsidRDefault="00A56241" w:rsidP="002D2F23">
            <w:pPr>
              <w:rPr>
                <w:rFonts w:ascii="Calibri" w:hAnsi="Calibri" w:cs="Calibri"/>
                <w:color w:val="000000"/>
                <w:sz w:val="20"/>
                <w:szCs w:val="20"/>
              </w:rPr>
            </w:pPr>
          </w:p>
        </w:tc>
        <w:tc>
          <w:tcPr>
            <w:tcW w:w="870" w:type="dxa"/>
            <w:noWrap/>
          </w:tcPr>
          <w:p w14:paraId="45472426" w14:textId="77777777" w:rsidR="00A56241" w:rsidRPr="00D114BF" w:rsidRDefault="00A56241" w:rsidP="00A56241">
            <w:pPr>
              <w:jc w:val="center"/>
              <w:rPr>
                <w:rFonts w:ascii="Times New Roman"/>
                <w:sz w:val="20"/>
                <w:szCs w:val="20"/>
              </w:rPr>
            </w:pPr>
            <w:r>
              <w:rPr>
                <w:rFonts w:ascii="Times New Roman"/>
                <w:sz w:val="20"/>
                <w:szCs w:val="20"/>
              </w:rPr>
              <w:t>1</w:t>
            </w:r>
          </w:p>
        </w:tc>
        <w:tc>
          <w:tcPr>
            <w:tcW w:w="871" w:type="dxa"/>
            <w:noWrap/>
          </w:tcPr>
          <w:p w14:paraId="5542A723" w14:textId="77777777" w:rsidR="00A56241" w:rsidRPr="00D114BF" w:rsidRDefault="00A56241" w:rsidP="00A56241">
            <w:pPr>
              <w:jc w:val="center"/>
              <w:rPr>
                <w:rFonts w:ascii="Times New Roman"/>
                <w:sz w:val="20"/>
                <w:szCs w:val="20"/>
              </w:rPr>
            </w:pPr>
            <w:r>
              <w:rPr>
                <w:rFonts w:ascii="Times New Roman"/>
                <w:sz w:val="20"/>
                <w:szCs w:val="20"/>
              </w:rPr>
              <w:t>2</w:t>
            </w:r>
          </w:p>
        </w:tc>
        <w:tc>
          <w:tcPr>
            <w:tcW w:w="871" w:type="dxa"/>
            <w:noWrap/>
          </w:tcPr>
          <w:p w14:paraId="7912C1AD" w14:textId="77777777" w:rsidR="00A56241" w:rsidRPr="00D114BF" w:rsidRDefault="00A56241" w:rsidP="00A56241">
            <w:pPr>
              <w:jc w:val="center"/>
              <w:rPr>
                <w:rFonts w:ascii="Times New Roman"/>
                <w:sz w:val="20"/>
                <w:szCs w:val="20"/>
              </w:rPr>
            </w:pPr>
            <w:r>
              <w:rPr>
                <w:rFonts w:ascii="Times New Roman"/>
                <w:sz w:val="20"/>
                <w:szCs w:val="20"/>
              </w:rPr>
              <w:t>3</w:t>
            </w:r>
          </w:p>
        </w:tc>
        <w:tc>
          <w:tcPr>
            <w:tcW w:w="870" w:type="dxa"/>
            <w:noWrap/>
          </w:tcPr>
          <w:p w14:paraId="5F9D137D" w14:textId="77777777" w:rsidR="00A56241" w:rsidRPr="00D114BF" w:rsidRDefault="00A56241" w:rsidP="00A56241">
            <w:pPr>
              <w:jc w:val="center"/>
              <w:rPr>
                <w:rFonts w:ascii="Times New Roman"/>
                <w:sz w:val="20"/>
                <w:szCs w:val="20"/>
              </w:rPr>
            </w:pPr>
            <w:r>
              <w:rPr>
                <w:rFonts w:ascii="Times New Roman"/>
                <w:sz w:val="20"/>
                <w:szCs w:val="20"/>
              </w:rPr>
              <w:t>4</w:t>
            </w:r>
          </w:p>
        </w:tc>
        <w:tc>
          <w:tcPr>
            <w:tcW w:w="871" w:type="dxa"/>
            <w:noWrap/>
          </w:tcPr>
          <w:p w14:paraId="2801962D" w14:textId="77777777" w:rsidR="00A56241" w:rsidRPr="00D114BF" w:rsidRDefault="00A56241" w:rsidP="00A56241">
            <w:pPr>
              <w:jc w:val="center"/>
              <w:rPr>
                <w:rFonts w:ascii="Times New Roman"/>
                <w:sz w:val="20"/>
                <w:szCs w:val="20"/>
              </w:rPr>
            </w:pPr>
            <w:r>
              <w:rPr>
                <w:rFonts w:ascii="Times New Roman"/>
                <w:sz w:val="20"/>
                <w:szCs w:val="20"/>
              </w:rPr>
              <w:t>5</w:t>
            </w:r>
          </w:p>
        </w:tc>
        <w:tc>
          <w:tcPr>
            <w:tcW w:w="871" w:type="dxa"/>
            <w:noWrap/>
          </w:tcPr>
          <w:p w14:paraId="5FEB082C" w14:textId="77777777" w:rsidR="00A56241" w:rsidRPr="00D114BF" w:rsidRDefault="00A56241" w:rsidP="00A56241">
            <w:pPr>
              <w:jc w:val="center"/>
              <w:rPr>
                <w:rFonts w:ascii="Times New Roman"/>
                <w:sz w:val="20"/>
                <w:szCs w:val="20"/>
              </w:rPr>
            </w:pPr>
            <w:r>
              <w:rPr>
                <w:rFonts w:ascii="Times New Roman"/>
                <w:sz w:val="20"/>
                <w:szCs w:val="20"/>
              </w:rPr>
              <w:t>6</w:t>
            </w:r>
          </w:p>
        </w:tc>
        <w:tc>
          <w:tcPr>
            <w:tcW w:w="871" w:type="dxa"/>
            <w:noWrap/>
          </w:tcPr>
          <w:p w14:paraId="56A5794B" w14:textId="77777777" w:rsidR="00A56241" w:rsidRPr="00D114BF" w:rsidRDefault="00A56241" w:rsidP="00A56241">
            <w:pPr>
              <w:jc w:val="center"/>
              <w:rPr>
                <w:rFonts w:ascii="Times New Roman"/>
                <w:sz w:val="20"/>
                <w:szCs w:val="20"/>
              </w:rPr>
            </w:pPr>
            <w:r>
              <w:rPr>
                <w:rFonts w:ascii="Times New Roman"/>
                <w:sz w:val="20"/>
                <w:szCs w:val="20"/>
              </w:rPr>
              <w:t>7</w:t>
            </w:r>
          </w:p>
        </w:tc>
      </w:tr>
      <w:tr w:rsidR="00D12413" w:rsidRPr="00D114BF" w14:paraId="57A6B119" w14:textId="77777777" w:rsidTr="00D12413">
        <w:trPr>
          <w:trHeight w:val="300"/>
        </w:trPr>
        <w:tc>
          <w:tcPr>
            <w:tcW w:w="1162" w:type="dxa"/>
            <w:noWrap/>
            <w:hideMark/>
          </w:tcPr>
          <w:p w14:paraId="7FEB949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[q11_01]</w:t>
            </w:r>
          </w:p>
        </w:tc>
        <w:tc>
          <w:tcPr>
            <w:tcW w:w="1810" w:type="dxa"/>
            <w:noWrap/>
            <w:hideMark/>
          </w:tcPr>
          <w:p w14:paraId="0BB169E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Budżet</w:t>
            </w:r>
          </w:p>
        </w:tc>
        <w:tc>
          <w:tcPr>
            <w:tcW w:w="870" w:type="dxa"/>
            <w:noWrap/>
            <w:hideMark/>
          </w:tcPr>
          <w:p w14:paraId="3037DFF0" w14:textId="77777777" w:rsidR="00D12413" w:rsidRPr="00D114BF" w:rsidRDefault="00D12413" w:rsidP="00A56241">
            <w:pPr>
              <w:jc w:val="center"/>
              <w:rPr>
                <w:rFonts w:ascii="Times New Roman"/>
                <w:sz w:val="20"/>
                <w:szCs w:val="20"/>
              </w:rPr>
            </w:pPr>
          </w:p>
        </w:tc>
        <w:tc>
          <w:tcPr>
            <w:tcW w:w="871" w:type="dxa"/>
            <w:noWrap/>
            <w:hideMark/>
          </w:tcPr>
          <w:p w14:paraId="6A96D60C" w14:textId="77777777" w:rsidR="00D12413" w:rsidRPr="00D114BF" w:rsidRDefault="00D12413" w:rsidP="00A56241">
            <w:pPr>
              <w:jc w:val="center"/>
              <w:rPr>
                <w:rFonts w:ascii="Times New Roman"/>
                <w:sz w:val="20"/>
                <w:szCs w:val="20"/>
              </w:rPr>
            </w:pPr>
          </w:p>
        </w:tc>
        <w:tc>
          <w:tcPr>
            <w:tcW w:w="871" w:type="dxa"/>
            <w:noWrap/>
            <w:hideMark/>
          </w:tcPr>
          <w:p w14:paraId="379E7EB9" w14:textId="77777777" w:rsidR="00D12413" w:rsidRPr="00D114BF" w:rsidRDefault="00D12413" w:rsidP="00A56241">
            <w:pPr>
              <w:jc w:val="center"/>
              <w:rPr>
                <w:rFonts w:ascii="Times New Roman"/>
                <w:sz w:val="20"/>
                <w:szCs w:val="20"/>
              </w:rPr>
            </w:pPr>
          </w:p>
        </w:tc>
        <w:tc>
          <w:tcPr>
            <w:tcW w:w="870" w:type="dxa"/>
            <w:noWrap/>
            <w:hideMark/>
          </w:tcPr>
          <w:p w14:paraId="56705C6B" w14:textId="77777777" w:rsidR="00D12413" w:rsidRPr="00D114BF" w:rsidRDefault="00D12413" w:rsidP="00A56241">
            <w:pPr>
              <w:jc w:val="center"/>
              <w:rPr>
                <w:rFonts w:ascii="Times New Roman"/>
                <w:sz w:val="20"/>
                <w:szCs w:val="20"/>
              </w:rPr>
            </w:pPr>
          </w:p>
        </w:tc>
        <w:tc>
          <w:tcPr>
            <w:tcW w:w="871" w:type="dxa"/>
            <w:noWrap/>
            <w:hideMark/>
          </w:tcPr>
          <w:p w14:paraId="2F964D36" w14:textId="77777777" w:rsidR="00D12413" w:rsidRPr="00D114BF" w:rsidRDefault="00D12413" w:rsidP="00A56241">
            <w:pPr>
              <w:jc w:val="center"/>
              <w:rPr>
                <w:rFonts w:ascii="Times New Roman"/>
                <w:sz w:val="20"/>
                <w:szCs w:val="20"/>
              </w:rPr>
            </w:pPr>
          </w:p>
        </w:tc>
        <w:tc>
          <w:tcPr>
            <w:tcW w:w="871" w:type="dxa"/>
            <w:noWrap/>
            <w:hideMark/>
          </w:tcPr>
          <w:p w14:paraId="341CF060" w14:textId="77777777" w:rsidR="00D12413" w:rsidRPr="00D114BF" w:rsidRDefault="00D12413" w:rsidP="00A56241">
            <w:pPr>
              <w:jc w:val="center"/>
              <w:rPr>
                <w:rFonts w:ascii="Times New Roman"/>
                <w:sz w:val="20"/>
                <w:szCs w:val="20"/>
              </w:rPr>
            </w:pPr>
          </w:p>
        </w:tc>
        <w:tc>
          <w:tcPr>
            <w:tcW w:w="871" w:type="dxa"/>
            <w:noWrap/>
            <w:hideMark/>
          </w:tcPr>
          <w:p w14:paraId="553E71F5" w14:textId="77777777" w:rsidR="00D12413" w:rsidRPr="00D114BF" w:rsidRDefault="00D12413" w:rsidP="00A56241">
            <w:pPr>
              <w:jc w:val="center"/>
              <w:rPr>
                <w:rFonts w:ascii="Times New Roman"/>
                <w:sz w:val="20"/>
                <w:szCs w:val="20"/>
              </w:rPr>
            </w:pPr>
          </w:p>
        </w:tc>
      </w:tr>
      <w:tr w:rsidR="00D12413" w:rsidRPr="00D114BF" w14:paraId="729A6B02" w14:textId="77777777" w:rsidTr="00D12413">
        <w:trPr>
          <w:trHeight w:val="300"/>
        </w:trPr>
        <w:tc>
          <w:tcPr>
            <w:tcW w:w="1162" w:type="dxa"/>
            <w:noWrap/>
            <w:hideMark/>
          </w:tcPr>
          <w:p w14:paraId="30E4F7E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[q11_02]</w:t>
            </w:r>
          </w:p>
        </w:tc>
        <w:tc>
          <w:tcPr>
            <w:tcW w:w="1810" w:type="dxa"/>
            <w:noWrap/>
            <w:hideMark/>
          </w:tcPr>
          <w:p w14:paraId="5B07415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Zatrudnianie personelu</w:t>
            </w:r>
          </w:p>
        </w:tc>
        <w:tc>
          <w:tcPr>
            <w:tcW w:w="870" w:type="dxa"/>
            <w:noWrap/>
            <w:hideMark/>
          </w:tcPr>
          <w:p w14:paraId="406394EE" w14:textId="77777777" w:rsidR="00D12413" w:rsidRPr="00D114BF" w:rsidRDefault="00D12413" w:rsidP="002D2F23">
            <w:pPr>
              <w:rPr>
                <w:rFonts w:ascii="Times New Roman"/>
                <w:sz w:val="20"/>
                <w:szCs w:val="20"/>
              </w:rPr>
            </w:pPr>
          </w:p>
        </w:tc>
        <w:tc>
          <w:tcPr>
            <w:tcW w:w="871" w:type="dxa"/>
            <w:noWrap/>
            <w:hideMark/>
          </w:tcPr>
          <w:p w14:paraId="475549E0" w14:textId="77777777" w:rsidR="00D12413" w:rsidRPr="00D114BF" w:rsidRDefault="00D12413" w:rsidP="002D2F23">
            <w:pPr>
              <w:rPr>
                <w:rFonts w:ascii="Times New Roman"/>
                <w:sz w:val="20"/>
                <w:szCs w:val="20"/>
              </w:rPr>
            </w:pPr>
          </w:p>
        </w:tc>
        <w:tc>
          <w:tcPr>
            <w:tcW w:w="871" w:type="dxa"/>
            <w:noWrap/>
            <w:hideMark/>
          </w:tcPr>
          <w:p w14:paraId="2DFFE0EE" w14:textId="77777777" w:rsidR="00D12413" w:rsidRPr="00D114BF" w:rsidRDefault="00D12413" w:rsidP="002D2F23">
            <w:pPr>
              <w:rPr>
                <w:rFonts w:ascii="Times New Roman"/>
                <w:sz w:val="20"/>
                <w:szCs w:val="20"/>
              </w:rPr>
            </w:pPr>
          </w:p>
        </w:tc>
        <w:tc>
          <w:tcPr>
            <w:tcW w:w="870" w:type="dxa"/>
            <w:noWrap/>
            <w:hideMark/>
          </w:tcPr>
          <w:p w14:paraId="4C64DA09" w14:textId="77777777" w:rsidR="00D12413" w:rsidRPr="00D114BF" w:rsidRDefault="00D12413" w:rsidP="002D2F23">
            <w:pPr>
              <w:rPr>
                <w:rFonts w:ascii="Times New Roman"/>
                <w:sz w:val="20"/>
                <w:szCs w:val="20"/>
              </w:rPr>
            </w:pPr>
          </w:p>
        </w:tc>
        <w:tc>
          <w:tcPr>
            <w:tcW w:w="871" w:type="dxa"/>
            <w:noWrap/>
            <w:hideMark/>
          </w:tcPr>
          <w:p w14:paraId="540D615C" w14:textId="77777777" w:rsidR="00D12413" w:rsidRPr="00D114BF" w:rsidRDefault="00D12413" w:rsidP="002D2F23">
            <w:pPr>
              <w:rPr>
                <w:rFonts w:ascii="Times New Roman"/>
                <w:sz w:val="20"/>
                <w:szCs w:val="20"/>
              </w:rPr>
            </w:pPr>
          </w:p>
        </w:tc>
        <w:tc>
          <w:tcPr>
            <w:tcW w:w="871" w:type="dxa"/>
            <w:noWrap/>
            <w:hideMark/>
          </w:tcPr>
          <w:p w14:paraId="205CFB50" w14:textId="77777777" w:rsidR="00D12413" w:rsidRPr="00D114BF" w:rsidRDefault="00D12413" w:rsidP="002D2F23">
            <w:pPr>
              <w:rPr>
                <w:rFonts w:ascii="Times New Roman"/>
                <w:sz w:val="20"/>
                <w:szCs w:val="20"/>
              </w:rPr>
            </w:pPr>
          </w:p>
        </w:tc>
        <w:tc>
          <w:tcPr>
            <w:tcW w:w="871" w:type="dxa"/>
            <w:noWrap/>
            <w:hideMark/>
          </w:tcPr>
          <w:p w14:paraId="2A21ED54" w14:textId="77777777" w:rsidR="00D12413" w:rsidRPr="00D114BF" w:rsidRDefault="00D12413" w:rsidP="002D2F23">
            <w:pPr>
              <w:rPr>
                <w:rFonts w:ascii="Times New Roman"/>
                <w:sz w:val="20"/>
                <w:szCs w:val="20"/>
              </w:rPr>
            </w:pPr>
          </w:p>
        </w:tc>
      </w:tr>
      <w:tr w:rsidR="00D12413" w:rsidRPr="00D114BF" w14:paraId="3D901879" w14:textId="77777777" w:rsidTr="00D12413">
        <w:trPr>
          <w:trHeight w:val="300"/>
        </w:trPr>
        <w:tc>
          <w:tcPr>
            <w:tcW w:w="1162" w:type="dxa"/>
            <w:noWrap/>
            <w:hideMark/>
          </w:tcPr>
          <w:p w14:paraId="29080E1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[q11_03]</w:t>
            </w:r>
          </w:p>
        </w:tc>
        <w:tc>
          <w:tcPr>
            <w:tcW w:w="1810" w:type="dxa"/>
            <w:noWrap/>
            <w:hideMark/>
          </w:tcPr>
          <w:p w14:paraId="35120EA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Nominacje do zarządu</w:t>
            </w:r>
          </w:p>
        </w:tc>
        <w:tc>
          <w:tcPr>
            <w:tcW w:w="870" w:type="dxa"/>
            <w:noWrap/>
            <w:hideMark/>
          </w:tcPr>
          <w:p w14:paraId="10CA0022" w14:textId="77777777" w:rsidR="00D12413" w:rsidRPr="00D114BF" w:rsidRDefault="00D12413" w:rsidP="002D2F23">
            <w:pPr>
              <w:rPr>
                <w:rFonts w:ascii="Times New Roman"/>
                <w:sz w:val="20"/>
                <w:szCs w:val="20"/>
              </w:rPr>
            </w:pPr>
          </w:p>
        </w:tc>
        <w:tc>
          <w:tcPr>
            <w:tcW w:w="871" w:type="dxa"/>
            <w:noWrap/>
            <w:hideMark/>
          </w:tcPr>
          <w:p w14:paraId="3073C071" w14:textId="77777777" w:rsidR="00D12413" w:rsidRPr="00D114BF" w:rsidRDefault="00D12413" w:rsidP="002D2F23">
            <w:pPr>
              <w:rPr>
                <w:rFonts w:ascii="Times New Roman"/>
                <w:sz w:val="20"/>
                <w:szCs w:val="20"/>
              </w:rPr>
            </w:pPr>
          </w:p>
        </w:tc>
        <w:tc>
          <w:tcPr>
            <w:tcW w:w="871" w:type="dxa"/>
            <w:noWrap/>
            <w:hideMark/>
          </w:tcPr>
          <w:p w14:paraId="63AA6958" w14:textId="77777777" w:rsidR="00D12413" w:rsidRPr="00D114BF" w:rsidRDefault="00D12413" w:rsidP="002D2F23">
            <w:pPr>
              <w:rPr>
                <w:rFonts w:ascii="Times New Roman"/>
                <w:sz w:val="20"/>
                <w:szCs w:val="20"/>
              </w:rPr>
            </w:pPr>
          </w:p>
        </w:tc>
        <w:tc>
          <w:tcPr>
            <w:tcW w:w="870" w:type="dxa"/>
            <w:noWrap/>
            <w:hideMark/>
          </w:tcPr>
          <w:p w14:paraId="1B983AF3" w14:textId="77777777" w:rsidR="00D12413" w:rsidRPr="00D114BF" w:rsidRDefault="00D12413" w:rsidP="002D2F23">
            <w:pPr>
              <w:rPr>
                <w:rFonts w:ascii="Times New Roman"/>
                <w:sz w:val="20"/>
                <w:szCs w:val="20"/>
              </w:rPr>
            </w:pPr>
          </w:p>
        </w:tc>
        <w:tc>
          <w:tcPr>
            <w:tcW w:w="871" w:type="dxa"/>
            <w:noWrap/>
            <w:hideMark/>
          </w:tcPr>
          <w:p w14:paraId="3A1A37EC" w14:textId="77777777" w:rsidR="00D12413" w:rsidRPr="00D114BF" w:rsidRDefault="00D12413" w:rsidP="002D2F23">
            <w:pPr>
              <w:rPr>
                <w:rFonts w:ascii="Times New Roman"/>
                <w:sz w:val="20"/>
                <w:szCs w:val="20"/>
              </w:rPr>
            </w:pPr>
          </w:p>
        </w:tc>
        <w:tc>
          <w:tcPr>
            <w:tcW w:w="871" w:type="dxa"/>
            <w:noWrap/>
            <w:hideMark/>
          </w:tcPr>
          <w:p w14:paraId="1AE022B1" w14:textId="77777777" w:rsidR="00D12413" w:rsidRPr="00D114BF" w:rsidRDefault="00D12413" w:rsidP="002D2F23">
            <w:pPr>
              <w:rPr>
                <w:rFonts w:ascii="Times New Roman"/>
                <w:sz w:val="20"/>
                <w:szCs w:val="20"/>
              </w:rPr>
            </w:pPr>
          </w:p>
        </w:tc>
        <w:tc>
          <w:tcPr>
            <w:tcW w:w="871" w:type="dxa"/>
            <w:noWrap/>
            <w:hideMark/>
          </w:tcPr>
          <w:p w14:paraId="239F9E7E" w14:textId="77777777" w:rsidR="00D12413" w:rsidRPr="00D114BF" w:rsidRDefault="00D12413" w:rsidP="002D2F23">
            <w:pPr>
              <w:rPr>
                <w:rFonts w:ascii="Times New Roman"/>
                <w:sz w:val="20"/>
                <w:szCs w:val="20"/>
              </w:rPr>
            </w:pPr>
          </w:p>
        </w:tc>
      </w:tr>
      <w:tr w:rsidR="00D12413" w:rsidRPr="00D114BF" w14:paraId="6E68B07B" w14:textId="77777777" w:rsidTr="00D12413">
        <w:trPr>
          <w:trHeight w:val="300"/>
        </w:trPr>
        <w:tc>
          <w:tcPr>
            <w:tcW w:w="1162" w:type="dxa"/>
            <w:noWrap/>
            <w:hideMark/>
          </w:tcPr>
          <w:p w14:paraId="5C07A57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[q11_04]</w:t>
            </w:r>
          </w:p>
        </w:tc>
        <w:tc>
          <w:tcPr>
            <w:tcW w:w="1810" w:type="dxa"/>
            <w:noWrap/>
            <w:hideMark/>
          </w:tcPr>
          <w:p w14:paraId="2C64637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Nominacje dla prezesa zarządu</w:t>
            </w:r>
          </w:p>
        </w:tc>
        <w:tc>
          <w:tcPr>
            <w:tcW w:w="870" w:type="dxa"/>
            <w:noWrap/>
            <w:hideMark/>
          </w:tcPr>
          <w:p w14:paraId="224952EE" w14:textId="77777777" w:rsidR="00D12413" w:rsidRPr="00D114BF" w:rsidRDefault="00D12413" w:rsidP="002D2F23">
            <w:pPr>
              <w:rPr>
                <w:rFonts w:ascii="Times New Roman"/>
                <w:sz w:val="20"/>
                <w:szCs w:val="20"/>
              </w:rPr>
            </w:pPr>
          </w:p>
        </w:tc>
        <w:tc>
          <w:tcPr>
            <w:tcW w:w="871" w:type="dxa"/>
            <w:noWrap/>
            <w:hideMark/>
          </w:tcPr>
          <w:p w14:paraId="71FF47DA" w14:textId="77777777" w:rsidR="00D12413" w:rsidRPr="00D114BF" w:rsidRDefault="00D12413" w:rsidP="002D2F23">
            <w:pPr>
              <w:rPr>
                <w:rFonts w:ascii="Times New Roman"/>
                <w:sz w:val="20"/>
                <w:szCs w:val="20"/>
              </w:rPr>
            </w:pPr>
          </w:p>
        </w:tc>
        <w:tc>
          <w:tcPr>
            <w:tcW w:w="871" w:type="dxa"/>
            <w:noWrap/>
            <w:hideMark/>
          </w:tcPr>
          <w:p w14:paraId="69747CC4" w14:textId="77777777" w:rsidR="00D12413" w:rsidRPr="00D114BF" w:rsidRDefault="00D12413" w:rsidP="002D2F23">
            <w:pPr>
              <w:rPr>
                <w:rFonts w:ascii="Times New Roman"/>
                <w:sz w:val="20"/>
                <w:szCs w:val="20"/>
              </w:rPr>
            </w:pPr>
          </w:p>
        </w:tc>
        <w:tc>
          <w:tcPr>
            <w:tcW w:w="870" w:type="dxa"/>
            <w:noWrap/>
            <w:hideMark/>
          </w:tcPr>
          <w:p w14:paraId="34E34DBC" w14:textId="77777777" w:rsidR="00D12413" w:rsidRPr="00D114BF" w:rsidRDefault="00D12413" w:rsidP="002D2F23">
            <w:pPr>
              <w:rPr>
                <w:rFonts w:ascii="Times New Roman"/>
                <w:sz w:val="20"/>
                <w:szCs w:val="20"/>
              </w:rPr>
            </w:pPr>
          </w:p>
        </w:tc>
        <w:tc>
          <w:tcPr>
            <w:tcW w:w="871" w:type="dxa"/>
            <w:noWrap/>
            <w:hideMark/>
          </w:tcPr>
          <w:p w14:paraId="0F29F9AB" w14:textId="77777777" w:rsidR="00D12413" w:rsidRPr="00D114BF" w:rsidRDefault="00D12413" w:rsidP="002D2F23">
            <w:pPr>
              <w:rPr>
                <w:rFonts w:ascii="Times New Roman"/>
                <w:sz w:val="20"/>
                <w:szCs w:val="20"/>
              </w:rPr>
            </w:pPr>
          </w:p>
        </w:tc>
        <w:tc>
          <w:tcPr>
            <w:tcW w:w="871" w:type="dxa"/>
            <w:noWrap/>
            <w:hideMark/>
          </w:tcPr>
          <w:p w14:paraId="585BDCD4" w14:textId="77777777" w:rsidR="00D12413" w:rsidRPr="00D114BF" w:rsidRDefault="00D12413" w:rsidP="002D2F23">
            <w:pPr>
              <w:rPr>
                <w:rFonts w:ascii="Times New Roman"/>
                <w:sz w:val="20"/>
                <w:szCs w:val="20"/>
              </w:rPr>
            </w:pPr>
          </w:p>
        </w:tc>
        <w:tc>
          <w:tcPr>
            <w:tcW w:w="871" w:type="dxa"/>
            <w:noWrap/>
            <w:hideMark/>
          </w:tcPr>
          <w:p w14:paraId="57338456" w14:textId="77777777" w:rsidR="00D12413" w:rsidRPr="00D114BF" w:rsidRDefault="00D12413" w:rsidP="002D2F23">
            <w:pPr>
              <w:rPr>
                <w:rFonts w:ascii="Times New Roman"/>
                <w:sz w:val="20"/>
                <w:szCs w:val="20"/>
              </w:rPr>
            </w:pPr>
          </w:p>
        </w:tc>
      </w:tr>
      <w:tr w:rsidR="00D12413" w:rsidRPr="00D114BF" w14:paraId="15D49918" w14:textId="77777777" w:rsidTr="00D12413">
        <w:trPr>
          <w:trHeight w:val="300"/>
        </w:trPr>
        <w:tc>
          <w:tcPr>
            <w:tcW w:w="1162" w:type="dxa"/>
            <w:noWrap/>
            <w:hideMark/>
          </w:tcPr>
          <w:p w14:paraId="4147455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[q11_05]</w:t>
            </w:r>
          </w:p>
        </w:tc>
        <w:tc>
          <w:tcPr>
            <w:tcW w:w="1810" w:type="dxa"/>
            <w:noWrap/>
            <w:hideMark/>
          </w:tcPr>
          <w:p w14:paraId="663BC86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Przyjmowanie nowych członków</w:t>
            </w:r>
          </w:p>
        </w:tc>
        <w:tc>
          <w:tcPr>
            <w:tcW w:w="870" w:type="dxa"/>
            <w:noWrap/>
            <w:hideMark/>
          </w:tcPr>
          <w:p w14:paraId="1E835722" w14:textId="77777777" w:rsidR="00D12413" w:rsidRPr="00D114BF" w:rsidRDefault="00D12413" w:rsidP="002D2F23">
            <w:pPr>
              <w:rPr>
                <w:rFonts w:ascii="Times New Roman"/>
                <w:sz w:val="20"/>
                <w:szCs w:val="20"/>
              </w:rPr>
            </w:pPr>
          </w:p>
        </w:tc>
        <w:tc>
          <w:tcPr>
            <w:tcW w:w="871" w:type="dxa"/>
            <w:noWrap/>
            <w:hideMark/>
          </w:tcPr>
          <w:p w14:paraId="2FB26CAC" w14:textId="77777777" w:rsidR="00D12413" w:rsidRPr="00D114BF" w:rsidRDefault="00D12413" w:rsidP="002D2F23">
            <w:pPr>
              <w:rPr>
                <w:rFonts w:ascii="Times New Roman"/>
                <w:sz w:val="20"/>
                <w:szCs w:val="20"/>
              </w:rPr>
            </w:pPr>
          </w:p>
        </w:tc>
        <w:tc>
          <w:tcPr>
            <w:tcW w:w="871" w:type="dxa"/>
            <w:noWrap/>
            <w:hideMark/>
          </w:tcPr>
          <w:p w14:paraId="6AFFDA99" w14:textId="77777777" w:rsidR="00D12413" w:rsidRPr="00D114BF" w:rsidRDefault="00D12413" w:rsidP="002D2F23">
            <w:pPr>
              <w:rPr>
                <w:rFonts w:ascii="Times New Roman"/>
                <w:sz w:val="20"/>
                <w:szCs w:val="20"/>
              </w:rPr>
            </w:pPr>
          </w:p>
        </w:tc>
        <w:tc>
          <w:tcPr>
            <w:tcW w:w="870" w:type="dxa"/>
            <w:noWrap/>
            <w:hideMark/>
          </w:tcPr>
          <w:p w14:paraId="747210CC" w14:textId="77777777" w:rsidR="00D12413" w:rsidRPr="00D114BF" w:rsidRDefault="00D12413" w:rsidP="002D2F23">
            <w:pPr>
              <w:rPr>
                <w:rFonts w:ascii="Times New Roman"/>
                <w:sz w:val="20"/>
                <w:szCs w:val="20"/>
              </w:rPr>
            </w:pPr>
          </w:p>
        </w:tc>
        <w:tc>
          <w:tcPr>
            <w:tcW w:w="871" w:type="dxa"/>
            <w:noWrap/>
            <w:hideMark/>
          </w:tcPr>
          <w:p w14:paraId="56FB4DA1" w14:textId="77777777" w:rsidR="00D12413" w:rsidRPr="00D114BF" w:rsidRDefault="00D12413" w:rsidP="002D2F23">
            <w:pPr>
              <w:rPr>
                <w:rFonts w:ascii="Times New Roman"/>
                <w:sz w:val="20"/>
                <w:szCs w:val="20"/>
              </w:rPr>
            </w:pPr>
          </w:p>
        </w:tc>
        <w:tc>
          <w:tcPr>
            <w:tcW w:w="871" w:type="dxa"/>
            <w:noWrap/>
            <w:hideMark/>
          </w:tcPr>
          <w:p w14:paraId="01DE0C82" w14:textId="77777777" w:rsidR="00D12413" w:rsidRPr="00D114BF" w:rsidRDefault="00D12413" w:rsidP="002D2F23">
            <w:pPr>
              <w:rPr>
                <w:rFonts w:ascii="Times New Roman"/>
                <w:sz w:val="20"/>
                <w:szCs w:val="20"/>
              </w:rPr>
            </w:pPr>
          </w:p>
        </w:tc>
        <w:tc>
          <w:tcPr>
            <w:tcW w:w="871" w:type="dxa"/>
            <w:noWrap/>
            <w:hideMark/>
          </w:tcPr>
          <w:p w14:paraId="3E9283BC" w14:textId="77777777" w:rsidR="00D12413" w:rsidRPr="00D114BF" w:rsidRDefault="00D12413" w:rsidP="002D2F23">
            <w:pPr>
              <w:rPr>
                <w:rFonts w:ascii="Times New Roman"/>
                <w:sz w:val="20"/>
                <w:szCs w:val="20"/>
              </w:rPr>
            </w:pPr>
          </w:p>
        </w:tc>
      </w:tr>
      <w:tr w:rsidR="00D12413" w:rsidRPr="00D114BF" w14:paraId="1DCFD0B4" w14:textId="77777777" w:rsidTr="00D12413">
        <w:trPr>
          <w:trHeight w:val="300"/>
        </w:trPr>
        <w:tc>
          <w:tcPr>
            <w:tcW w:w="1162" w:type="dxa"/>
            <w:noWrap/>
            <w:hideMark/>
          </w:tcPr>
          <w:p w14:paraId="1801F76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[q11_06]</w:t>
            </w:r>
          </w:p>
        </w:tc>
        <w:tc>
          <w:tcPr>
            <w:tcW w:w="1810" w:type="dxa"/>
            <w:noWrap/>
            <w:hideMark/>
          </w:tcPr>
          <w:p w14:paraId="1E7BE68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Zmiana statutu</w:t>
            </w:r>
          </w:p>
        </w:tc>
        <w:tc>
          <w:tcPr>
            <w:tcW w:w="870" w:type="dxa"/>
            <w:noWrap/>
            <w:hideMark/>
          </w:tcPr>
          <w:p w14:paraId="1248B6C5" w14:textId="77777777" w:rsidR="00D12413" w:rsidRPr="00D114BF" w:rsidRDefault="00D12413" w:rsidP="002D2F23">
            <w:pPr>
              <w:rPr>
                <w:rFonts w:ascii="Times New Roman"/>
                <w:sz w:val="20"/>
                <w:szCs w:val="20"/>
              </w:rPr>
            </w:pPr>
          </w:p>
        </w:tc>
        <w:tc>
          <w:tcPr>
            <w:tcW w:w="871" w:type="dxa"/>
            <w:noWrap/>
            <w:hideMark/>
          </w:tcPr>
          <w:p w14:paraId="0A986D99" w14:textId="77777777" w:rsidR="00D12413" w:rsidRPr="00D114BF" w:rsidRDefault="00D12413" w:rsidP="002D2F23">
            <w:pPr>
              <w:rPr>
                <w:rFonts w:ascii="Times New Roman"/>
                <w:sz w:val="20"/>
                <w:szCs w:val="20"/>
              </w:rPr>
            </w:pPr>
          </w:p>
        </w:tc>
        <w:tc>
          <w:tcPr>
            <w:tcW w:w="871" w:type="dxa"/>
            <w:noWrap/>
            <w:hideMark/>
          </w:tcPr>
          <w:p w14:paraId="14B14BBE" w14:textId="77777777" w:rsidR="00D12413" w:rsidRPr="00D114BF" w:rsidRDefault="00D12413" w:rsidP="002D2F23">
            <w:pPr>
              <w:rPr>
                <w:rFonts w:ascii="Times New Roman"/>
                <w:sz w:val="20"/>
                <w:szCs w:val="20"/>
              </w:rPr>
            </w:pPr>
          </w:p>
        </w:tc>
        <w:tc>
          <w:tcPr>
            <w:tcW w:w="870" w:type="dxa"/>
            <w:noWrap/>
            <w:hideMark/>
          </w:tcPr>
          <w:p w14:paraId="70B38499" w14:textId="77777777" w:rsidR="00D12413" w:rsidRPr="00D114BF" w:rsidRDefault="00D12413" w:rsidP="002D2F23">
            <w:pPr>
              <w:rPr>
                <w:rFonts w:ascii="Times New Roman"/>
                <w:sz w:val="20"/>
                <w:szCs w:val="20"/>
              </w:rPr>
            </w:pPr>
          </w:p>
        </w:tc>
        <w:tc>
          <w:tcPr>
            <w:tcW w:w="871" w:type="dxa"/>
            <w:noWrap/>
            <w:hideMark/>
          </w:tcPr>
          <w:p w14:paraId="31F2D3D9" w14:textId="77777777" w:rsidR="00D12413" w:rsidRPr="00D114BF" w:rsidRDefault="00D12413" w:rsidP="002D2F23">
            <w:pPr>
              <w:rPr>
                <w:rFonts w:ascii="Times New Roman"/>
                <w:sz w:val="20"/>
                <w:szCs w:val="20"/>
              </w:rPr>
            </w:pPr>
          </w:p>
        </w:tc>
        <w:tc>
          <w:tcPr>
            <w:tcW w:w="871" w:type="dxa"/>
            <w:noWrap/>
            <w:hideMark/>
          </w:tcPr>
          <w:p w14:paraId="4BB605D2" w14:textId="77777777" w:rsidR="00D12413" w:rsidRPr="00D114BF" w:rsidRDefault="00D12413" w:rsidP="002D2F23">
            <w:pPr>
              <w:rPr>
                <w:rFonts w:ascii="Times New Roman"/>
                <w:sz w:val="20"/>
                <w:szCs w:val="20"/>
              </w:rPr>
            </w:pPr>
          </w:p>
        </w:tc>
        <w:tc>
          <w:tcPr>
            <w:tcW w:w="871" w:type="dxa"/>
            <w:noWrap/>
            <w:hideMark/>
          </w:tcPr>
          <w:p w14:paraId="210A28E6" w14:textId="77777777" w:rsidR="00D12413" w:rsidRPr="00D114BF" w:rsidRDefault="00D12413" w:rsidP="002D2F23">
            <w:pPr>
              <w:rPr>
                <w:rFonts w:ascii="Times New Roman"/>
                <w:sz w:val="20"/>
                <w:szCs w:val="20"/>
              </w:rPr>
            </w:pPr>
          </w:p>
        </w:tc>
      </w:tr>
      <w:tr w:rsidR="00D12413" w:rsidRPr="00D114BF" w14:paraId="7333AE49" w14:textId="77777777" w:rsidTr="00D12413">
        <w:trPr>
          <w:trHeight w:val="300"/>
        </w:trPr>
        <w:tc>
          <w:tcPr>
            <w:tcW w:w="1162" w:type="dxa"/>
            <w:noWrap/>
            <w:hideMark/>
          </w:tcPr>
          <w:p w14:paraId="4886585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[q11_07]</w:t>
            </w:r>
          </w:p>
        </w:tc>
        <w:tc>
          <w:tcPr>
            <w:tcW w:w="1810" w:type="dxa"/>
            <w:noWrap/>
            <w:hideMark/>
          </w:tcPr>
          <w:p w14:paraId="64F8D2D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Przyjmowanie oficjalnego stanowiska organizacji</w:t>
            </w:r>
          </w:p>
        </w:tc>
        <w:tc>
          <w:tcPr>
            <w:tcW w:w="870" w:type="dxa"/>
            <w:noWrap/>
            <w:hideMark/>
          </w:tcPr>
          <w:p w14:paraId="38BE0B0D" w14:textId="77777777" w:rsidR="00D12413" w:rsidRPr="00D114BF" w:rsidRDefault="00D12413" w:rsidP="002D2F23">
            <w:pPr>
              <w:rPr>
                <w:rFonts w:ascii="Times New Roman"/>
                <w:sz w:val="20"/>
                <w:szCs w:val="20"/>
              </w:rPr>
            </w:pPr>
          </w:p>
        </w:tc>
        <w:tc>
          <w:tcPr>
            <w:tcW w:w="871" w:type="dxa"/>
            <w:noWrap/>
            <w:hideMark/>
          </w:tcPr>
          <w:p w14:paraId="6DBAD659" w14:textId="77777777" w:rsidR="00D12413" w:rsidRPr="00D114BF" w:rsidRDefault="00D12413" w:rsidP="002D2F23">
            <w:pPr>
              <w:rPr>
                <w:rFonts w:ascii="Times New Roman"/>
                <w:sz w:val="20"/>
                <w:szCs w:val="20"/>
              </w:rPr>
            </w:pPr>
          </w:p>
        </w:tc>
        <w:tc>
          <w:tcPr>
            <w:tcW w:w="871" w:type="dxa"/>
            <w:noWrap/>
            <w:hideMark/>
          </w:tcPr>
          <w:p w14:paraId="33BE125D" w14:textId="77777777" w:rsidR="00D12413" w:rsidRPr="00D114BF" w:rsidRDefault="00D12413" w:rsidP="002D2F23">
            <w:pPr>
              <w:rPr>
                <w:rFonts w:ascii="Times New Roman"/>
                <w:sz w:val="20"/>
                <w:szCs w:val="20"/>
              </w:rPr>
            </w:pPr>
          </w:p>
        </w:tc>
        <w:tc>
          <w:tcPr>
            <w:tcW w:w="870" w:type="dxa"/>
            <w:noWrap/>
            <w:hideMark/>
          </w:tcPr>
          <w:p w14:paraId="1DD34158" w14:textId="77777777" w:rsidR="00D12413" w:rsidRPr="00D114BF" w:rsidRDefault="00D12413" w:rsidP="002D2F23">
            <w:pPr>
              <w:rPr>
                <w:rFonts w:ascii="Times New Roman"/>
                <w:sz w:val="20"/>
                <w:szCs w:val="20"/>
              </w:rPr>
            </w:pPr>
          </w:p>
        </w:tc>
        <w:tc>
          <w:tcPr>
            <w:tcW w:w="871" w:type="dxa"/>
            <w:noWrap/>
            <w:hideMark/>
          </w:tcPr>
          <w:p w14:paraId="4C7E925A" w14:textId="77777777" w:rsidR="00D12413" w:rsidRPr="00D114BF" w:rsidRDefault="00D12413" w:rsidP="002D2F23">
            <w:pPr>
              <w:rPr>
                <w:rFonts w:ascii="Times New Roman"/>
                <w:sz w:val="20"/>
                <w:szCs w:val="20"/>
              </w:rPr>
            </w:pPr>
          </w:p>
        </w:tc>
        <w:tc>
          <w:tcPr>
            <w:tcW w:w="871" w:type="dxa"/>
            <w:noWrap/>
            <w:hideMark/>
          </w:tcPr>
          <w:p w14:paraId="2EC1682E" w14:textId="77777777" w:rsidR="00D12413" w:rsidRPr="00D114BF" w:rsidRDefault="00D12413" w:rsidP="002D2F23">
            <w:pPr>
              <w:rPr>
                <w:rFonts w:ascii="Times New Roman"/>
                <w:sz w:val="20"/>
                <w:szCs w:val="20"/>
              </w:rPr>
            </w:pPr>
          </w:p>
        </w:tc>
        <w:tc>
          <w:tcPr>
            <w:tcW w:w="871" w:type="dxa"/>
            <w:noWrap/>
            <w:hideMark/>
          </w:tcPr>
          <w:p w14:paraId="4CC66C40" w14:textId="77777777" w:rsidR="00D12413" w:rsidRPr="00D114BF" w:rsidRDefault="00D12413" w:rsidP="002D2F23">
            <w:pPr>
              <w:rPr>
                <w:rFonts w:ascii="Times New Roman"/>
                <w:sz w:val="20"/>
                <w:szCs w:val="20"/>
              </w:rPr>
            </w:pPr>
          </w:p>
        </w:tc>
      </w:tr>
      <w:tr w:rsidR="00D12413" w:rsidRPr="00D114BF" w14:paraId="62F8439E" w14:textId="77777777" w:rsidTr="00D12413">
        <w:trPr>
          <w:trHeight w:val="300"/>
        </w:trPr>
        <w:tc>
          <w:tcPr>
            <w:tcW w:w="1162" w:type="dxa"/>
            <w:noWrap/>
            <w:hideMark/>
          </w:tcPr>
          <w:p w14:paraId="20B21AF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[q11_08]</w:t>
            </w:r>
          </w:p>
        </w:tc>
        <w:tc>
          <w:tcPr>
            <w:tcW w:w="1810" w:type="dxa"/>
            <w:hideMark/>
          </w:tcPr>
          <w:p w14:paraId="6BC10D5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Określanie strategii wpływania na polityków/proces legislacyjny</w:t>
            </w:r>
          </w:p>
        </w:tc>
        <w:tc>
          <w:tcPr>
            <w:tcW w:w="870" w:type="dxa"/>
            <w:noWrap/>
            <w:hideMark/>
          </w:tcPr>
          <w:p w14:paraId="68295808" w14:textId="77777777" w:rsidR="00D12413" w:rsidRPr="00D114BF" w:rsidRDefault="00D12413" w:rsidP="002D2F23">
            <w:pPr>
              <w:rPr>
                <w:rFonts w:ascii="Times New Roman"/>
                <w:sz w:val="20"/>
                <w:szCs w:val="20"/>
              </w:rPr>
            </w:pPr>
          </w:p>
        </w:tc>
        <w:tc>
          <w:tcPr>
            <w:tcW w:w="871" w:type="dxa"/>
            <w:noWrap/>
            <w:hideMark/>
          </w:tcPr>
          <w:p w14:paraId="15232950" w14:textId="77777777" w:rsidR="00D12413" w:rsidRPr="00D114BF" w:rsidRDefault="00D12413" w:rsidP="002D2F23">
            <w:pPr>
              <w:rPr>
                <w:rFonts w:ascii="Times New Roman"/>
                <w:sz w:val="20"/>
                <w:szCs w:val="20"/>
              </w:rPr>
            </w:pPr>
          </w:p>
        </w:tc>
        <w:tc>
          <w:tcPr>
            <w:tcW w:w="871" w:type="dxa"/>
            <w:noWrap/>
            <w:hideMark/>
          </w:tcPr>
          <w:p w14:paraId="00F4A5F4" w14:textId="77777777" w:rsidR="00D12413" w:rsidRPr="00D114BF" w:rsidRDefault="00D12413" w:rsidP="002D2F23">
            <w:pPr>
              <w:rPr>
                <w:rFonts w:ascii="Times New Roman"/>
                <w:sz w:val="20"/>
                <w:szCs w:val="20"/>
              </w:rPr>
            </w:pPr>
          </w:p>
        </w:tc>
        <w:tc>
          <w:tcPr>
            <w:tcW w:w="870" w:type="dxa"/>
            <w:noWrap/>
            <w:hideMark/>
          </w:tcPr>
          <w:p w14:paraId="448F247B" w14:textId="77777777" w:rsidR="00D12413" w:rsidRPr="00D114BF" w:rsidRDefault="00D12413" w:rsidP="002D2F23">
            <w:pPr>
              <w:rPr>
                <w:rFonts w:ascii="Times New Roman"/>
                <w:sz w:val="20"/>
                <w:szCs w:val="20"/>
              </w:rPr>
            </w:pPr>
          </w:p>
        </w:tc>
        <w:tc>
          <w:tcPr>
            <w:tcW w:w="871" w:type="dxa"/>
            <w:noWrap/>
            <w:hideMark/>
          </w:tcPr>
          <w:p w14:paraId="42776E48" w14:textId="77777777" w:rsidR="00D12413" w:rsidRPr="00D114BF" w:rsidRDefault="00D12413" w:rsidP="002D2F23">
            <w:pPr>
              <w:rPr>
                <w:rFonts w:ascii="Times New Roman"/>
                <w:sz w:val="20"/>
                <w:szCs w:val="20"/>
              </w:rPr>
            </w:pPr>
          </w:p>
        </w:tc>
        <w:tc>
          <w:tcPr>
            <w:tcW w:w="871" w:type="dxa"/>
            <w:noWrap/>
            <w:hideMark/>
          </w:tcPr>
          <w:p w14:paraId="7ACE9F29" w14:textId="77777777" w:rsidR="00D12413" w:rsidRPr="00D114BF" w:rsidRDefault="00D12413" w:rsidP="002D2F23">
            <w:pPr>
              <w:rPr>
                <w:rFonts w:ascii="Times New Roman"/>
                <w:sz w:val="20"/>
                <w:szCs w:val="20"/>
              </w:rPr>
            </w:pPr>
          </w:p>
        </w:tc>
        <w:tc>
          <w:tcPr>
            <w:tcW w:w="871" w:type="dxa"/>
            <w:noWrap/>
            <w:hideMark/>
          </w:tcPr>
          <w:p w14:paraId="63BCF462" w14:textId="77777777" w:rsidR="00D12413" w:rsidRPr="00D114BF" w:rsidRDefault="00D12413" w:rsidP="002D2F23">
            <w:pPr>
              <w:rPr>
                <w:rFonts w:ascii="Times New Roman"/>
                <w:sz w:val="20"/>
                <w:szCs w:val="20"/>
              </w:rPr>
            </w:pPr>
          </w:p>
        </w:tc>
      </w:tr>
    </w:tbl>
    <w:p w14:paraId="6946F371"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2094"/>
        <w:gridCol w:w="1162"/>
        <w:gridCol w:w="1162"/>
        <w:gridCol w:w="1162"/>
        <w:gridCol w:w="1162"/>
        <w:gridCol w:w="1163"/>
      </w:tblGrid>
      <w:tr w:rsidR="00D12413" w:rsidRPr="00D114BF" w14:paraId="6FD2E42C" w14:textId="77777777" w:rsidTr="00D12413">
        <w:trPr>
          <w:trHeight w:val="551"/>
        </w:trPr>
        <w:tc>
          <w:tcPr>
            <w:tcW w:w="1162" w:type="dxa"/>
            <w:noWrap/>
            <w:hideMark/>
          </w:tcPr>
          <w:p w14:paraId="61F6173B" w14:textId="77777777" w:rsidR="00D12413" w:rsidRPr="007441D1" w:rsidRDefault="00D12413" w:rsidP="002D2F23">
            <w:pPr>
              <w:rPr>
                <w:rFonts w:ascii="Calibri" w:hAnsi="Calibri" w:cs="Calibri"/>
                <w:b/>
                <w:bCs/>
                <w:color w:val="000000"/>
                <w:sz w:val="20"/>
                <w:szCs w:val="20"/>
                <w:highlight w:val="yellow"/>
                <w:rPrChange w:id="174" w:author="Frederik Heylen" w:date="2019-07-11T12:41:00Z">
                  <w:rPr>
                    <w:rFonts w:ascii="Calibri" w:hAnsi="Calibri" w:cs="Calibri"/>
                    <w:b/>
                    <w:bCs/>
                    <w:color w:val="000000"/>
                    <w:sz w:val="20"/>
                    <w:szCs w:val="20"/>
                  </w:rPr>
                </w:rPrChange>
              </w:rPr>
            </w:pPr>
            <w:r w:rsidRPr="007441D1">
              <w:rPr>
                <w:rFonts w:ascii="Calibri" w:hAnsi="Calibri" w:cs="Calibri"/>
                <w:b/>
                <w:bCs/>
                <w:color w:val="000000"/>
                <w:sz w:val="20"/>
                <w:szCs w:val="20"/>
                <w:highlight w:val="yellow"/>
                <w:rPrChange w:id="175" w:author="Frederik Heylen" w:date="2019-07-11T12:41:00Z">
                  <w:rPr>
                    <w:rFonts w:ascii="Calibri" w:hAnsi="Calibri" w:cs="Calibri"/>
                    <w:b/>
                    <w:bCs/>
                    <w:color w:val="000000"/>
                    <w:sz w:val="20"/>
                    <w:szCs w:val="20"/>
                  </w:rPr>
                </w:rPrChange>
              </w:rPr>
              <w:t>QID12</w:t>
            </w:r>
          </w:p>
        </w:tc>
        <w:tc>
          <w:tcPr>
            <w:tcW w:w="7905" w:type="dxa"/>
            <w:gridSpan w:val="6"/>
            <w:hideMark/>
          </w:tcPr>
          <w:p w14:paraId="38E622D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ocenilibyście Państwo wpływ poszczególnych aktorów na stanowiska Państwa organizacji w sprawach polityk publicznych?</w:t>
            </w:r>
            <w:r w:rsidR="00A56241">
              <w:rPr>
                <w:rFonts w:ascii="Calibri" w:hAnsi="Calibri" w:cs="Calibri"/>
                <w:color w:val="000000"/>
                <w:sz w:val="20"/>
                <w:szCs w:val="20"/>
              </w:rPr>
              <w:t xml:space="preserve"> (R + W)</w:t>
            </w:r>
          </w:p>
        </w:tc>
      </w:tr>
      <w:tr w:rsidR="00D12413" w:rsidRPr="00D114BF" w14:paraId="0C187D01" w14:textId="77777777" w:rsidTr="00D12413">
        <w:trPr>
          <w:trHeight w:val="300"/>
        </w:trPr>
        <w:tc>
          <w:tcPr>
            <w:tcW w:w="1162" w:type="dxa"/>
            <w:noWrap/>
            <w:hideMark/>
          </w:tcPr>
          <w:p w14:paraId="08885EEE" w14:textId="77777777" w:rsidR="00D12413" w:rsidRPr="00D114BF" w:rsidRDefault="00D12413" w:rsidP="002D2F23">
            <w:pPr>
              <w:rPr>
                <w:rFonts w:ascii="Times New Roman"/>
                <w:sz w:val="20"/>
                <w:szCs w:val="20"/>
              </w:rPr>
            </w:pPr>
          </w:p>
        </w:tc>
        <w:tc>
          <w:tcPr>
            <w:tcW w:w="2094" w:type="dxa"/>
            <w:noWrap/>
            <w:hideMark/>
          </w:tcPr>
          <w:p w14:paraId="72AE7626" w14:textId="77777777" w:rsidR="00D12413" w:rsidRPr="00D114BF" w:rsidRDefault="00D12413" w:rsidP="002D2F23">
            <w:pPr>
              <w:rPr>
                <w:rFonts w:ascii="Times New Roman"/>
                <w:sz w:val="20"/>
                <w:szCs w:val="20"/>
              </w:rPr>
            </w:pPr>
          </w:p>
        </w:tc>
        <w:tc>
          <w:tcPr>
            <w:tcW w:w="1162" w:type="dxa"/>
            <w:noWrap/>
            <w:hideMark/>
          </w:tcPr>
          <w:p w14:paraId="29F777A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wpływowi</w:t>
            </w:r>
          </w:p>
        </w:tc>
        <w:tc>
          <w:tcPr>
            <w:tcW w:w="1162" w:type="dxa"/>
            <w:noWrap/>
            <w:hideMark/>
          </w:tcPr>
          <w:p w14:paraId="15B6389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 jakimś stopniu wpływowi</w:t>
            </w:r>
          </w:p>
        </w:tc>
        <w:tc>
          <w:tcPr>
            <w:tcW w:w="1162" w:type="dxa"/>
            <w:noWrap/>
            <w:hideMark/>
          </w:tcPr>
          <w:p w14:paraId="0AA569B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Mało wpływowi</w:t>
            </w:r>
          </w:p>
        </w:tc>
        <w:tc>
          <w:tcPr>
            <w:tcW w:w="1162" w:type="dxa"/>
            <w:noWrap/>
            <w:hideMark/>
          </w:tcPr>
          <w:p w14:paraId="06D59D8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Nieistotni</w:t>
            </w:r>
          </w:p>
        </w:tc>
        <w:tc>
          <w:tcPr>
            <w:tcW w:w="1163" w:type="dxa"/>
            <w:noWrap/>
            <w:hideMark/>
          </w:tcPr>
          <w:p w14:paraId="4C08E3D0" w14:textId="77777777" w:rsidR="00D12413" w:rsidRPr="00D114BF" w:rsidRDefault="00D12413" w:rsidP="002D2F23">
            <w:pPr>
              <w:rPr>
                <w:rFonts w:ascii="Times New Roman"/>
                <w:sz w:val="20"/>
                <w:szCs w:val="20"/>
              </w:rPr>
            </w:pPr>
            <w:commentRangeStart w:id="176"/>
            <w:r w:rsidRPr="00D114BF">
              <w:rPr>
                <w:rFonts w:ascii="Calibri" w:hAnsi="Calibri" w:cs="Calibri"/>
                <w:color w:val="000000" w:themeColor="text1"/>
                <w:sz w:val="20"/>
                <w:szCs w:val="20"/>
              </w:rPr>
              <w:t>Nie dotyczy</w:t>
            </w:r>
            <w:commentRangeEnd w:id="176"/>
            <w:r w:rsidR="007441D1">
              <w:rPr>
                <w:rStyle w:val="Verwijzingopmerking"/>
              </w:rPr>
              <w:commentReference w:id="176"/>
            </w:r>
          </w:p>
        </w:tc>
      </w:tr>
      <w:tr w:rsidR="00A56241" w:rsidRPr="00D114BF" w14:paraId="0AAAEB5F" w14:textId="77777777" w:rsidTr="00D12413">
        <w:trPr>
          <w:trHeight w:val="300"/>
        </w:trPr>
        <w:tc>
          <w:tcPr>
            <w:tcW w:w="1162" w:type="dxa"/>
            <w:noWrap/>
          </w:tcPr>
          <w:p w14:paraId="22804C0F" w14:textId="77777777" w:rsidR="00A56241" w:rsidRPr="00D114BF" w:rsidRDefault="00A56241" w:rsidP="002D2F23">
            <w:pPr>
              <w:rPr>
                <w:rFonts w:ascii="Calibri" w:hAnsi="Calibri" w:cs="Calibri"/>
                <w:color w:val="000000"/>
                <w:sz w:val="20"/>
                <w:szCs w:val="20"/>
              </w:rPr>
            </w:pPr>
          </w:p>
        </w:tc>
        <w:tc>
          <w:tcPr>
            <w:tcW w:w="2094" w:type="dxa"/>
            <w:noWrap/>
          </w:tcPr>
          <w:p w14:paraId="2EF293DF" w14:textId="77777777" w:rsidR="00A56241" w:rsidRPr="00D114BF" w:rsidRDefault="00A56241" w:rsidP="002D2F23">
            <w:pPr>
              <w:rPr>
                <w:rFonts w:ascii="Calibri" w:hAnsi="Calibri" w:cs="Calibri"/>
                <w:color w:val="000000"/>
                <w:sz w:val="20"/>
                <w:szCs w:val="20"/>
              </w:rPr>
            </w:pPr>
          </w:p>
        </w:tc>
        <w:tc>
          <w:tcPr>
            <w:tcW w:w="1162" w:type="dxa"/>
            <w:noWrap/>
          </w:tcPr>
          <w:p w14:paraId="2B1FA33C" w14:textId="77777777" w:rsidR="00A56241" w:rsidRPr="00D114BF" w:rsidRDefault="00A56241" w:rsidP="00A56241">
            <w:pPr>
              <w:jc w:val="center"/>
              <w:rPr>
                <w:rFonts w:ascii="Times New Roman"/>
                <w:sz w:val="20"/>
                <w:szCs w:val="20"/>
              </w:rPr>
            </w:pPr>
            <w:r>
              <w:rPr>
                <w:rFonts w:ascii="Times New Roman"/>
                <w:sz w:val="20"/>
                <w:szCs w:val="20"/>
              </w:rPr>
              <w:t>1</w:t>
            </w:r>
          </w:p>
        </w:tc>
        <w:tc>
          <w:tcPr>
            <w:tcW w:w="1162" w:type="dxa"/>
            <w:noWrap/>
          </w:tcPr>
          <w:p w14:paraId="77C60ABD" w14:textId="77777777" w:rsidR="00A56241" w:rsidRPr="00D114BF" w:rsidRDefault="00A56241" w:rsidP="00A56241">
            <w:pPr>
              <w:jc w:val="center"/>
              <w:rPr>
                <w:rFonts w:ascii="Times New Roman"/>
                <w:sz w:val="20"/>
                <w:szCs w:val="20"/>
              </w:rPr>
            </w:pPr>
            <w:r>
              <w:rPr>
                <w:rFonts w:ascii="Times New Roman"/>
                <w:sz w:val="20"/>
                <w:szCs w:val="20"/>
              </w:rPr>
              <w:t>2</w:t>
            </w:r>
          </w:p>
        </w:tc>
        <w:tc>
          <w:tcPr>
            <w:tcW w:w="1162" w:type="dxa"/>
            <w:noWrap/>
          </w:tcPr>
          <w:p w14:paraId="0396DB9E" w14:textId="77777777" w:rsidR="00A56241" w:rsidRPr="00D114BF" w:rsidRDefault="00A56241" w:rsidP="00A56241">
            <w:pPr>
              <w:jc w:val="center"/>
              <w:rPr>
                <w:rFonts w:ascii="Times New Roman"/>
                <w:sz w:val="20"/>
                <w:szCs w:val="20"/>
              </w:rPr>
            </w:pPr>
            <w:r>
              <w:rPr>
                <w:rFonts w:ascii="Times New Roman"/>
                <w:sz w:val="20"/>
                <w:szCs w:val="20"/>
              </w:rPr>
              <w:t>3</w:t>
            </w:r>
          </w:p>
        </w:tc>
        <w:tc>
          <w:tcPr>
            <w:tcW w:w="1162" w:type="dxa"/>
            <w:noWrap/>
          </w:tcPr>
          <w:p w14:paraId="4D73DFB0" w14:textId="77777777" w:rsidR="00A56241" w:rsidRPr="00D114BF" w:rsidRDefault="00A56241" w:rsidP="00A56241">
            <w:pPr>
              <w:jc w:val="center"/>
              <w:rPr>
                <w:rFonts w:ascii="Times New Roman"/>
                <w:sz w:val="20"/>
                <w:szCs w:val="20"/>
              </w:rPr>
            </w:pPr>
            <w:r>
              <w:rPr>
                <w:rFonts w:ascii="Times New Roman"/>
                <w:sz w:val="20"/>
                <w:szCs w:val="20"/>
              </w:rPr>
              <w:t>4</w:t>
            </w:r>
          </w:p>
        </w:tc>
        <w:tc>
          <w:tcPr>
            <w:tcW w:w="1163" w:type="dxa"/>
            <w:noWrap/>
          </w:tcPr>
          <w:p w14:paraId="715951FB" w14:textId="77777777" w:rsidR="00A56241" w:rsidRPr="00D114BF" w:rsidRDefault="00A56241" w:rsidP="00A56241">
            <w:pPr>
              <w:jc w:val="center"/>
              <w:rPr>
                <w:rFonts w:ascii="Times New Roman"/>
                <w:sz w:val="20"/>
                <w:szCs w:val="20"/>
              </w:rPr>
            </w:pPr>
            <w:r>
              <w:rPr>
                <w:rFonts w:ascii="Times New Roman"/>
                <w:sz w:val="20"/>
                <w:szCs w:val="20"/>
              </w:rPr>
              <w:t>5</w:t>
            </w:r>
          </w:p>
        </w:tc>
      </w:tr>
      <w:tr w:rsidR="00D12413" w:rsidRPr="00D114BF" w14:paraId="793D4174" w14:textId="77777777" w:rsidTr="00D12413">
        <w:trPr>
          <w:trHeight w:val="300"/>
        </w:trPr>
        <w:tc>
          <w:tcPr>
            <w:tcW w:w="1162" w:type="dxa"/>
            <w:noWrap/>
            <w:hideMark/>
          </w:tcPr>
          <w:p w14:paraId="5A143F4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[q12_01]</w:t>
            </w:r>
          </w:p>
        </w:tc>
        <w:tc>
          <w:tcPr>
            <w:tcW w:w="2094" w:type="dxa"/>
            <w:noWrap/>
            <w:hideMark/>
          </w:tcPr>
          <w:p w14:paraId="55CB6CB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Darczyńcy</w:t>
            </w:r>
          </w:p>
        </w:tc>
        <w:tc>
          <w:tcPr>
            <w:tcW w:w="1162" w:type="dxa"/>
            <w:noWrap/>
            <w:hideMark/>
          </w:tcPr>
          <w:p w14:paraId="78177D7A" w14:textId="77777777" w:rsidR="00D12413" w:rsidRPr="00D114BF" w:rsidRDefault="00D12413" w:rsidP="002D2F23">
            <w:pPr>
              <w:rPr>
                <w:rFonts w:ascii="Times New Roman"/>
                <w:sz w:val="20"/>
                <w:szCs w:val="20"/>
              </w:rPr>
            </w:pPr>
          </w:p>
        </w:tc>
        <w:tc>
          <w:tcPr>
            <w:tcW w:w="1162" w:type="dxa"/>
            <w:noWrap/>
            <w:hideMark/>
          </w:tcPr>
          <w:p w14:paraId="3835A3F6" w14:textId="77777777" w:rsidR="00D12413" w:rsidRPr="00D114BF" w:rsidRDefault="00D12413" w:rsidP="002D2F23">
            <w:pPr>
              <w:rPr>
                <w:rFonts w:ascii="Times New Roman"/>
                <w:sz w:val="20"/>
                <w:szCs w:val="20"/>
              </w:rPr>
            </w:pPr>
          </w:p>
        </w:tc>
        <w:tc>
          <w:tcPr>
            <w:tcW w:w="1162" w:type="dxa"/>
            <w:noWrap/>
            <w:hideMark/>
          </w:tcPr>
          <w:p w14:paraId="7CDFEAE8" w14:textId="77777777" w:rsidR="00D12413" w:rsidRPr="00D114BF" w:rsidRDefault="00D12413" w:rsidP="002D2F23">
            <w:pPr>
              <w:rPr>
                <w:rFonts w:ascii="Times New Roman"/>
                <w:sz w:val="20"/>
                <w:szCs w:val="20"/>
              </w:rPr>
            </w:pPr>
          </w:p>
        </w:tc>
        <w:tc>
          <w:tcPr>
            <w:tcW w:w="1162" w:type="dxa"/>
            <w:noWrap/>
            <w:hideMark/>
          </w:tcPr>
          <w:p w14:paraId="3543BE9E" w14:textId="77777777" w:rsidR="00D12413" w:rsidRPr="00D114BF" w:rsidRDefault="00D12413" w:rsidP="002D2F23">
            <w:pPr>
              <w:rPr>
                <w:rFonts w:ascii="Times New Roman"/>
                <w:sz w:val="20"/>
                <w:szCs w:val="20"/>
              </w:rPr>
            </w:pPr>
          </w:p>
        </w:tc>
        <w:tc>
          <w:tcPr>
            <w:tcW w:w="1163" w:type="dxa"/>
            <w:noWrap/>
            <w:hideMark/>
          </w:tcPr>
          <w:p w14:paraId="02F48274" w14:textId="77777777" w:rsidR="00D12413" w:rsidRPr="00D114BF" w:rsidRDefault="00D12413" w:rsidP="002D2F23">
            <w:pPr>
              <w:rPr>
                <w:rFonts w:ascii="Times New Roman"/>
                <w:sz w:val="20"/>
                <w:szCs w:val="20"/>
              </w:rPr>
            </w:pPr>
          </w:p>
        </w:tc>
      </w:tr>
      <w:tr w:rsidR="00D12413" w:rsidRPr="00D114BF" w14:paraId="5601EE6B" w14:textId="77777777" w:rsidTr="00D12413">
        <w:trPr>
          <w:trHeight w:val="300"/>
        </w:trPr>
        <w:tc>
          <w:tcPr>
            <w:tcW w:w="1162" w:type="dxa"/>
            <w:noWrap/>
            <w:hideMark/>
          </w:tcPr>
          <w:p w14:paraId="3E04EA8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[q12_02]</w:t>
            </w:r>
          </w:p>
        </w:tc>
        <w:tc>
          <w:tcPr>
            <w:tcW w:w="2094" w:type="dxa"/>
            <w:noWrap/>
            <w:hideMark/>
          </w:tcPr>
          <w:p w14:paraId="5DA59F9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Członkowie</w:t>
            </w:r>
          </w:p>
        </w:tc>
        <w:tc>
          <w:tcPr>
            <w:tcW w:w="1162" w:type="dxa"/>
            <w:noWrap/>
            <w:hideMark/>
          </w:tcPr>
          <w:p w14:paraId="35E87BA9" w14:textId="77777777" w:rsidR="00D12413" w:rsidRPr="00D114BF" w:rsidRDefault="00D12413" w:rsidP="002D2F23">
            <w:pPr>
              <w:rPr>
                <w:rFonts w:ascii="Times New Roman"/>
                <w:sz w:val="20"/>
                <w:szCs w:val="20"/>
              </w:rPr>
            </w:pPr>
          </w:p>
        </w:tc>
        <w:tc>
          <w:tcPr>
            <w:tcW w:w="1162" w:type="dxa"/>
            <w:noWrap/>
            <w:hideMark/>
          </w:tcPr>
          <w:p w14:paraId="32DCDC62" w14:textId="77777777" w:rsidR="00D12413" w:rsidRPr="00D114BF" w:rsidRDefault="00D12413" w:rsidP="002D2F23">
            <w:pPr>
              <w:rPr>
                <w:rFonts w:ascii="Times New Roman"/>
                <w:sz w:val="20"/>
                <w:szCs w:val="20"/>
              </w:rPr>
            </w:pPr>
          </w:p>
        </w:tc>
        <w:tc>
          <w:tcPr>
            <w:tcW w:w="1162" w:type="dxa"/>
            <w:noWrap/>
            <w:hideMark/>
          </w:tcPr>
          <w:p w14:paraId="5DFF7B35" w14:textId="77777777" w:rsidR="00D12413" w:rsidRPr="00D114BF" w:rsidRDefault="00D12413" w:rsidP="002D2F23">
            <w:pPr>
              <w:rPr>
                <w:rFonts w:ascii="Times New Roman"/>
                <w:sz w:val="20"/>
                <w:szCs w:val="20"/>
              </w:rPr>
            </w:pPr>
          </w:p>
        </w:tc>
        <w:tc>
          <w:tcPr>
            <w:tcW w:w="1162" w:type="dxa"/>
            <w:noWrap/>
            <w:hideMark/>
          </w:tcPr>
          <w:p w14:paraId="2D2697C4" w14:textId="77777777" w:rsidR="00D12413" w:rsidRPr="00D114BF" w:rsidRDefault="00D12413" w:rsidP="002D2F23">
            <w:pPr>
              <w:rPr>
                <w:rFonts w:ascii="Times New Roman"/>
                <w:sz w:val="20"/>
                <w:szCs w:val="20"/>
              </w:rPr>
            </w:pPr>
          </w:p>
        </w:tc>
        <w:tc>
          <w:tcPr>
            <w:tcW w:w="1163" w:type="dxa"/>
            <w:noWrap/>
            <w:hideMark/>
          </w:tcPr>
          <w:p w14:paraId="3C99092E" w14:textId="77777777" w:rsidR="00D12413" w:rsidRPr="00D114BF" w:rsidRDefault="00D12413" w:rsidP="002D2F23">
            <w:pPr>
              <w:rPr>
                <w:rFonts w:ascii="Times New Roman"/>
                <w:sz w:val="20"/>
                <w:szCs w:val="20"/>
              </w:rPr>
            </w:pPr>
          </w:p>
        </w:tc>
      </w:tr>
      <w:tr w:rsidR="00D12413" w:rsidRPr="00D114BF" w14:paraId="344A2551" w14:textId="77777777" w:rsidTr="00D12413">
        <w:trPr>
          <w:trHeight w:val="300"/>
        </w:trPr>
        <w:tc>
          <w:tcPr>
            <w:tcW w:w="1162" w:type="dxa"/>
            <w:noWrap/>
            <w:hideMark/>
          </w:tcPr>
          <w:p w14:paraId="23246E5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[q12_03]</w:t>
            </w:r>
          </w:p>
        </w:tc>
        <w:tc>
          <w:tcPr>
            <w:tcW w:w="2094" w:type="dxa"/>
            <w:noWrap/>
            <w:hideMark/>
          </w:tcPr>
          <w:p w14:paraId="47AACA6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Dyrektor wykonawczy</w:t>
            </w:r>
          </w:p>
        </w:tc>
        <w:tc>
          <w:tcPr>
            <w:tcW w:w="1162" w:type="dxa"/>
            <w:noWrap/>
            <w:hideMark/>
          </w:tcPr>
          <w:p w14:paraId="7E241C2C" w14:textId="77777777" w:rsidR="00D12413" w:rsidRPr="00D114BF" w:rsidRDefault="00D12413" w:rsidP="002D2F23">
            <w:pPr>
              <w:rPr>
                <w:rFonts w:ascii="Times New Roman"/>
                <w:sz w:val="20"/>
                <w:szCs w:val="20"/>
              </w:rPr>
            </w:pPr>
          </w:p>
        </w:tc>
        <w:tc>
          <w:tcPr>
            <w:tcW w:w="1162" w:type="dxa"/>
            <w:noWrap/>
            <w:hideMark/>
          </w:tcPr>
          <w:p w14:paraId="4A59B1C1" w14:textId="77777777" w:rsidR="00D12413" w:rsidRPr="00D114BF" w:rsidRDefault="00D12413" w:rsidP="002D2F23">
            <w:pPr>
              <w:rPr>
                <w:rFonts w:ascii="Times New Roman"/>
                <w:sz w:val="20"/>
                <w:szCs w:val="20"/>
              </w:rPr>
            </w:pPr>
          </w:p>
        </w:tc>
        <w:tc>
          <w:tcPr>
            <w:tcW w:w="1162" w:type="dxa"/>
            <w:noWrap/>
            <w:hideMark/>
          </w:tcPr>
          <w:p w14:paraId="6E0516FF" w14:textId="77777777" w:rsidR="00D12413" w:rsidRPr="00D114BF" w:rsidRDefault="00D12413" w:rsidP="002D2F23">
            <w:pPr>
              <w:rPr>
                <w:rFonts w:ascii="Times New Roman"/>
                <w:sz w:val="20"/>
                <w:szCs w:val="20"/>
              </w:rPr>
            </w:pPr>
          </w:p>
        </w:tc>
        <w:tc>
          <w:tcPr>
            <w:tcW w:w="1162" w:type="dxa"/>
            <w:noWrap/>
            <w:hideMark/>
          </w:tcPr>
          <w:p w14:paraId="54502554" w14:textId="77777777" w:rsidR="00D12413" w:rsidRPr="00D114BF" w:rsidRDefault="00D12413" w:rsidP="002D2F23">
            <w:pPr>
              <w:rPr>
                <w:rFonts w:ascii="Times New Roman"/>
                <w:sz w:val="20"/>
                <w:szCs w:val="20"/>
              </w:rPr>
            </w:pPr>
          </w:p>
        </w:tc>
        <w:tc>
          <w:tcPr>
            <w:tcW w:w="1163" w:type="dxa"/>
            <w:noWrap/>
            <w:hideMark/>
          </w:tcPr>
          <w:p w14:paraId="21B4E88D" w14:textId="77777777" w:rsidR="00D12413" w:rsidRPr="00D114BF" w:rsidRDefault="00D12413" w:rsidP="002D2F23">
            <w:pPr>
              <w:rPr>
                <w:rFonts w:ascii="Times New Roman"/>
                <w:sz w:val="20"/>
                <w:szCs w:val="20"/>
              </w:rPr>
            </w:pPr>
          </w:p>
        </w:tc>
      </w:tr>
      <w:tr w:rsidR="00D12413" w:rsidRPr="00D114BF" w14:paraId="71D413BF" w14:textId="77777777" w:rsidTr="00D12413">
        <w:trPr>
          <w:trHeight w:val="300"/>
        </w:trPr>
        <w:tc>
          <w:tcPr>
            <w:tcW w:w="1162" w:type="dxa"/>
            <w:noWrap/>
            <w:hideMark/>
          </w:tcPr>
          <w:p w14:paraId="1B8661D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[q12_04]</w:t>
            </w:r>
          </w:p>
        </w:tc>
        <w:tc>
          <w:tcPr>
            <w:tcW w:w="2094" w:type="dxa"/>
            <w:noWrap/>
            <w:hideMark/>
          </w:tcPr>
          <w:p w14:paraId="0D63CDD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Prezes zarządu</w:t>
            </w:r>
          </w:p>
        </w:tc>
        <w:tc>
          <w:tcPr>
            <w:tcW w:w="1162" w:type="dxa"/>
            <w:noWrap/>
            <w:hideMark/>
          </w:tcPr>
          <w:p w14:paraId="48DCAA6A" w14:textId="77777777" w:rsidR="00D12413" w:rsidRPr="00D114BF" w:rsidRDefault="00D12413" w:rsidP="002D2F23">
            <w:pPr>
              <w:rPr>
                <w:rFonts w:ascii="Times New Roman"/>
                <w:sz w:val="20"/>
                <w:szCs w:val="20"/>
              </w:rPr>
            </w:pPr>
          </w:p>
        </w:tc>
        <w:tc>
          <w:tcPr>
            <w:tcW w:w="1162" w:type="dxa"/>
            <w:noWrap/>
            <w:hideMark/>
          </w:tcPr>
          <w:p w14:paraId="54828145" w14:textId="77777777" w:rsidR="00D12413" w:rsidRPr="00D114BF" w:rsidRDefault="00D12413" w:rsidP="002D2F23">
            <w:pPr>
              <w:rPr>
                <w:rFonts w:ascii="Times New Roman"/>
                <w:sz w:val="20"/>
                <w:szCs w:val="20"/>
              </w:rPr>
            </w:pPr>
          </w:p>
        </w:tc>
        <w:tc>
          <w:tcPr>
            <w:tcW w:w="1162" w:type="dxa"/>
            <w:noWrap/>
            <w:hideMark/>
          </w:tcPr>
          <w:p w14:paraId="2DA608F6" w14:textId="77777777" w:rsidR="00D12413" w:rsidRPr="00D114BF" w:rsidRDefault="00D12413" w:rsidP="002D2F23">
            <w:pPr>
              <w:rPr>
                <w:rFonts w:ascii="Times New Roman"/>
                <w:sz w:val="20"/>
                <w:szCs w:val="20"/>
              </w:rPr>
            </w:pPr>
          </w:p>
        </w:tc>
        <w:tc>
          <w:tcPr>
            <w:tcW w:w="1162" w:type="dxa"/>
            <w:noWrap/>
            <w:hideMark/>
          </w:tcPr>
          <w:p w14:paraId="55B2977D" w14:textId="77777777" w:rsidR="00D12413" w:rsidRPr="00D114BF" w:rsidRDefault="00D12413" w:rsidP="002D2F23">
            <w:pPr>
              <w:rPr>
                <w:rFonts w:ascii="Times New Roman"/>
                <w:sz w:val="20"/>
                <w:szCs w:val="20"/>
              </w:rPr>
            </w:pPr>
          </w:p>
        </w:tc>
        <w:tc>
          <w:tcPr>
            <w:tcW w:w="1163" w:type="dxa"/>
            <w:noWrap/>
            <w:hideMark/>
          </w:tcPr>
          <w:p w14:paraId="3F6A733F" w14:textId="77777777" w:rsidR="00D12413" w:rsidRPr="00D114BF" w:rsidRDefault="00D12413" w:rsidP="002D2F23">
            <w:pPr>
              <w:rPr>
                <w:rFonts w:ascii="Times New Roman"/>
                <w:sz w:val="20"/>
                <w:szCs w:val="20"/>
              </w:rPr>
            </w:pPr>
          </w:p>
        </w:tc>
      </w:tr>
      <w:tr w:rsidR="00D12413" w:rsidRPr="00D114BF" w14:paraId="78501A00" w14:textId="77777777" w:rsidTr="00D12413">
        <w:trPr>
          <w:trHeight w:val="300"/>
        </w:trPr>
        <w:tc>
          <w:tcPr>
            <w:tcW w:w="1162" w:type="dxa"/>
            <w:noWrap/>
            <w:hideMark/>
          </w:tcPr>
          <w:p w14:paraId="70067AB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[q12_05]</w:t>
            </w:r>
          </w:p>
        </w:tc>
        <w:tc>
          <w:tcPr>
            <w:tcW w:w="2094" w:type="dxa"/>
            <w:noWrap/>
            <w:hideMark/>
          </w:tcPr>
          <w:p w14:paraId="439FF50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Komitet wykonawczy</w:t>
            </w:r>
          </w:p>
        </w:tc>
        <w:tc>
          <w:tcPr>
            <w:tcW w:w="1162" w:type="dxa"/>
            <w:noWrap/>
            <w:hideMark/>
          </w:tcPr>
          <w:p w14:paraId="6A8839A7" w14:textId="77777777" w:rsidR="00D12413" w:rsidRPr="00D114BF" w:rsidRDefault="00D12413" w:rsidP="002D2F23">
            <w:pPr>
              <w:rPr>
                <w:rFonts w:ascii="Times New Roman"/>
                <w:sz w:val="20"/>
                <w:szCs w:val="20"/>
              </w:rPr>
            </w:pPr>
          </w:p>
        </w:tc>
        <w:tc>
          <w:tcPr>
            <w:tcW w:w="1162" w:type="dxa"/>
            <w:noWrap/>
            <w:hideMark/>
          </w:tcPr>
          <w:p w14:paraId="07189E47" w14:textId="77777777" w:rsidR="00D12413" w:rsidRPr="00D114BF" w:rsidRDefault="00D12413" w:rsidP="002D2F23">
            <w:pPr>
              <w:rPr>
                <w:rFonts w:ascii="Times New Roman"/>
                <w:sz w:val="20"/>
                <w:szCs w:val="20"/>
              </w:rPr>
            </w:pPr>
          </w:p>
        </w:tc>
        <w:tc>
          <w:tcPr>
            <w:tcW w:w="1162" w:type="dxa"/>
            <w:noWrap/>
            <w:hideMark/>
          </w:tcPr>
          <w:p w14:paraId="567CBEC4" w14:textId="77777777" w:rsidR="00D12413" w:rsidRPr="00D114BF" w:rsidRDefault="00D12413" w:rsidP="002D2F23">
            <w:pPr>
              <w:rPr>
                <w:rFonts w:ascii="Times New Roman"/>
                <w:sz w:val="20"/>
                <w:szCs w:val="20"/>
              </w:rPr>
            </w:pPr>
          </w:p>
        </w:tc>
        <w:tc>
          <w:tcPr>
            <w:tcW w:w="1162" w:type="dxa"/>
            <w:noWrap/>
            <w:hideMark/>
          </w:tcPr>
          <w:p w14:paraId="0AAF4F28" w14:textId="77777777" w:rsidR="00D12413" w:rsidRPr="00D114BF" w:rsidRDefault="00D12413" w:rsidP="002D2F23">
            <w:pPr>
              <w:rPr>
                <w:rFonts w:ascii="Times New Roman"/>
                <w:sz w:val="20"/>
                <w:szCs w:val="20"/>
              </w:rPr>
            </w:pPr>
          </w:p>
        </w:tc>
        <w:tc>
          <w:tcPr>
            <w:tcW w:w="1163" w:type="dxa"/>
            <w:noWrap/>
            <w:hideMark/>
          </w:tcPr>
          <w:p w14:paraId="027C5EDE" w14:textId="77777777" w:rsidR="00D12413" w:rsidRPr="00D114BF" w:rsidRDefault="00D12413" w:rsidP="002D2F23">
            <w:pPr>
              <w:rPr>
                <w:rFonts w:ascii="Times New Roman"/>
                <w:sz w:val="20"/>
                <w:szCs w:val="20"/>
              </w:rPr>
            </w:pPr>
          </w:p>
        </w:tc>
      </w:tr>
      <w:tr w:rsidR="00D12413" w:rsidRPr="00D114BF" w14:paraId="68E5C716" w14:textId="77777777" w:rsidTr="00D12413">
        <w:trPr>
          <w:trHeight w:val="300"/>
        </w:trPr>
        <w:tc>
          <w:tcPr>
            <w:tcW w:w="1162" w:type="dxa"/>
            <w:noWrap/>
            <w:hideMark/>
          </w:tcPr>
          <w:p w14:paraId="34026A6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[q12_06]</w:t>
            </w:r>
          </w:p>
        </w:tc>
        <w:tc>
          <w:tcPr>
            <w:tcW w:w="2094" w:type="dxa"/>
            <w:noWrap/>
            <w:hideMark/>
          </w:tcPr>
          <w:p w14:paraId="5BB92B0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Personel</w:t>
            </w:r>
          </w:p>
        </w:tc>
        <w:tc>
          <w:tcPr>
            <w:tcW w:w="1162" w:type="dxa"/>
            <w:noWrap/>
            <w:hideMark/>
          </w:tcPr>
          <w:p w14:paraId="69B40F5E" w14:textId="77777777" w:rsidR="00D12413" w:rsidRPr="00D114BF" w:rsidRDefault="00D12413" w:rsidP="002D2F23">
            <w:pPr>
              <w:rPr>
                <w:rFonts w:ascii="Times New Roman"/>
                <w:sz w:val="20"/>
                <w:szCs w:val="20"/>
              </w:rPr>
            </w:pPr>
          </w:p>
        </w:tc>
        <w:tc>
          <w:tcPr>
            <w:tcW w:w="1162" w:type="dxa"/>
            <w:noWrap/>
            <w:hideMark/>
          </w:tcPr>
          <w:p w14:paraId="3BBE7DF6" w14:textId="77777777" w:rsidR="00D12413" w:rsidRPr="00D114BF" w:rsidRDefault="00D12413" w:rsidP="002D2F23">
            <w:pPr>
              <w:rPr>
                <w:rFonts w:ascii="Times New Roman"/>
                <w:sz w:val="20"/>
                <w:szCs w:val="20"/>
              </w:rPr>
            </w:pPr>
          </w:p>
        </w:tc>
        <w:tc>
          <w:tcPr>
            <w:tcW w:w="1162" w:type="dxa"/>
            <w:noWrap/>
            <w:hideMark/>
          </w:tcPr>
          <w:p w14:paraId="15F32707" w14:textId="77777777" w:rsidR="00D12413" w:rsidRPr="00D114BF" w:rsidRDefault="00D12413" w:rsidP="002D2F23">
            <w:pPr>
              <w:rPr>
                <w:rFonts w:ascii="Times New Roman"/>
                <w:sz w:val="20"/>
                <w:szCs w:val="20"/>
              </w:rPr>
            </w:pPr>
          </w:p>
        </w:tc>
        <w:tc>
          <w:tcPr>
            <w:tcW w:w="1162" w:type="dxa"/>
            <w:noWrap/>
            <w:hideMark/>
          </w:tcPr>
          <w:p w14:paraId="2C2CF729" w14:textId="77777777" w:rsidR="00D12413" w:rsidRPr="00D114BF" w:rsidRDefault="00D12413" w:rsidP="002D2F23">
            <w:pPr>
              <w:rPr>
                <w:rFonts w:ascii="Times New Roman"/>
                <w:sz w:val="20"/>
                <w:szCs w:val="20"/>
              </w:rPr>
            </w:pPr>
          </w:p>
        </w:tc>
        <w:tc>
          <w:tcPr>
            <w:tcW w:w="1163" w:type="dxa"/>
            <w:noWrap/>
            <w:hideMark/>
          </w:tcPr>
          <w:p w14:paraId="54129B89" w14:textId="77777777" w:rsidR="00D12413" w:rsidRPr="00D114BF" w:rsidRDefault="00D12413" w:rsidP="002D2F23">
            <w:pPr>
              <w:rPr>
                <w:rFonts w:ascii="Times New Roman"/>
                <w:sz w:val="20"/>
                <w:szCs w:val="20"/>
              </w:rPr>
            </w:pPr>
          </w:p>
        </w:tc>
      </w:tr>
      <w:tr w:rsidR="00D12413" w:rsidRPr="00D114BF" w14:paraId="672895A9" w14:textId="77777777" w:rsidTr="00D12413">
        <w:trPr>
          <w:trHeight w:val="300"/>
        </w:trPr>
        <w:tc>
          <w:tcPr>
            <w:tcW w:w="1162" w:type="dxa"/>
            <w:noWrap/>
            <w:hideMark/>
          </w:tcPr>
          <w:p w14:paraId="52137B8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[q12_07]</w:t>
            </w:r>
          </w:p>
        </w:tc>
        <w:tc>
          <w:tcPr>
            <w:tcW w:w="2094" w:type="dxa"/>
            <w:noWrap/>
            <w:hideMark/>
          </w:tcPr>
          <w:p w14:paraId="50777A8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Beneficjenci i klienci</w:t>
            </w:r>
          </w:p>
        </w:tc>
        <w:tc>
          <w:tcPr>
            <w:tcW w:w="1162" w:type="dxa"/>
            <w:noWrap/>
            <w:hideMark/>
          </w:tcPr>
          <w:p w14:paraId="12A58B7B" w14:textId="77777777" w:rsidR="00D12413" w:rsidRPr="00D114BF" w:rsidRDefault="00D12413" w:rsidP="002D2F23">
            <w:pPr>
              <w:rPr>
                <w:rFonts w:ascii="Times New Roman"/>
                <w:sz w:val="20"/>
                <w:szCs w:val="20"/>
              </w:rPr>
            </w:pPr>
          </w:p>
        </w:tc>
        <w:tc>
          <w:tcPr>
            <w:tcW w:w="1162" w:type="dxa"/>
            <w:noWrap/>
            <w:hideMark/>
          </w:tcPr>
          <w:p w14:paraId="73E4A4C1" w14:textId="77777777" w:rsidR="00D12413" w:rsidRPr="00D114BF" w:rsidRDefault="00D12413" w:rsidP="002D2F23">
            <w:pPr>
              <w:rPr>
                <w:rFonts w:ascii="Times New Roman"/>
                <w:sz w:val="20"/>
                <w:szCs w:val="20"/>
              </w:rPr>
            </w:pPr>
          </w:p>
        </w:tc>
        <w:tc>
          <w:tcPr>
            <w:tcW w:w="1162" w:type="dxa"/>
            <w:noWrap/>
            <w:hideMark/>
          </w:tcPr>
          <w:p w14:paraId="25916D5C" w14:textId="77777777" w:rsidR="00D12413" w:rsidRPr="00D114BF" w:rsidRDefault="00D12413" w:rsidP="002D2F23">
            <w:pPr>
              <w:rPr>
                <w:rFonts w:ascii="Times New Roman"/>
                <w:sz w:val="20"/>
                <w:szCs w:val="20"/>
              </w:rPr>
            </w:pPr>
          </w:p>
        </w:tc>
        <w:tc>
          <w:tcPr>
            <w:tcW w:w="1162" w:type="dxa"/>
            <w:noWrap/>
            <w:hideMark/>
          </w:tcPr>
          <w:p w14:paraId="571D35F7" w14:textId="77777777" w:rsidR="00D12413" w:rsidRPr="00D114BF" w:rsidRDefault="00D12413" w:rsidP="002D2F23">
            <w:pPr>
              <w:rPr>
                <w:rFonts w:ascii="Times New Roman"/>
                <w:sz w:val="20"/>
                <w:szCs w:val="20"/>
              </w:rPr>
            </w:pPr>
          </w:p>
        </w:tc>
        <w:tc>
          <w:tcPr>
            <w:tcW w:w="1163" w:type="dxa"/>
            <w:noWrap/>
            <w:hideMark/>
          </w:tcPr>
          <w:p w14:paraId="16AC32E1" w14:textId="77777777" w:rsidR="00D12413" w:rsidRPr="00D114BF" w:rsidRDefault="00D12413" w:rsidP="002D2F23">
            <w:pPr>
              <w:rPr>
                <w:rFonts w:ascii="Times New Roman"/>
                <w:sz w:val="20"/>
                <w:szCs w:val="20"/>
              </w:rPr>
            </w:pPr>
          </w:p>
        </w:tc>
      </w:tr>
      <w:tr w:rsidR="00D12413" w:rsidRPr="00D114BF" w14:paraId="27C366F4" w14:textId="77777777" w:rsidTr="00D12413">
        <w:trPr>
          <w:trHeight w:val="300"/>
        </w:trPr>
        <w:tc>
          <w:tcPr>
            <w:tcW w:w="1162" w:type="dxa"/>
            <w:noWrap/>
            <w:hideMark/>
          </w:tcPr>
          <w:p w14:paraId="1B026FE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[q12_08]</w:t>
            </w:r>
          </w:p>
        </w:tc>
        <w:tc>
          <w:tcPr>
            <w:tcW w:w="2094" w:type="dxa"/>
            <w:noWrap/>
            <w:hideMark/>
          </w:tcPr>
          <w:p w14:paraId="478ACB6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Inne organizacje (np. NGO, stowarzyszenia biznesowe itd.)</w:t>
            </w:r>
          </w:p>
        </w:tc>
        <w:tc>
          <w:tcPr>
            <w:tcW w:w="1162" w:type="dxa"/>
            <w:noWrap/>
            <w:hideMark/>
          </w:tcPr>
          <w:p w14:paraId="32A9FEE4" w14:textId="77777777" w:rsidR="00D12413" w:rsidRPr="00D114BF" w:rsidRDefault="00D12413" w:rsidP="002D2F23">
            <w:pPr>
              <w:rPr>
                <w:rFonts w:ascii="Times New Roman"/>
                <w:sz w:val="20"/>
                <w:szCs w:val="20"/>
              </w:rPr>
            </w:pPr>
          </w:p>
        </w:tc>
        <w:tc>
          <w:tcPr>
            <w:tcW w:w="1162" w:type="dxa"/>
            <w:noWrap/>
            <w:hideMark/>
          </w:tcPr>
          <w:p w14:paraId="3EA44DD1" w14:textId="77777777" w:rsidR="00D12413" w:rsidRPr="00D114BF" w:rsidRDefault="00D12413" w:rsidP="002D2F23">
            <w:pPr>
              <w:rPr>
                <w:rFonts w:ascii="Times New Roman"/>
                <w:sz w:val="20"/>
                <w:szCs w:val="20"/>
              </w:rPr>
            </w:pPr>
          </w:p>
        </w:tc>
        <w:tc>
          <w:tcPr>
            <w:tcW w:w="1162" w:type="dxa"/>
            <w:noWrap/>
            <w:hideMark/>
          </w:tcPr>
          <w:p w14:paraId="404A0E5D" w14:textId="77777777" w:rsidR="00D12413" w:rsidRPr="00D114BF" w:rsidRDefault="00D12413" w:rsidP="002D2F23">
            <w:pPr>
              <w:rPr>
                <w:rFonts w:ascii="Times New Roman"/>
                <w:sz w:val="20"/>
                <w:szCs w:val="20"/>
              </w:rPr>
            </w:pPr>
          </w:p>
        </w:tc>
        <w:tc>
          <w:tcPr>
            <w:tcW w:w="1162" w:type="dxa"/>
            <w:noWrap/>
            <w:hideMark/>
          </w:tcPr>
          <w:p w14:paraId="7415CB8A" w14:textId="77777777" w:rsidR="00D12413" w:rsidRPr="00D114BF" w:rsidRDefault="00D12413" w:rsidP="002D2F23">
            <w:pPr>
              <w:rPr>
                <w:rFonts w:ascii="Times New Roman"/>
                <w:sz w:val="20"/>
                <w:szCs w:val="20"/>
              </w:rPr>
            </w:pPr>
          </w:p>
        </w:tc>
        <w:tc>
          <w:tcPr>
            <w:tcW w:w="1163" w:type="dxa"/>
            <w:noWrap/>
            <w:hideMark/>
          </w:tcPr>
          <w:p w14:paraId="032E7176" w14:textId="77777777" w:rsidR="00D12413" w:rsidRPr="00D114BF" w:rsidRDefault="00D12413" w:rsidP="002D2F23">
            <w:pPr>
              <w:rPr>
                <w:rFonts w:ascii="Times New Roman"/>
                <w:sz w:val="20"/>
                <w:szCs w:val="20"/>
              </w:rPr>
            </w:pPr>
          </w:p>
        </w:tc>
      </w:tr>
      <w:tr w:rsidR="00D12413" w:rsidRPr="00D114BF" w14:paraId="24BBFC72" w14:textId="77777777" w:rsidTr="00D12413">
        <w:trPr>
          <w:trHeight w:val="300"/>
        </w:trPr>
        <w:tc>
          <w:tcPr>
            <w:tcW w:w="1162" w:type="dxa"/>
            <w:noWrap/>
            <w:hideMark/>
          </w:tcPr>
          <w:p w14:paraId="0E51632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[q12_09]</w:t>
            </w:r>
          </w:p>
        </w:tc>
        <w:tc>
          <w:tcPr>
            <w:tcW w:w="2094" w:type="dxa"/>
            <w:noWrap/>
            <w:hideMark/>
          </w:tcPr>
          <w:p w14:paraId="6354B43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Sponsorzy korporacyjni i organizacje charytatywn</w:t>
            </w:r>
            <w:r w:rsidRPr="00D114BF">
              <w:rPr>
                <w:rFonts w:ascii="Times New Roman"/>
                <w:color w:val="000000"/>
                <w:sz w:val="20"/>
                <w:szCs w:val="20"/>
              </w:rPr>
              <w:t>e</w:t>
            </w:r>
          </w:p>
        </w:tc>
        <w:tc>
          <w:tcPr>
            <w:tcW w:w="1162" w:type="dxa"/>
            <w:noWrap/>
            <w:hideMark/>
          </w:tcPr>
          <w:p w14:paraId="439289E8" w14:textId="77777777" w:rsidR="00D12413" w:rsidRPr="00D114BF" w:rsidRDefault="00D12413" w:rsidP="002D2F23">
            <w:pPr>
              <w:rPr>
                <w:rFonts w:ascii="Times New Roman"/>
                <w:sz w:val="20"/>
                <w:szCs w:val="20"/>
              </w:rPr>
            </w:pPr>
          </w:p>
        </w:tc>
        <w:tc>
          <w:tcPr>
            <w:tcW w:w="1162" w:type="dxa"/>
            <w:noWrap/>
            <w:hideMark/>
          </w:tcPr>
          <w:p w14:paraId="67C160A5" w14:textId="77777777" w:rsidR="00D12413" w:rsidRPr="00D114BF" w:rsidRDefault="00D12413" w:rsidP="002D2F23">
            <w:pPr>
              <w:rPr>
                <w:rFonts w:ascii="Times New Roman"/>
                <w:sz w:val="20"/>
                <w:szCs w:val="20"/>
              </w:rPr>
            </w:pPr>
          </w:p>
        </w:tc>
        <w:tc>
          <w:tcPr>
            <w:tcW w:w="1162" w:type="dxa"/>
            <w:noWrap/>
            <w:hideMark/>
          </w:tcPr>
          <w:p w14:paraId="00A59235" w14:textId="77777777" w:rsidR="00D12413" w:rsidRPr="00D114BF" w:rsidRDefault="00D12413" w:rsidP="002D2F23">
            <w:pPr>
              <w:rPr>
                <w:rFonts w:ascii="Times New Roman"/>
                <w:sz w:val="20"/>
                <w:szCs w:val="20"/>
              </w:rPr>
            </w:pPr>
          </w:p>
        </w:tc>
        <w:tc>
          <w:tcPr>
            <w:tcW w:w="1162" w:type="dxa"/>
            <w:noWrap/>
            <w:hideMark/>
          </w:tcPr>
          <w:p w14:paraId="6AE69CD2" w14:textId="77777777" w:rsidR="00D12413" w:rsidRPr="00D114BF" w:rsidRDefault="00D12413" w:rsidP="002D2F23">
            <w:pPr>
              <w:rPr>
                <w:rFonts w:ascii="Times New Roman"/>
                <w:sz w:val="20"/>
                <w:szCs w:val="20"/>
              </w:rPr>
            </w:pPr>
          </w:p>
        </w:tc>
        <w:tc>
          <w:tcPr>
            <w:tcW w:w="1163" w:type="dxa"/>
            <w:noWrap/>
            <w:hideMark/>
          </w:tcPr>
          <w:p w14:paraId="2C1B0C84" w14:textId="77777777" w:rsidR="00D12413" w:rsidRPr="00D114BF" w:rsidRDefault="00D12413" w:rsidP="002D2F23">
            <w:pPr>
              <w:rPr>
                <w:rFonts w:ascii="Times New Roman"/>
                <w:sz w:val="20"/>
                <w:szCs w:val="20"/>
              </w:rPr>
            </w:pPr>
          </w:p>
        </w:tc>
      </w:tr>
      <w:tr w:rsidR="00D12413" w:rsidRPr="00D114BF" w14:paraId="407380E2" w14:textId="77777777" w:rsidTr="00D12413">
        <w:trPr>
          <w:trHeight w:val="300"/>
        </w:trPr>
        <w:tc>
          <w:tcPr>
            <w:tcW w:w="1162" w:type="dxa"/>
            <w:noWrap/>
            <w:hideMark/>
          </w:tcPr>
          <w:p w14:paraId="5AD068B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[q12_10]</w:t>
            </w:r>
          </w:p>
        </w:tc>
        <w:tc>
          <w:tcPr>
            <w:tcW w:w="2094" w:type="dxa"/>
            <w:noWrap/>
            <w:hideMark/>
          </w:tcPr>
          <w:p w14:paraId="084F3E3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Wspierające instytucje rządowe</w:t>
            </w:r>
          </w:p>
        </w:tc>
        <w:tc>
          <w:tcPr>
            <w:tcW w:w="1162" w:type="dxa"/>
            <w:noWrap/>
            <w:hideMark/>
          </w:tcPr>
          <w:p w14:paraId="631324EA" w14:textId="77777777" w:rsidR="00D12413" w:rsidRPr="00D114BF" w:rsidRDefault="00D12413" w:rsidP="002D2F23">
            <w:pPr>
              <w:rPr>
                <w:rFonts w:ascii="Times New Roman"/>
                <w:sz w:val="20"/>
                <w:szCs w:val="20"/>
              </w:rPr>
            </w:pPr>
          </w:p>
        </w:tc>
        <w:tc>
          <w:tcPr>
            <w:tcW w:w="1162" w:type="dxa"/>
            <w:noWrap/>
            <w:hideMark/>
          </w:tcPr>
          <w:p w14:paraId="707C09C9" w14:textId="77777777" w:rsidR="00D12413" w:rsidRPr="00D114BF" w:rsidRDefault="00D12413" w:rsidP="002D2F23">
            <w:pPr>
              <w:rPr>
                <w:rFonts w:ascii="Times New Roman"/>
                <w:sz w:val="20"/>
                <w:szCs w:val="20"/>
              </w:rPr>
            </w:pPr>
          </w:p>
        </w:tc>
        <w:tc>
          <w:tcPr>
            <w:tcW w:w="1162" w:type="dxa"/>
            <w:noWrap/>
            <w:hideMark/>
          </w:tcPr>
          <w:p w14:paraId="6190499F" w14:textId="77777777" w:rsidR="00D12413" w:rsidRPr="00D114BF" w:rsidRDefault="00D12413" w:rsidP="002D2F23">
            <w:pPr>
              <w:rPr>
                <w:rFonts w:ascii="Times New Roman"/>
                <w:sz w:val="20"/>
                <w:szCs w:val="20"/>
              </w:rPr>
            </w:pPr>
          </w:p>
        </w:tc>
        <w:tc>
          <w:tcPr>
            <w:tcW w:w="1162" w:type="dxa"/>
            <w:noWrap/>
            <w:hideMark/>
          </w:tcPr>
          <w:p w14:paraId="77653E49" w14:textId="77777777" w:rsidR="00D12413" w:rsidRPr="00D114BF" w:rsidRDefault="00D12413" w:rsidP="002D2F23">
            <w:pPr>
              <w:rPr>
                <w:rFonts w:ascii="Times New Roman"/>
                <w:sz w:val="20"/>
                <w:szCs w:val="20"/>
              </w:rPr>
            </w:pPr>
          </w:p>
        </w:tc>
        <w:tc>
          <w:tcPr>
            <w:tcW w:w="1163" w:type="dxa"/>
            <w:noWrap/>
            <w:hideMark/>
          </w:tcPr>
          <w:p w14:paraId="02137B72" w14:textId="77777777" w:rsidR="00D12413" w:rsidRPr="00D114BF" w:rsidRDefault="00D12413" w:rsidP="002D2F23">
            <w:pPr>
              <w:rPr>
                <w:rFonts w:ascii="Times New Roman"/>
                <w:sz w:val="20"/>
                <w:szCs w:val="20"/>
              </w:rPr>
            </w:pPr>
          </w:p>
        </w:tc>
      </w:tr>
    </w:tbl>
    <w:p w14:paraId="2A2427FC"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2094"/>
        <w:gridCol w:w="1134"/>
        <w:gridCol w:w="1275"/>
        <w:gridCol w:w="1134"/>
        <w:gridCol w:w="1134"/>
        <w:gridCol w:w="1134"/>
      </w:tblGrid>
      <w:tr w:rsidR="00D12413" w:rsidRPr="00D114BF" w14:paraId="5C2BDC8D" w14:textId="77777777" w:rsidTr="00D12413">
        <w:trPr>
          <w:trHeight w:val="478"/>
        </w:trPr>
        <w:tc>
          <w:tcPr>
            <w:tcW w:w="1162" w:type="dxa"/>
            <w:noWrap/>
            <w:hideMark/>
          </w:tcPr>
          <w:p w14:paraId="481EBCC6" w14:textId="77777777" w:rsidR="00D12413" w:rsidRPr="00D114BF" w:rsidRDefault="00D12413" w:rsidP="002D2F23">
            <w:pPr>
              <w:rPr>
                <w:rFonts w:ascii="Calibri" w:hAnsi="Calibri" w:cs="Calibri"/>
                <w:b/>
                <w:bCs/>
                <w:color w:val="000000"/>
                <w:sz w:val="20"/>
                <w:szCs w:val="20"/>
              </w:rPr>
            </w:pPr>
            <w:r w:rsidRPr="007441D1">
              <w:rPr>
                <w:rFonts w:ascii="Calibri" w:hAnsi="Calibri" w:cs="Calibri"/>
                <w:b/>
                <w:bCs/>
                <w:color w:val="000000"/>
                <w:sz w:val="20"/>
                <w:szCs w:val="20"/>
                <w:highlight w:val="yellow"/>
                <w:rPrChange w:id="177" w:author="Frederik Heylen" w:date="2019-07-11T12:43:00Z">
                  <w:rPr>
                    <w:rFonts w:ascii="Calibri" w:hAnsi="Calibri" w:cs="Calibri"/>
                    <w:b/>
                    <w:bCs/>
                    <w:color w:val="000000"/>
                    <w:sz w:val="20"/>
                    <w:szCs w:val="20"/>
                  </w:rPr>
                </w:rPrChange>
              </w:rPr>
              <w:t>QID13</w:t>
            </w:r>
          </w:p>
        </w:tc>
        <w:tc>
          <w:tcPr>
            <w:tcW w:w="7905" w:type="dxa"/>
            <w:gridSpan w:val="6"/>
            <w:hideMark/>
          </w:tcPr>
          <w:p w14:paraId="5E3CC3A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ocenilibyście Państwo wpływ poszczególnych aktorów na stanowiska Państwa organizacji dotyczących doboru strategii politycznych?</w:t>
            </w:r>
            <w:r w:rsidR="00A56241">
              <w:rPr>
                <w:rFonts w:ascii="Calibri" w:hAnsi="Calibri" w:cs="Calibri"/>
                <w:color w:val="000000"/>
                <w:sz w:val="20"/>
                <w:szCs w:val="20"/>
              </w:rPr>
              <w:t xml:space="preserve"> (R + W)</w:t>
            </w:r>
          </w:p>
        </w:tc>
      </w:tr>
      <w:tr w:rsidR="00D12413" w:rsidRPr="00D114BF" w14:paraId="2D2A907E" w14:textId="77777777" w:rsidTr="00D12413">
        <w:trPr>
          <w:trHeight w:val="300"/>
        </w:trPr>
        <w:tc>
          <w:tcPr>
            <w:tcW w:w="1162" w:type="dxa"/>
            <w:noWrap/>
            <w:hideMark/>
          </w:tcPr>
          <w:p w14:paraId="19B8EE1C" w14:textId="77777777" w:rsidR="00D12413" w:rsidRPr="00D114BF" w:rsidRDefault="00D12413" w:rsidP="002D2F23">
            <w:pPr>
              <w:rPr>
                <w:rFonts w:ascii="Times New Roman"/>
                <w:sz w:val="20"/>
                <w:szCs w:val="20"/>
              </w:rPr>
            </w:pPr>
          </w:p>
        </w:tc>
        <w:tc>
          <w:tcPr>
            <w:tcW w:w="2094" w:type="dxa"/>
            <w:noWrap/>
            <w:hideMark/>
          </w:tcPr>
          <w:p w14:paraId="66935653" w14:textId="77777777" w:rsidR="00D12413" w:rsidRPr="00D114BF" w:rsidRDefault="00D12413" w:rsidP="002D2F23">
            <w:pPr>
              <w:rPr>
                <w:rFonts w:ascii="Times New Roman"/>
                <w:sz w:val="20"/>
                <w:szCs w:val="20"/>
              </w:rPr>
            </w:pPr>
          </w:p>
        </w:tc>
        <w:tc>
          <w:tcPr>
            <w:tcW w:w="1134" w:type="dxa"/>
            <w:noWrap/>
            <w:hideMark/>
          </w:tcPr>
          <w:p w14:paraId="3D63AA2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wpływowi</w:t>
            </w:r>
          </w:p>
        </w:tc>
        <w:tc>
          <w:tcPr>
            <w:tcW w:w="1275" w:type="dxa"/>
            <w:noWrap/>
            <w:hideMark/>
          </w:tcPr>
          <w:p w14:paraId="3383B1F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 jakimś stopniu wpływowi</w:t>
            </w:r>
          </w:p>
        </w:tc>
        <w:tc>
          <w:tcPr>
            <w:tcW w:w="1134" w:type="dxa"/>
            <w:noWrap/>
            <w:hideMark/>
          </w:tcPr>
          <w:p w14:paraId="5E4F777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Mało wpływowi</w:t>
            </w:r>
          </w:p>
        </w:tc>
        <w:tc>
          <w:tcPr>
            <w:tcW w:w="1134" w:type="dxa"/>
            <w:noWrap/>
            <w:hideMark/>
          </w:tcPr>
          <w:p w14:paraId="29A6300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Nieistotni</w:t>
            </w:r>
          </w:p>
        </w:tc>
        <w:tc>
          <w:tcPr>
            <w:tcW w:w="1134" w:type="dxa"/>
            <w:noWrap/>
            <w:hideMark/>
          </w:tcPr>
          <w:p w14:paraId="678D2753" w14:textId="77777777" w:rsidR="00D12413" w:rsidRPr="00D114BF" w:rsidRDefault="00D12413" w:rsidP="002D2F23">
            <w:pPr>
              <w:rPr>
                <w:rFonts w:ascii="Times New Roman"/>
                <w:sz w:val="20"/>
                <w:szCs w:val="20"/>
              </w:rPr>
            </w:pPr>
            <w:commentRangeStart w:id="178"/>
            <w:r w:rsidRPr="00D114BF">
              <w:rPr>
                <w:rFonts w:ascii="Calibri" w:hAnsi="Calibri" w:cs="Calibri"/>
                <w:color w:val="000000"/>
                <w:sz w:val="20"/>
                <w:szCs w:val="20"/>
              </w:rPr>
              <w:t>Nie dotyczy</w:t>
            </w:r>
            <w:commentRangeEnd w:id="178"/>
            <w:r w:rsidR="007441D1">
              <w:rPr>
                <w:rStyle w:val="Verwijzingopmerking"/>
              </w:rPr>
              <w:commentReference w:id="178"/>
            </w:r>
          </w:p>
        </w:tc>
      </w:tr>
      <w:tr w:rsidR="00A56241" w:rsidRPr="00D114BF" w14:paraId="0DDD3F8B" w14:textId="77777777" w:rsidTr="00D12413">
        <w:trPr>
          <w:trHeight w:val="300"/>
        </w:trPr>
        <w:tc>
          <w:tcPr>
            <w:tcW w:w="1162" w:type="dxa"/>
            <w:noWrap/>
          </w:tcPr>
          <w:p w14:paraId="54F5F67B" w14:textId="77777777" w:rsidR="00A56241" w:rsidRPr="00D114BF" w:rsidRDefault="00A56241" w:rsidP="002D2F23">
            <w:pPr>
              <w:rPr>
                <w:rFonts w:ascii="Calibri" w:hAnsi="Calibri" w:cs="Calibri"/>
                <w:color w:val="000000"/>
                <w:sz w:val="20"/>
                <w:szCs w:val="20"/>
              </w:rPr>
            </w:pPr>
          </w:p>
        </w:tc>
        <w:tc>
          <w:tcPr>
            <w:tcW w:w="2094" w:type="dxa"/>
            <w:noWrap/>
          </w:tcPr>
          <w:p w14:paraId="7AFDBC2C" w14:textId="77777777" w:rsidR="00A56241" w:rsidRPr="00D114BF" w:rsidRDefault="00A56241" w:rsidP="002D2F23">
            <w:pPr>
              <w:rPr>
                <w:rFonts w:ascii="Calibri" w:hAnsi="Calibri" w:cs="Calibri"/>
                <w:color w:val="000000"/>
                <w:sz w:val="20"/>
                <w:szCs w:val="20"/>
              </w:rPr>
            </w:pPr>
          </w:p>
        </w:tc>
        <w:tc>
          <w:tcPr>
            <w:tcW w:w="1134" w:type="dxa"/>
            <w:noWrap/>
          </w:tcPr>
          <w:p w14:paraId="7328EEF9" w14:textId="77777777" w:rsidR="00A56241" w:rsidRPr="00D114BF" w:rsidRDefault="00A56241" w:rsidP="00A56241">
            <w:pPr>
              <w:jc w:val="center"/>
              <w:rPr>
                <w:rFonts w:ascii="Times New Roman"/>
                <w:sz w:val="20"/>
                <w:szCs w:val="20"/>
              </w:rPr>
            </w:pPr>
            <w:r>
              <w:rPr>
                <w:rFonts w:ascii="Times New Roman"/>
                <w:sz w:val="20"/>
                <w:szCs w:val="20"/>
              </w:rPr>
              <w:t>1</w:t>
            </w:r>
          </w:p>
        </w:tc>
        <w:tc>
          <w:tcPr>
            <w:tcW w:w="1275" w:type="dxa"/>
            <w:noWrap/>
          </w:tcPr>
          <w:p w14:paraId="0464C491" w14:textId="77777777" w:rsidR="00A56241" w:rsidRPr="00D114BF" w:rsidRDefault="00A56241" w:rsidP="00A56241">
            <w:pPr>
              <w:jc w:val="center"/>
              <w:rPr>
                <w:rFonts w:ascii="Times New Roman"/>
                <w:sz w:val="20"/>
                <w:szCs w:val="20"/>
              </w:rPr>
            </w:pPr>
            <w:r>
              <w:rPr>
                <w:rFonts w:ascii="Times New Roman"/>
                <w:sz w:val="20"/>
                <w:szCs w:val="20"/>
              </w:rPr>
              <w:t>2</w:t>
            </w:r>
          </w:p>
        </w:tc>
        <w:tc>
          <w:tcPr>
            <w:tcW w:w="1134" w:type="dxa"/>
            <w:noWrap/>
          </w:tcPr>
          <w:p w14:paraId="28D596C4" w14:textId="77777777" w:rsidR="00A56241" w:rsidRPr="00D114BF" w:rsidRDefault="00A56241" w:rsidP="00A56241">
            <w:pPr>
              <w:jc w:val="center"/>
              <w:rPr>
                <w:rFonts w:ascii="Times New Roman"/>
                <w:sz w:val="20"/>
                <w:szCs w:val="20"/>
              </w:rPr>
            </w:pPr>
            <w:r>
              <w:rPr>
                <w:rFonts w:ascii="Times New Roman"/>
                <w:sz w:val="20"/>
                <w:szCs w:val="20"/>
              </w:rPr>
              <w:t>3</w:t>
            </w:r>
          </w:p>
        </w:tc>
        <w:tc>
          <w:tcPr>
            <w:tcW w:w="1134" w:type="dxa"/>
            <w:noWrap/>
          </w:tcPr>
          <w:p w14:paraId="25059780" w14:textId="77777777" w:rsidR="00A56241" w:rsidRPr="00D114BF" w:rsidRDefault="00A56241" w:rsidP="00A56241">
            <w:pPr>
              <w:jc w:val="center"/>
              <w:rPr>
                <w:rFonts w:ascii="Times New Roman"/>
                <w:sz w:val="20"/>
                <w:szCs w:val="20"/>
              </w:rPr>
            </w:pPr>
            <w:r>
              <w:rPr>
                <w:rFonts w:ascii="Times New Roman"/>
                <w:sz w:val="20"/>
                <w:szCs w:val="20"/>
              </w:rPr>
              <w:t>4</w:t>
            </w:r>
          </w:p>
        </w:tc>
        <w:tc>
          <w:tcPr>
            <w:tcW w:w="1134" w:type="dxa"/>
            <w:noWrap/>
          </w:tcPr>
          <w:p w14:paraId="6291C91D" w14:textId="77777777" w:rsidR="00A56241" w:rsidRPr="00D114BF" w:rsidRDefault="00A56241" w:rsidP="00A56241">
            <w:pPr>
              <w:jc w:val="center"/>
              <w:rPr>
                <w:rFonts w:ascii="Times New Roman"/>
                <w:sz w:val="20"/>
                <w:szCs w:val="20"/>
              </w:rPr>
            </w:pPr>
            <w:r>
              <w:rPr>
                <w:rFonts w:ascii="Times New Roman"/>
                <w:sz w:val="20"/>
                <w:szCs w:val="20"/>
              </w:rPr>
              <w:t>5</w:t>
            </w:r>
          </w:p>
        </w:tc>
      </w:tr>
      <w:tr w:rsidR="00D12413" w:rsidRPr="00D114BF" w14:paraId="2436960F" w14:textId="77777777" w:rsidTr="00D12413">
        <w:trPr>
          <w:trHeight w:val="300"/>
        </w:trPr>
        <w:tc>
          <w:tcPr>
            <w:tcW w:w="1162" w:type="dxa"/>
            <w:noWrap/>
            <w:hideMark/>
          </w:tcPr>
          <w:p w14:paraId="7BDB817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[q13_01]</w:t>
            </w:r>
          </w:p>
        </w:tc>
        <w:tc>
          <w:tcPr>
            <w:tcW w:w="2094" w:type="dxa"/>
            <w:noWrap/>
            <w:hideMark/>
          </w:tcPr>
          <w:p w14:paraId="2F01FD5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Darczyńcy</w:t>
            </w:r>
          </w:p>
        </w:tc>
        <w:tc>
          <w:tcPr>
            <w:tcW w:w="1134" w:type="dxa"/>
            <w:noWrap/>
            <w:hideMark/>
          </w:tcPr>
          <w:p w14:paraId="7A6076B9" w14:textId="77777777" w:rsidR="00D12413" w:rsidRPr="00D114BF" w:rsidRDefault="00D12413" w:rsidP="002D2F23">
            <w:pPr>
              <w:rPr>
                <w:rFonts w:ascii="Times New Roman"/>
                <w:sz w:val="20"/>
                <w:szCs w:val="20"/>
              </w:rPr>
            </w:pPr>
          </w:p>
        </w:tc>
        <w:tc>
          <w:tcPr>
            <w:tcW w:w="1275" w:type="dxa"/>
            <w:noWrap/>
            <w:hideMark/>
          </w:tcPr>
          <w:p w14:paraId="61B79708" w14:textId="77777777" w:rsidR="00D12413" w:rsidRPr="00D114BF" w:rsidRDefault="00D12413" w:rsidP="002D2F23">
            <w:pPr>
              <w:rPr>
                <w:rFonts w:ascii="Times New Roman"/>
                <w:sz w:val="20"/>
                <w:szCs w:val="20"/>
              </w:rPr>
            </w:pPr>
          </w:p>
        </w:tc>
        <w:tc>
          <w:tcPr>
            <w:tcW w:w="1134" w:type="dxa"/>
            <w:noWrap/>
            <w:hideMark/>
          </w:tcPr>
          <w:p w14:paraId="5B2A099D" w14:textId="77777777" w:rsidR="00D12413" w:rsidRPr="00D114BF" w:rsidRDefault="00D12413" w:rsidP="002D2F23">
            <w:pPr>
              <w:rPr>
                <w:rFonts w:ascii="Times New Roman"/>
                <w:sz w:val="20"/>
                <w:szCs w:val="20"/>
              </w:rPr>
            </w:pPr>
          </w:p>
        </w:tc>
        <w:tc>
          <w:tcPr>
            <w:tcW w:w="1134" w:type="dxa"/>
            <w:noWrap/>
            <w:hideMark/>
          </w:tcPr>
          <w:p w14:paraId="76BFA19A" w14:textId="77777777" w:rsidR="00D12413" w:rsidRPr="00D114BF" w:rsidRDefault="00D12413" w:rsidP="002D2F23">
            <w:pPr>
              <w:rPr>
                <w:rFonts w:ascii="Times New Roman"/>
                <w:sz w:val="20"/>
                <w:szCs w:val="20"/>
              </w:rPr>
            </w:pPr>
          </w:p>
        </w:tc>
        <w:tc>
          <w:tcPr>
            <w:tcW w:w="1134" w:type="dxa"/>
            <w:noWrap/>
            <w:hideMark/>
          </w:tcPr>
          <w:p w14:paraId="30A77B6B" w14:textId="77777777" w:rsidR="00D12413" w:rsidRPr="00D114BF" w:rsidRDefault="00D12413" w:rsidP="002D2F23">
            <w:pPr>
              <w:rPr>
                <w:rFonts w:ascii="Times New Roman"/>
                <w:sz w:val="20"/>
                <w:szCs w:val="20"/>
              </w:rPr>
            </w:pPr>
          </w:p>
        </w:tc>
      </w:tr>
      <w:tr w:rsidR="00D12413" w:rsidRPr="00D114BF" w14:paraId="76A00828" w14:textId="77777777" w:rsidTr="00D12413">
        <w:trPr>
          <w:trHeight w:val="300"/>
        </w:trPr>
        <w:tc>
          <w:tcPr>
            <w:tcW w:w="1162" w:type="dxa"/>
            <w:noWrap/>
            <w:hideMark/>
          </w:tcPr>
          <w:p w14:paraId="5D277D4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[q13_02]</w:t>
            </w:r>
          </w:p>
        </w:tc>
        <w:tc>
          <w:tcPr>
            <w:tcW w:w="2094" w:type="dxa"/>
            <w:noWrap/>
            <w:hideMark/>
          </w:tcPr>
          <w:p w14:paraId="4EFE506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Członkowie</w:t>
            </w:r>
          </w:p>
        </w:tc>
        <w:tc>
          <w:tcPr>
            <w:tcW w:w="1134" w:type="dxa"/>
            <w:noWrap/>
            <w:hideMark/>
          </w:tcPr>
          <w:p w14:paraId="0D606FEB" w14:textId="77777777" w:rsidR="00D12413" w:rsidRPr="00D114BF" w:rsidRDefault="00D12413" w:rsidP="002D2F23">
            <w:pPr>
              <w:rPr>
                <w:rFonts w:ascii="Times New Roman"/>
                <w:sz w:val="20"/>
                <w:szCs w:val="20"/>
              </w:rPr>
            </w:pPr>
          </w:p>
        </w:tc>
        <w:tc>
          <w:tcPr>
            <w:tcW w:w="1275" w:type="dxa"/>
            <w:noWrap/>
            <w:hideMark/>
          </w:tcPr>
          <w:p w14:paraId="47B249AF" w14:textId="77777777" w:rsidR="00D12413" w:rsidRPr="00D114BF" w:rsidRDefault="00D12413" w:rsidP="002D2F23">
            <w:pPr>
              <w:rPr>
                <w:rFonts w:ascii="Times New Roman"/>
                <w:sz w:val="20"/>
                <w:szCs w:val="20"/>
              </w:rPr>
            </w:pPr>
          </w:p>
        </w:tc>
        <w:tc>
          <w:tcPr>
            <w:tcW w:w="1134" w:type="dxa"/>
            <w:noWrap/>
            <w:hideMark/>
          </w:tcPr>
          <w:p w14:paraId="1DC1AB13" w14:textId="77777777" w:rsidR="00D12413" w:rsidRPr="00D114BF" w:rsidRDefault="00D12413" w:rsidP="002D2F23">
            <w:pPr>
              <w:rPr>
                <w:rFonts w:ascii="Times New Roman"/>
                <w:sz w:val="20"/>
                <w:szCs w:val="20"/>
              </w:rPr>
            </w:pPr>
          </w:p>
        </w:tc>
        <w:tc>
          <w:tcPr>
            <w:tcW w:w="1134" w:type="dxa"/>
            <w:noWrap/>
            <w:hideMark/>
          </w:tcPr>
          <w:p w14:paraId="29CCABFB" w14:textId="77777777" w:rsidR="00D12413" w:rsidRPr="00D114BF" w:rsidRDefault="00D12413" w:rsidP="002D2F23">
            <w:pPr>
              <w:rPr>
                <w:rFonts w:ascii="Times New Roman"/>
                <w:sz w:val="20"/>
                <w:szCs w:val="20"/>
              </w:rPr>
            </w:pPr>
          </w:p>
        </w:tc>
        <w:tc>
          <w:tcPr>
            <w:tcW w:w="1134" w:type="dxa"/>
            <w:noWrap/>
            <w:hideMark/>
          </w:tcPr>
          <w:p w14:paraId="2BEE78E1" w14:textId="77777777" w:rsidR="00D12413" w:rsidRPr="00D114BF" w:rsidRDefault="00D12413" w:rsidP="002D2F23">
            <w:pPr>
              <w:rPr>
                <w:rFonts w:ascii="Times New Roman"/>
                <w:sz w:val="20"/>
                <w:szCs w:val="20"/>
              </w:rPr>
            </w:pPr>
          </w:p>
        </w:tc>
      </w:tr>
      <w:tr w:rsidR="00D12413" w:rsidRPr="00D114BF" w14:paraId="5762C1B2" w14:textId="77777777" w:rsidTr="00D12413">
        <w:trPr>
          <w:trHeight w:val="300"/>
        </w:trPr>
        <w:tc>
          <w:tcPr>
            <w:tcW w:w="1162" w:type="dxa"/>
            <w:noWrap/>
            <w:hideMark/>
          </w:tcPr>
          <w:p w14:paraId="7465DE1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[q13_03]</w:t>
            </w:r>
          </w:p>
        </w:tc>
        <w:tc>
          <w:tcPr>
            <w:tcW w:w="2094" w:type="dxa"/>
            <w:noWrap/>
            <w:hideMark/>
          </w:tcPr>
          <w:p w14:paraId="0306FAD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Dyrektor wykonawczy</w:t>
            </w:r>
          </w:p>
        </w:tc>
        <w:tc>
          <w:tcPr>
            <w:tcW w:w="1134" w:type="dxa"/>
            <w:noWrap/>
            <w:hideMark/>
          </w:tcPr>
          <w:p w14:paraId="3DD1F122" w14:textId="77777777" w:rsidR="00D12413" w:rsidRPr="00D114BF" w:rsidRDefault="00D12413" w:rsidP="002D2F23">
            <w:pPr>
              <w:rPr>
                <w:rFonts w:ascii="Times New Roman"/>
                <w:sz w:val="20"/>
                <w:szCs w:val="20"/>
              </w:rPr>
            </w:pPr>
          </w:p>
        </w:tc>
        <w:tc>
          <w:tcPr>
            <w:tcW w:w="1275" w:type="dxa"/>
            <w:noWrap/>
            <w:hideMark/>
          </w:tcPr>
          <w:p w14:paraId="3A1C75D4" w14:textId="77777777" w:rsidR="00D12413" w:rsidRPr="00D114BF" w:rsidRDefault="00D12413" w:rsidP="002D2F23">
            <w:pPr>
              <w:rPr>
                <w:rFonts w:ascii="Times New Roman"/>
                <w:sz w:val="20"/>
                <w:szCs w:val="20"/>
              </w:rPr>
            </w:pPr>
          </w:p>
        </w:tc>
        <w:tc>
          <w:tcPr>
            <w:tcW w:w="1134" w:type="dxa"/>
            <w:noWrap/>
            <w:hideMark/>
          </w:tcPr>
          <w:p w14:paraId="70E113A4" w14:textId="77777777" w:rsidR="00D12413" w:rsidRPr="00D114BF" w:rsidRDefault="00D12413" w:rsidP="002D2F23">
            <w:pPr>
              <w:rPr>
                <w:rFonts w:ascii="Times New Roman"/>
                <w:sz w:val="20"/>
                <w:szCs w:val="20"/>
              </w:rPr>
            </w:pPr>
          </w:p>
        </w:tc>
        <w:tc>
          <w:tcPr>
            <w:tcW w:w="1134" w:type="dxa"/>
            <w:noWrap/>
            <w:hideMark/>
          </w:tcPr>
          <w:p w14:paraId="05BB5B50" w14:textId="77777777" w:rsidR="00D12413" w:rsidRPr="00D114BF" w:rsidRDefault="00D12413" w:rsidP="002D2F23">
            <w:pPr>
              <w:rPr>
                <w:rFonts w:ascii="Times New Roman"/>
                <w:sz w:val="20"/>
                <w:szCs w:val="20"/>
              </w:rPr>
            </w:pPr>
          </w:p>
        </w:tc>
        <w:tc>
          <w:tcPr>
            <w:tcW w:w="1134" w:type="dxa"/>
            <w:noWrap/>
            <w:hideMark/>
          </w:tcPr>
          <w:p w14:paraId="7FAAD2B7" w14:textId="77777777" w:rsidR="00D12413" w:rsidRPr="00D114BF" w:rsidRDefault="00D12413" w:rsidP="002D2F23">
            <w:pPr>
              <w:rPr>
                <w:rFonts w:ascii="Times New Roman"/>
                <w:sz w:val="20"/>
                <w:szCs w:val="20"/>
              </w:rPr>
            </w:pPr>
          </w:p>
        </w:tc>
      </w:tr>
      <w:tr w:rsidR="00D12413" w:rsidRPr="00D114BF" w14:paraId="6776C4C3" w14:textId="77777777" w:rsidTr="00D12413">
        <w:trPr>
          <w:trHeight w:val="300"/>
        </w:trPr>
        <w:tc>
          <w:tcPr>
            <w:tcW w:w="1162" w:type="dxa"/>
            <w:noWrap/>
            <w:hideMark/>
          </w:tcPr>
          <w:p w14:paraId="02ADB66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[q13_04]</w:t>
            </w:r>
          </w:p>
        </w:tc>
        <w:tc>
          <w:tcPr>
            <w:tcW w:w="2094" w:type="dxa"/>
            <w:noWrap/>
            <w:hideMark/>
          </w:tcPr>
          <w:p w14:paraId="5D3ABCF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Prezes zarządu</w:t>
            </w:r>
          </w:p>
        </w:tc>
        <w:tc>
          <w:tcPr>
            <w:tcW w:w="1134" w:type="dxa"/>
            <w:noWrap/>
            <w:hideMark/>
          </w:tcPr>
          <w:p w14:paraId="316F669C" w14:textId="77777777" w:rsidR="00D12413" w:rsidRPr="00D114BF" w:rsidRDefault="00D12413" w:rsidP="002D2F23">
            <w:pPr>
              <w:rPr>
                <w:rFonts w:ascii="Times New Roman"/>
                <w:sz w:val="20"/>
                <w:szCs w:val="20"/>
              </w:rPr>
            </w:pPr>
          </w:p>
        </w:tc>
        <w:tc>
          <w:tcPr>
            <w:tcW w:w="1275" w:type="dxa"/>
            <w:noWrap/>
            <w:hideMark/>
          </w:tcPr>
          <w:p w14:paraId="19C03F39" w14:textId="77777777" w:rsidR="00D12413" w:rsidRPr="00D114BF" w:rsidRDefault="00D12413" w:rsidP="002D2F23">
            <w:pPr>
              <w:rPr>
                <w:rFonts w:ascii="Times New Roman"/>
                <w:sz w:val="20"/>
                <w:szCs w:val="20"/>
              </w:rPr>
            </w:pPr>
          </w:p>
        </w:tc>
        <w:tc>
          <w:tcPr>
            <w:tcW w:w="1134" w:type="dxa"/>
            <w:noWrap/>
            <w:hideMark/>
          </w:tcPr>
          <w:p w14:paraId="7F462B4B" w14:textId="77777777" w:rsidR="00D12413" w:rsidRPr="00D114BF" w:rsidRDefault="00D12413" w:rsidP="002D2F23">
            <w:pPr>
              <w:rPr>
                <w:rFonts w:ascii="Times New Roman"/>
                <w:sz w:val="20"/>
                <w:szCs w:val="20"/>
              </w:rPr>
            </w:pPr>
          </w:p>
        </w:tc>
        <w:tc>
          <w:tcPr>
            <w:tcW w:w="1134" w:type="dxa"/>
            <w:noWrap/>
            <w:hideMark/>
          </w:tcPr>
          <w:p w14:paraId="41F7E84A" w14:textId="77777777" w:rsidR="00D12413" w:rsidRPr="00D114BF" w:rsidRDefault="00D12413" w:rsidP="002D2F23">
            <w:pPr>
              <w:rPr>
                <w:rFonts w:ascii="Times New Roman"/>
                <w:sz w:val="20"/>
                <w:szCs w:val="20"/>
              </w:rPr>
            </w:pPr>
          </w:p>
        </w:tc>
        <w:tc>
          <w:tcPr>
            <w:tcW w:w="1134" w:type="dxa"/>
            <w:noWrap/>
            <w:hideMark/>
          </w:tcPr>
          <w:p w14:paraId="5E972517" w14:textId="77777777" w:rsidR="00D12413" w:rsidRPr="00D114BF" w:rsidRDefault="00D12413" w:rsidP="002D2F23">
            <w:pPr>
              <w:rPr>
                <w:rFonts w:ascii="Times New Roman"/>
                <w:sz w:val="20"/>
                <w:szCs w:val="20"/>
              </w:rPr>
            </w:pPr>
          </w:p>
        </w:tc>
      </w:tr>
      <w:tr w:rsidR="00D12413" w:rsidRPr="00D114BF" w14:paraId="0EA9047F" w14:textId="77777777" w:rsidTr="00D12413">
        <w:trPr>
          <w:trHeight w:val="300"/>
        </w:trPr>
        <w:tc>
          <w:tcPr>
            <w:tcW w:w="1162" w:type="dxa"/>
            <w:noWrap/>
            <w:hideMark/>
          </w:tcPr>
          <w:p w14:paraId="52674BC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[q13_05]</w:t>
            </w:r>
          </w:p>
        </w:tc>
        <w:tc>
          <w:tcPr>
            <w:tcW w:w="2094" w:type="dxa"/>
            <w:noWrap/>
            <w:hideMark/>
          </w:tcPr>
          <w:p w14:paraId="5FD2CA1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Komitet wykonawczy</w:t>
            </w:r>
          </w:p>
        </w:tc>
        <w:tc>
          <w:tcPr>
            <w:tcW w:w="1134" w:type="dxa"/>
            <w:noWrap/>
            <w:hideMark/>
          </w:tcPr>
          <w:p w14:paraId="349FA20F" w14:textId="77777777" w:rsidR="00D12413" w:rsidRPr="00D114BF" w:rsidRDefault="00D12413" w:rsidP="002D2F23">
            <w:pPr>
              <w:rPr>
                <w:rFonts w:ascii="Times New Roman"/>
                <w:sz w:val="20"/>
                <w:szCs w:val="20"/>
              </w:rPr>
            </w:pPr>
          </w:p>
        </w:tc>
        <w:tc>
          <w:tcPr>
            <w:tcW w:w="1275" w:type="dxa"/>
            <w:noWrap/>
            <w:hideMark/>
          </w:tcPr>
          <w:p w14:paraId="6B18DAC9" w14:textId="77777777" w:rsidR="00D12413" w:rsidRPr="00D114BF" w:rsidRDefault="00D12413" w:rsidP="002D2F23">
            <w:pPr>
              <w:rPr>
                <w:rFonts w:ascii="Times New Roman"/>
                <w:sz w:val="20"/>
                <w:szCs w:val="20"/>
              </w:rPr>
            </w:pPr>
          </w:p>
        </w:tc>
        <w:tc>
          <w:tcPr>
            <w:tcW w:w="1134" w:type="dxa"/>
            <w:noWrap/>
            <w:hideMark/>
          </w:tcPr>
          <w:p w14:paraId="338E39D8" w14:textId="77777777" w:rsidR="00D12413" w:rsidRPr="00D114BF" w:rsidRDefault="00D12413" w:rsidP="002D2F23">
            <w:pPr>
              <w:rPr>
                <w:rFonts w:ascii="Times New Roman"/>
                <w:sz w:val="20"/>
                <w:szCs w:val="20"/>
              </w:rPr>
            </w:pPr>
          </w:p>
        </w:tc>
        <w:tc>
          <w:tcPr>
            <w:tcW w:w="1134" w:type="dxa"/>
            <w:noWrap/>
            <w:hideMark/>
          </w:tcPr>
          <w:p w14:paraId="724DF1CD" w14:textId="77777777" w:rsidR="00D12413" w:rsidRPr="00D114BF" w:rsidRDefault="00D12413" w:rsidP="002D2F23">
            <w:pPr>
              <w:rPr>
                <w:rFonts w:ascii="Times New Roman"/>
                <w:sz w:val="20"/>
                <w:szCs w:val="20"/>
              </w:rPr>
            </w:pPr>
          </w:p>
        </w:tc>
        <w:tc>
          <w:tcPr>
            <w:tcW w:w="1134" w:type="dxa"/>
            <w:noWrap/>
            <w:hideMark/>
          </w:tcPr>
          <w:p w14:paraId="3342399D" w14:textId="77777777" w:rsidR="00D12413" w:rsidRPr="00D114BF" w:rsidRDefault="00D12413" w:rsidP="002D2F23">
            <w:pPr>
              <w:rPr>
                <w:rFonts w:ascii="Times New Roman"/>
                <w:sz w:val="20"/>
                <w:szCs w:val="20"/>
              </w:rPr>
            </w:pPr>
          </w:p>
        </w:tc>
      </w:tr>
      <w:tr w:rsidR="00D12413" w:rsidRPr="00D114BF" w14:paraId="77864533" w14:textId="77777777" w:rsidTr="00D12413">
        <w:trPr>
          <w:trHeight w:val="300"/>
        </w:trPr>
        <w:tc>
          <w:tcPr>
            <w:tcW w:w="1162" w:type="dxa"/>
            <w:noWrap/>
            <w:hideMark/>
          </w:tcPr>
          <w:p w14:paraId="051E220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[q13_06]</w:t>
            </w:r>
          </w:p>
        </w:tc>
        <w:tc>
          <w:tcPr>
            <w:tcW w:w="2094" w:type="dxa"/>
            <w:noWrap/>
            <w:hideMark/>
          </w:tcPr>
          <w:p w14:paraId="700D231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Personel</w:t>
            </w:r>
          </w:p>
        </w:tc>
        <w:tc>
          <w:tcPr>
            <w:tcW w:w="1134" w:type="dxa"/>
            <w:noWrap/>
            <w:hideMark/>
          </w:tcPr>
          <w:p w14:paraId="4308F9EF" w14:textId="77777777" w:rsidR="00D12413" w:rsidRPr="00D114BF" w:rsidRDefault="00D12413" w:rsidP="002D2F23">
            <w:pPr>
              <w:rPr>
                <w:rFonts w:ascii="Times New Roman"/>
                <w:sz w:val="20"/>
                <w:szCs w:val="20"/>
              </w:rPr>
            </w:pPr>
          </w:p>
        </w:tc>
        <w:tc>
          <w:tcPr>
            <w:tcW w:w="1275" w:type="dxa"/>
            <w:noWrap/>
            <w:hideMark/>
          </w:tcPr>
          <w:p w14:paraId="4A691CF7" w14:textId="77777777" w:rsidR="00D12413" w:rsidRPr="00D114BF" w:rsidRDefault="00D12413" w:rsidP="002D2F23">
            <w:pPr>
              <w:rPr>
                <w:rFonts w:ascii="Times New Roman"/>
                <w:sz w:val="20"/>
                <w:szCs w:val="20"/>
              </w:rPr>
            </w:pPr>
          </w:p>
        </w:tc>
        <w:tc>
          <w:tcPr>
            <w:tcW w:w="1134" w:type="dxa"/>
            <w:noWrap/>
            <w:hideMark/>
          </w:tcPr>
          <w:p w14:paraId="3D891316" w14:textId="77777777" w:rsidR="00D12413" w:rsidRPr="00D114BF" w:rsidRDefault="00D12413" w:rsidP="002D2F23">
            <w:pPr>
              <w:rPr>
                <w:rFonts w:ascii="Times New Roman"/>
                <w:sz w:val="20"/>
                <w:szCs w:val="20"/>
              </w:rPr>
            </w:pPr>
          </w:p>
        </w:tc>
        <w:tc>
          <w:tcPr>
            <w:tcW w:w="1134" w:type="dxa"/>
            <w:noWrap/>
            <w:hideMark/>
          </w:tcPr>
          <w:p w14:paraId="4EAE0749" w14:textId="77777777" w:rsidR="00D12413" w:rsidRPr="00D114BF" w:rsidRDefault="00D12413" w:rsidP="002D2F23">
            <w:pPr>
              <w:rPr>
                <w:rFonts w:ascii="Times New Roman"/>
                <w:sz w:val="20"/>
                <w:szCs w:val="20"/>
              </w:rPr>
            </w:pPr>
          </w:p>
        </w:tc>
        <w:tc>
          <w:tcPr>
            <w:tcW w:w="1134" w:type="dxa"/>
            <w:noWrap/>
            <w:hideMark/>
          </w:tcPr>
          <w:p w14:paraId="055A62A0" w14:textId="77777777" w:rsidR="00D12413" w:rsidRPr="00D114BF" w:rsidRDefault="00D12413" w:rsidP="002D2F23">
            <w:pPr>
              <w:rPr>
                <w:rFonts w:ascii="Times New Roman"/>
                <w:sz w:val="20"/>
                <w:szCs w:val="20"/>
              </w:rPr>
            </w:pPr>
          </w:p>
        </w:tc>
      </w:tr>
      <w:tr w:rsidR="00D12413" w:rsidRPr="00D114BF" w14:paraId="06927144" w14:textId="77777777" w:rsidTr="00D12413">
        <w:trPr>
          <w:trHeight w:val="300"/>
        </w:trPr>
        <w:tc>
          <w:tcPr>
            <w:tcW w:w="1162" w:type="dxa"/>
            <w:noWrap/>
            <w:hideMark/>
          </w:tcPr>
          <w:p w14:paraId="7519B4C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[q13_07]</w:t>
            </w:r>
          </w:p>
        </w:tc>
        <w:tc>
          <w:tcPr>
            <w:tcW w:w="2094" w:type="dxa"/>
            <w:noWrap/>
            <w:hideMark/>
          </w:tcPr>
          <w:p w14:paraId="76383A6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Beneficjenci i klienci</w:t>
            </w:r>
          </w:p>
        </w:tc>
        <w:tc>
          <w:tcPr>
            <w:tcW w:w="1134" w:type="dxa"/>
            <w:noWrap/>
            <w:hideMark/>
          </w:tcPr>
          <w:p w14:paraId="6626AAEF" w14:textId="77777777" w:rsidR="00D12413" w:rsidRPr="00D114BF" w:rsidRDefault="00D12413" w:rsidP="002D2F23">
            <w:pPr>
              <w:rPr>
                <w:rFonts w:ascii="Times New Roman"/>
                <w:sz w:val="20"/>
                <w:szCs w:val="20"/>
              </w:rPr>
            </w:pPr>
          </w:p>
        </w:tc>
        <w:tc>
          <w:tcPr>
            <w:tcW w:w="1275" w:type="dxa"/>
            <w:noWrap/>
            <w:hideMark/>
          </w:tcPr>
          <w:p w14:paraId="74788157" w14:textId="77777777" w:rsidR="00D12413" w:rsidRPr="00D114BF" w:rsidRDefault="00D12413" w:rsidP="002D2F23">
            <w:pPr>
              <w:rPr>
                <w:rFonts w:ascii="Times New Roman"/>
                <w:sz w:val="20"/>
                <w:szCs w:val="20"/>
              </w:rPr>
            </w:pPr>
          </w:p>
        </w:tc>
        <w:tc>
          <w:tcPr>
            <w:tcW w:w="1134" w:type="dxa"/>
            <w:noWrap/>
            <w:hideMark/>
          </w:tcPr>
          <w:p w14:paraId="4E06E3BC" w14:textId="77777777" w:rsidR="00D12413" w:rsidRPr="00D114BF" w:rsidRDefault="00D12413" w:rsidP="002D2F23">
            <w:pPr>
              <w:rPr>
                <w:rFonts w:ascii="Times New Roman"/>
                <w:sz w:val="20"/>
                <w:szCs w:val="20"/>
              </w:rPr>
            </w:pPr>
          </w:p>
        </w:tc>
        <w:tc>
          <w:tcPr>
            <w:tcW w:w="1134" w:type="dxa"/>
            <w:noWrap/>
            <w:hideMark/>
          </w:tcPr>
          <w:p w14:paraId="795B8A52" w14:textId="77777777" w:rsidR="00D12413" w:rsidRPr="00D114BF" w:rsidRDefault="00D12413" w:rsidP="002D2F23">
            <w:pPr>
              <w:rPr>
                <w:rFonts w:ascii="Times New Roman"/>
                <w:sz w:val="20"/>
                <w:szCs w:val="20"/>
              </w:rPr>
            </w:pPr>
          </w:p>
        </w:tc>
        <w:tc>
          <w:tcPr>
            <w:tcW w:w="1134" w:type="dxa"/>
            <w:noWrap/>
            <w:hideMark/>
          </w:tcPr>
          <w:p w14:paraId="47D662A0" w14:textId="77777777" w:rsidR="00D12413" w:rsidRPr="00D114BF" w:rsidRDefault="00D12413" w:rsidP="002D2F23">
            <w:pPr>
              <w:rPr>
                <w:rFonts w:ascii="Times New Roman"/>
                <w:sz w:val="20"/>
                <w:szCs w:val="20"/>
              </w:rPr>
            </w:pPr>
          </w:p>
        </w:tc>
      </w:tr>
      <w:tr w:rsidR="00D12413" w:rsidRPr="00D114BF" w14:paraId="4D4DA7A6" w14:textId="77777777" w:rsidTr="00D12413">
        <w:trPr>
          <w:trHeight w:val="300"/>
        </w:trPr>
        <w:tc>
          <w:tcPr>
            <w:tcW w:w="1162" w:type="dxa"/>
            <w:noWrap/>
            <w:hideMark/>
          </w:tcPr>
          <w:p w14:paraId="3B0FE8B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[q13_08]</w:t>
            </w:r>
          </w:p>
        </w:tc>
        <w:tc>
          <w:tcPr>
            <w:tcW w:w="2094" w:type="dxa"/>
            <w:noWrap/>
            <w:hideMark/>
          </w:tcPr>
          <w:p w14:paraId="6C5F71F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Inne organizacje (np. NGO, stowarzyszenia biznesowe itd.)</w:t>
            </w:r>
          </w:p>
        </w:tc>
        <w:tc>
          <w:tcPr>
            <w:tcW w:w="1134" w:type="dxa"/>
            <w:noWrap/>
            <w:hideMark/>
          </w:tcPr>
          <w:p w14:paraId="24A52259" w14:textId="77777777" w:rsidR="00D12413" w:rsidRPr="00D114BF" w:rsidRDefault="00D12413" w:rsidP="002D2F23">
            <w:pPr>
              <w:rPr>
                <w:rFonts w:ascii="Times New Roman"/>
                <w:sz w:val="20"/>
                <w:szCs w:val="20"/>
              </w:rPr>
            </w:pPr>
          </w:p>
        </w:tc>
        <w:tc>
          <w:tcPr>
            <w:tcW w:w="1275" w:type="dxa"/>
            <w:noWrap/>
            <w:hideMark/>
          </w:tcPr>
          <w:p w14:paraId="6E237A95" w14:textId="77777777" w:rsidR="00D12413" w:rsidRPr="00D114BF" w:rsidRDefault="00D12413" w:rsidP="002D2F23">
            <w:pPr>
              <w:rPr>
                <w:rFonts w:ascii="Times New Roman"/>
                <w:sz w:val="20"/>
                <w:szCs w:val="20"/>
              </w:rPr>
            </w:pPr>
          </w:p>
        </w:tc>
        <w:tc>
          <w:tcPr>
            <w:tcW w:w="1134" w:type="dxa"/>
            <w:noWrap/>
            <w:hideMark/>
          </w:tcPr>
          <w:p w14:paraId="6222A68E" w14:textId="77777777" w:rsidR="00D12413" w:rsidRPr="00D114BF" w:rsidRDefault="00D12413" w:rsidP="002D2F23">
            <w:pPr>
              <w:rPr>
                <w:rFonts w:ascii="Times New Roman"/>
                <w:sz w:val="20"/>
                <w:szCs w:val="20"/>
              </w:rPr>
            </w:pPr>
          </w:p>
        </w:tc>
        <w:tc>
          <w:tcPr>
            <w:tcW w:w="1134" w:type="dxa"/>
            <w:noWrap/>
            <w:hideMark/>
          </w:tcPr>
          <w:p w14:paraId="665C7C50" w14:textId="77777777" w:rsidR="00D12413" w:rsidRPr="00D114BF" w:rsidRDefault="00D12413" w:rsidP="002D2F23">
            <w:pPr>
              <w:rPr>
                <w:rFonts w:ascii="Times New Roman"/>
                <w:sz w:val="20"/>
                <w:szCs w:val="20"/>
              </w:rPr>
            </w:pPr>
          </w:p>
        </w:tc>
        <w:tc>
          <w:tcPr>
            <w:tcW w:w="1134" w:type="dxa"/>
            <w:noWrap/>
            <w:hideMark/>
          </w:tcPr>
          <w:p w14:paraId="0519E408" w14:textId="77777777" w:rsidR="00D12413" w:rsidRPr="00D114BF" w:rsidRDefault="00D12413" w:rsidP="002D2F23">
            <w:pPr>
              <w:rPr>
                <w:rFonts w:ascii="Times New Roman"/>
                <w:sz w:val="20"/>
                <w:szCs w:val="20"/>
              </w:rPr>
            </w:pPr>
          </w:p>
        </w:tc>
      </w:tr>
      <w:tr w:rsidR="00D12413" w:rsidRPr="00D114BF" w14:paraId="0089429B" w14:textId="77777777" w:rsidTr="00D12413">
        <w:trPr>
          <w:trHeight w:val="300"/>
        </w:trPr>
        <w:tc>
          <w:tcPr>
            <w:tcW w:w="1162" w:type="dxa"/>
            <w:noWrap/>
            <w:hideMark/>
          </w:tcPr>
          <w:p w14:paraId="3725739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[q13_09]</w:t>
            </w:r>
          </w:p>
        </w:tc>
        <w:tc>
          <w:tcPr>
            <w:tcW w:w="2094" w:type="dxa"/>
            <w:noWrap/>
            <w:hideMark/>
          </w:tcPr>
          <w:p w14:paraId="32D0D52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Sponsorzy korporacyjni i z organizacji charytatywnych</w:t>
            </w:r>
          </w:p>
        </w:tc>
        <w:tc>
          <w:tcPr>
            <w:tcW w:w="1134" w:type="dxa"/>
            <w:noWrap/>
            <w:hideMark/>
          </w:tcPr>
          <w:p w14:paraId="108E1CD3" w14:textId="77777777" w:rsidR="00D12413" w:rsidRPr="00D114BF" w:rsidRDefault="00D12413" w:rsidP="002D2F23">
            <w:pPr>
              <w:rPr>
                <w:rFonts w:ascii="Times New Roman"/>
                <w:sz w:val="20"/>
                <w:szCs w:val="20"/>
              </w:rPr>
            </w:pPr>
          </w:p>
        </w:tc>
        <w:tc>
          <w:tcPr>
            <w:tcW w:w="1275" w:type="dxa"/>
            <w:noWrap/>
            <w:hideMark/>
          </w:tcPr>
          <w:p w14:paraId="36F49475" w14:textId="77777777" w:rsidR="00D12413" w:rsidRPr="00D114BF" w:rsidRDefault="00D12413" w:rsidP="002D2F23">
            <w:pPr>
              <w:rPr>
                <w:rFonts w:ascii="Times New Roman"/>
                <w:sz w:val="20"/>
                <w:szCs w:val="20"/>
              </w:rPr>
            </w:pPr>
          </w:p>
        </w:tc>
        <w:tc>
          <w:tcPr>
            <w:tcW w:w="1134" w:type="dxa"/>
            <w:noWrap/>
            <w:hideMark/>
          </w:tcPr>
          <w:p w14:paraId="5FF0231F" w14:textId="77777777" w:rsidR="00D12413" w:rsidRPr="00D114BF" w:rsidRDefault="00D12413" w:rsidP="002D2F23">
            <w:pPr>
              <w:rPr>
                <w:rFonts w:ascii="Times New Roman"/>
                <w:sz w:val="20"/>
                <w:szCs w:val="20"/>
              </w:rPr>
            </w:pPr>
          </w:p>
        </w:tc>
        <w:tc>
          <w:tcPr>
            <w:tcW w:w="1134" w:type="dxa"/>
            <w:noWrap/>
            <w:hideMark/>
          </w:tcPr>
          <w:p w14:paraId="1A803534" w14:textId="77777777" w:rsidR="00D12413" w:rsidRPr="00D114BF" w:rsidRDefault="00D12413" w:rsidP="002D2F23">
            <w:pPr>
              <w:rPr>
                <w:rFonts w:ascii="Times New Roman"/>
                <w:sz w:val="20"/>
                <w:szCs w:val="20"/>
              </w:rPr>
            </w:pPr>
          </w:p>
        </w:tc>
        <w:tc>
          <w:tcPr>
            <w:tcW w:w="1134" w:type="dxa"/>
            <w:noWrap/>
            <w:hideMark/>
          </w:tcPr>
          <w:p w14:paraId="4385D6AB" w14:textId="77777777" w:rsidR="00D12413" w:rsidRPr="00D114BF" w:rsidRDefault="00D12413" w:rsidP="002D2F23">
            <w:pPr>
              <w:rPr>
                <w:rFonts w:ascii="Times New Roman"/>
                <w:sz w:val="20"/>
                <w:szCs w:val="20"/>
              </w:rPr>
            </w:pPr>
          </w:p>
        </w:tc>
      </w:tr>
      <w:tr w:rsidR="00D12413" w:rsidRPr="00D114BF" w14:paraId="21E319C6" w14:textId="77777777" w:rsidTr="00D12413">
        <w:trPr>
          <w:trHeight w:val="300"/>
        </w:trPr>
        <w:tc>
          <w:tcPr>
            <w:tcW w:w="1162" w:type="dxa"/>
            <w:noWrap/>
            <w:hideMark/>
          </w:tcPr>
          <w:p w14:paraId="2CCCD7A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[q13_10]</w:t>
            </w:r>
          </w:p>
        </w:tc>
        <w:tc>
          <w:tcPr>
            <w:tcW w:w="2094" w:type="dxa"/>
            <w:noWrap/>
            <w:hideMark/>
          </w:tcPr>
          <w:p w14:paraId="497AD77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Wspierające instytucje rządowe</w:t>
            </w:r>
          </w:p>
        </w:tc>
        <w:tc>
          <w:tcPr>
            <w:tcW w:w="1134" w:type="dxa"/>
            <w:noWrap/>
            <w:hideMark/>
          </w:tcPr>
          <w:p w14:paraId="08AA0BB4" w14:textId="77777777" w:rsidR="00D12413" w:rsidRPr="00D114BF" w:rsidRDefault="00D12413" w:rsidP="002D2F23">
            <w:pPr>
              <w:rPr>
                <w:rFonts w:ascii="Times New Roman"/>
                <w:sz w:val="20"/>
                <w:szCs w:val="20"/>
              </w:rPr>
            </w:pPr>
          </w:p>
        </w:tc>
        <w:tc>
          <w:tcPr>
            <w:tcW w:w="1275" w:type="dxa"/>
            <w:noWrap/>
            <w:hideMark/>
          </w:tcPr>
          <w:p w14:paraId="7E8FAB0A" w14:textId="77777777" w:rsidR="00D12413" w:rsidRPr="00D114BF" w:rsidRDefault="00D12413" w:rsidP="002D2F23">
            <w:pPr>
              <w:rPr>
                <w:rFonts w:ascii="Times New Roman"/>
                <w:sz w:val="20"/>
                <w:szCs w:val="20"/>
              </w:rPr>
            </w:pPr>
          </w:p>
        </w:tc>
        <w:tc>
          <w:tcPr>
            <w:tcW w:w="1134" w:type="dxa"/>
            <w:noWrap/>
            <w:hideMark/>
          </w:tcPr>
          <w:p w14:paraId="68A196BE" w14:textId="77777777" w:rsidR="00D12413" w:rsidRPr="00D114BF" w:rsidRDefault="00D12413" w:rsidP="002D2F23">
            <w:pPr>
              <w:rPr>
                <w:rFonts w:ascii="Times New Roman"/>
                <w:sz w:val="20"/>
                <w:szCs w:val="20"/>
              </w:rPr>
            </w:pPr>
          </w:p>
        </w:tc>
        <w:tc>
          <w:tcPr>
            <w:tcW w:w="1134" w:type="dxa"/>
            <w:noWrap/>
            <w:hideMark/>
          </w:tcPr>
          <w:p w14:paraId="1A20D775" w14:textId="77777777" w:rsidR="00D12413" w:rsidRPr="00D114BF" w:rsidRDefault="00D12413" w:rsidP="002D2F23">
            <w:pPr>
              <w:rPr>
                <w:rFonts w:ascii="Times New Roman"/>
                <w:sz w:val="20"/>
                <w:szCs w:val="20"/>
              </w:rPr>
            </w:pPr>
          </w:p>
        </w:tc>
        <w:tc>
          <w:tcPr>
            <w:tcW w:w="1134" w:type="dxa"/>
            <w:noWrap/>
            <w:hideMark/>
          </w:tcPr>
          <w:p w14:paraId="78F67493" w14:textId="77777777" w:rsidR="00D12413" w:rsidRPr="00D114BF" w:rsidRDefault="00D12413" w:rsidP="002D2F23">
            <w:pPr>
              <w:rPr>
                <w:rFonts w:ascii="Times New Roman"/>
                <w:sz w:val="20"/>
                <w:szCs w:val="20"/>
              </w:rPr>
            </w:pPr>
          </w:p>
        </w:tc>
      </w:tr>
    </w:tbl>
    <w:p w14:paraId="206089D6"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4533"/>
        <w:gridCol w:w="4534"/>
      </w:tblGrid>
      <w:tr w:rsidR="00D12413" w:rsidRPr="00D114BF" w14:paraId="53FA5B9F" w14:textId="77777777" w:rsidTr="00D114BF">
        <w:trPr>
          <w:trHeight w:val="315"/>
        </w:trPr>
        <w:tc>
          <w:tcPr>
            <w:tcW w:w="4533" w:type="dxa"/>
            <w:shd w:val="clear" w:color="auto" w:fill="F2F2F2" w:themeFill="background1" w:themeFillShade="F2"/>
            <w:noWrap/>
            <w:hideMark/>
          </w:tcPr>
          <w:p w14:paraId="3294A678" w14:textId="77777777" w:rsidR="00D12413" w:rsidRPr="00D114BF" w:rsidRDefault="00D12413" w:rsidP="002D2F23">
            <w:pPr>
              <w:rPr>
                <w:rFonts w:ascii="Calibri" w:hAnsi="Calibri" w:cs="Calibri"/>
                <w:b/>
                <w:bCs/>
                <w:color w:val="000000"/>
                <w:sz w:val="20"/>
                <w:szCs w:val="20"/>
              </w:rPr>
            </w:pPr>
            <w:r w:rsidRPr="00D114BF">
              <w:rPr>
                <w:rFonts w:ascii="Calibri" w:hAnsi="Calibri" w:cs="Calibri"/>
                <w:b/>
                <w:bCs/>
                <w:color w:val="000000"/>
                <w:sz w:val="20"/>
                <w:szCs w:val="20"/>
              </w:rPr>
              <w:t>Cooperation with other organizations</w:t>
            </w:r>
          </w:p>
        </w:tc>
        <w:tc>
          <w:tcPr>
            <w:tcW w:w="4534" w:type="dxa"/>
            <w:shd w:val="clear" w:color="auto" w:fill="F2F2F2" w:themeFill="background1" w:themeFillShade="F2"/>
            <w:noWrap/>
            <w:hideMark/>
          </w:tcPr>
          <w:p w14:paraId="0BC30743" w14:textId="77777777" w:rsidR="00D12413" w:rsidRPr="00D114BF" w:rsidRDefault="00D12413" w:rsidP="002D2F23">
            <w:pPr>
              <w:rPr>
                <w:rFonts w:ascii="Times New Roman"/>
                <w:sz w:val="20"/>
                <w:szCs w:val="20"/>
              </w:rPr>
            </w:pPr>
            <w:r w:rsidRPr="00D114BF">
              <w:rPr>
                <w:rFonts w:ascii="Arial" w:hAnsi="Arial" w:cs="Arial"/>
                <w:color w:val="222222"/>
                <w:sz w:val="20"/>
                <w:szCs w:val="20"/>
              </w:rPr>
              <w:t>Współpraca z innymi organizacjami</w:t>
            </w:r>
          </w:p>
        </w:tc>
      </w:tr>
    </w:tbl>
    <w:p w14:paraId="4699CB23"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7D4901F1" w14:textId="77777777" w:rsidTr="00D12413">
        <w:trPr>
          <w:trHeight w:val="600"/>
        </w:trPr>
        <w:tc>
          <w:tcPr>
            <w:tcW w:w="1162" w:type="dxa"/>
            <w:noWrap/>
            <w:hideMark/>
          </w:tcPr>
          <w:p w14:paraId="1512D888" w14:textId="77777777" w:rsidR="00D12413" w:rsidRPr="007441D1" w:rsidRDefault="00D12413" w:rsidP="002D2F23">
            <w:pPr>
              <w:rPr>
                <w:rFonts w:ascii="Calibri" w:hAnsi="Calibri" w:cs="Calibri"/>
                <w:b/>
                <w:bCs/>
                <w:color w:val="000000"/>
                <w:sz w:val="20"/>
                <w:szCs w:val="20"/>
                <w:highlight w:val="yellow"/>
                <w:rPrChange w:id="179" w:author="Frederik Heylen" w:date="2019-07-11T12:46:00Z">
                  <w:rPr>
                    <w:rFonts w:ascii="Calibri" w:hAnsi="Calibri" w:cs="Calibri"/>
                    <w:b/>
                    <w:bCs/>
                    <w:color w:val="000000"/>
                    <w:sz w:val="20"/>
                    <w:szCs w:val="20"/>
                  </w:rPr>
                </w:rPrChange>
              </w:rPr>
            </w:pPr>
            <w:r w:rsidRPr="007441D1">
              <w:rPr>
                <w:rFonts w:ascii="Calibri" w:hAnsi="Calibri" w:cs="Calibri"/>
                <w:b/>
                <w:bCs/>
                <w:color w:val="000000"/>
                <w:sz w:val="20"/>
                <w:szCs w:val="20"/>
                <w:highlight w:val="yellow"/>
                <w:rPrChange w:id="180" w:author="Frederik Heylen" w:date="2019-07-11T12:46:00Z">
                  <w:rPr>
                    <w:rFonts w:ascii="Calibri" w:hAnsi="Calibri" w:cs="Calibri"/>
                    <w:b/>
                    <w:bCs/>
                    <w:color w:val="000000"/>
                    <w:sz w:val="20"/>
                    <w:szCs w:val="20"/>
                  </w:rPr>
                </w:rPrChange>
              </w:rPr>
              <w:t>QID15</w:t>
            </w:r>
          </w:p>
        </w:tc>
        <w:tc>
          <w:tcPr>
            <w:tcW w:w="7905" w:type="dxa"/>
            <w:hideMark/>
          </w:tcPr>
          <w:p w14:paraId="0F09929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Czy Państwa organizacja kiedykolwiek współpracowała z innymi organizacjami w następujących dziedzinach?</w:t>
            </w:r>
          </w:p>
        </w:tc>
      </w:tr>
      <w:tr w:rsidR="00D12413" w:rsidRPr="00D114BF" w14:paraId="73D21131" w14:textId="77777777" w:rsidTr="00D12413">
        <w:trPr>
          <w:trHeight w:val="300"/>
        </w:trPr>
        <w:tc>
          <w:tcPr>
            <w:tcW w:w="1162" w:type="dxa"/>
            <w:noWrap/>
            <w:hideMark/>
          </w:tcPr>
          <w:p w14:paraId="74DC740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[q15_01]</w:t>
            </w:r>
          </w:p>
        </w:tc>
        <w:tc>
          <w:tcPr>
            <w:tcW w:w="7905" w:type="dxa"/>
            <w:noWrap/>
            <w:hideMark/>
          </w:tcPr>
          <w:p w14:paraId="485B5B8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Finansowanie badań</w:t>
            </w:r>
            <w:r w:rsidR="00A56241">
              <w:rPr>
                <w:rFonts w:ascii="Calibri" w:hAnsi="Calibri" w:cs="Calibri"/>
                <w:color w:val="000000"/>
                <w:sz w:val="20"/>
                <w:szCs w:val="20"/>
              </w:rPr>
              <w:t xml:space="preserve"> (0: Nie; 1: Tak) </w:t>
            </w:r>
          </w:p>
        </w:tc>
      </w:tr>
      <w:tr w:rsidR="00D12413" w:rsidRPr="00D114BF" w14:paraId="7DC6F7AB" w14:textId="77777777" w:rsidTr="00D12413">
        <w:trPr>
          <w:trHeight w:val="300"/>
        </w:trPr>
        <w:tc>
          <w:tcPr>
            <w:tcW w:w="1162" w:type="dxa"/>
            <w:noWrap/>
            <w:hideMark/>
          </w:tcPr>
          <w:p w14:paraId="5CEA80E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[q15_02]</w:t>
            </w:r>
          </w:p>
        </w:tc>
        <w:tc>
          <w:tcPr>
            <w:tcW w:w="7905" w:type="dxa"/>
            <w:noWrap/>
            <w:hideMark/>
          </w:tcPr>
          <w:p w14:paraId="2B5F302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Zdobywanie funduszy/fundraising</w:t>
            </w:r>
            <w:r w:rsidR="00A56241">
              <w:rPr>
                <w:rFonts w:ascii="Calibri" w:hAnsi="Calibri" w:cs="Calibri"/>
                <w:color w:val="000000"/>
                <w:sz w:val="20"/>
                <w:szCs w:val="20"/>
              </w:rPr>
              <w:t xml:space="preserve"> (0: Nie; 1: Tak)</w:t>
            </w:r>
          </w:p>
        </w:tc>
      </w:tr>
      <w:tr w:rsidR="00D12413" w:rsidRPr="00D114BF" w14:paraId="35DE52F3" w14:textId="77777777" w:rsidTr="00D12413">
        <w:trPr>
          <w:trHeight w:val="300"/>
        </w:trPr>
        <w:tc>
          <w:tcPr>
            <w:tcW w:w="1162" w:type="dxa"/>
            <w:noWrap/>
            <w:hideMark/>
          </w:tcPr>
          <w:p w14:paraId="5518617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[q15_03]</w:t>
            </w:r>
          </w:p>
        </w:tc>
        <w:tc>
          <w:tcPr>
            <w:tcW w:w="7905" w:type="dxa"/>
            <w:noWrap/>
            <w:hideMark/>
          </w:tcPr>
          <w:p w14:paraId="2360064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Wymiana listy zwolenników organizacji</w:t>
            </w:r>
            <w:r w:rsidR="00A56241">
              <w:rPr>
                <w:rFonts w:ascii="Calibri" w:hAnsi="Calibri" w:cs="Calibri"/>
                <w:color w:val="000000"/>
                <w:sz w:val="20"/>
                <w:szCs w:val="20"/>
              </w:rPr>
              <w:t xml:space="preserve"> (0: Nie; 1: Tak)</w:t>
            </w:r>
          </w:p>
        </w:tc>
      </w:tr>
      <w:tr w:rsidR="00D12413" w:rsidRPr="00D114BF" w14:paraId="64C5BA8A" w14:textId="77777777" w:rsidTr="00D12413">
        <w:trPr>
          <w:trHeight w:val="300"/>
        </w:trPr>
        <w:tc>
          <w:tcPr>
            <w:tcW w:w="1162" w:type="dxa"/>
            <w:noWrap/>
            <w:hideMark/>
          </w:tcPr>
          <w:p w14:paraId="2D20F6B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[q15_04]</w:t>
            </w:r>
          </w:p>
        </w:tc>
        <w:tc>
          <w:tcPr>
            <w:tcW w:w="7905" w:type="dxa"/>
            <w:noWrap/>
            <w:hideMark/>
          </w:tcPr>
          <w:p w14:paraId="64A68EE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Udostępnianie personelu</w:t>
            </w:r>
            <w:r w:rsidR="00A56241">
              <w:rPr>
                <w:rFonts w:ascii="Calibri" w:hAnsi="Calibri" w:cs="Calibri"/>
                <w:color w:val="000000"/>
                <w:sz w:val="20"/>
                <w:szCs w:val="20"/>
              </w:rPr>
              <w:t xml:space="preserve"> (0: Nie; 1: Tak)</w:t>
            </w:r>
          </w:p>
        </w:tc>
      </w:tr>
      <w:tr w:rsidR="00D12413" w:rsidRPr="00D114BF" w14:paraId="651683F7" w14:textId="77777777" w:rsidTr="00D12413">
        <w:trPr>
          <w:trHeight w:val="300"/>
        </w:trPr>
        <w:tc>
          <w:tcPr>
            <w:tcW w:w="1162" w:type="dxa"/>
            <w:noWrap/>
            <w:hideMark/>
          </w:tcPr>
          <w:p w14:paraId="109232E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[q15_05]</w:t>
            </w:r>
          </w:p>
        </w:tc>
        <w:tc>
          <w:tcPr>
            <w:tcW w:w="7905" w:type="dxa"/>
            <w:noWrap/>
            <w:hideMark/>
          </w:tcPr>
          <w:p w14:paraId="53B86C1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 xml:space="preserve">Reprezentowanie interesariuszy w komisjach, spotkaniach z rządem, ciałach doradczych itd. </w:t>
            </w:r>
            <w:r w:rsidR="00A56241">
              <w:rPr>
                <w:rFonts w:ascii="Calibri" w:hAnsi="Calibri" w:cs="Calibri"/>
                <w:color w:val="000000"/>
                <w:sz w:val="20"/>
                <w:szCs w:val="20"/>
              </w:rPr>
              <w:t>(0: Nie; 1: Tak)</w:t>
            </w:r>
          </w:p>
        </w:tc>
      </w:tr>
      <w:tr w:rsidR="00D12413" w:rsidRPr="00D114BF" w14:paraId="0CF3E45F" w14:textId="77777777" w:rsidTr="00D12413">
        <w:trPr>
          <w:trHeight w:val="300"/>
        </w:trPr>
        <w:tc>
          <w:tcPr>
            <w:tcW w:w="1162" w:type="dxa"/>
            <w:noWrap/>
            <w:hideMark/>
          </w:tcPr>
          <w:p w14:paraId="2BD198F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[q15_06]</w:t>
            </w:r>
          </w:p>
        </w:tc>
        <w:tc>
          <w:tcPr>
            <w:tcW w:w="7905" w:type="dxa"/>
            <w:noWrap/>
            <w:hideMark/>
          </w:tcPr>
          <w:p w14:paraId="22E6D7D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Opracowywanie wspólnych stanowisk</w:t>
            </w:r>
            <w:r w:rsidR="00A56241">
              <w:rPr>
                <w:rFonts w:ascii="Calibri" w:hAnsi="Calibri" w:cs="Calibri"/>
                <w:color w:val="000000"/>
                <w:sz w:val="20"/>
                <w:szCs w:val="20"/>
              </w:rPr>
              <w:t xml:space="preserve"> (0: Nie; 1: Tak)</w:t>
            </w:r>
          </w:p>
        </w:tc>
      </w:tr>
      <w:tr w:rsidR="00D12413" w:rsidRPr="00D114BF" w14:paraId="7F3F1CB2" w14:textId="77777777" w:rsidTr="00D12413">
        <w:trPr>
          <w:trHeight w:val="300"/>
        </w:trPr>
        <w:tc>
          <w:tcPr>
            <w:tcW w:w="1162" w:type="dxa"/>
            <w:noWrap/>
            <w:hideMark/>
          </w:tcPr>
          <w:p w14:paraId="038CD50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[q15_07]</w:t>
            </w:r>
          </w:p>
        </w:tc>
        <w:tc>
          <w:tcPr>
            <w:tcW w:w="7905" w:type="dxa"/>
            <w:noWrap/>
            <w:hideMark/>
          </w:tcPr>
          <w:p w14:paraId="4CD4153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Koordynowanie strategii politycznych</w:t>
            </w:r>
            <w:r w:rsidR="00A56241">
              <w:rPr>
                <w:rFonts w:ascii="Calibri" w:hAnsi="Calibri" w:cs="Calibri"/>
                <w:color w:val="000000"/>
                <w:sz w:val="20"/>
                <w:szCs w:val="20"/>
              </w:rPr>
              <w:t xml:space="preserve"> (0: Nie; 1: Tak)</w:t>
            </w:r>
          </w:p>
        </w:tc>
      </w:tr>
    </w:tbl>
    <w:p w14:paraId="333CD592" w14:textId="77777777" w:rsidR="00D12413" w:rsidRDefault="00D12413">
      <w:pPr>
        <w:rPr>
          <w:sz w:val="20"/>
          <w:szCs w:val="20"/>
        </w:rPr>
      </w:pPr>
    </w:p>
    <w:p w14:paraId="3FDA1416" w14:textId="77777777" w:rsidR="00A56241" w:rsidRPr="00D114BF" w:rsidRDefault="00A56241">
      <w:pPr>
        <w:rPr>
          <w:sz w:val="20"/>
          <w:szCs w:val="20"/>
        </w:rPr>
      </w:pPr>
    </w:p>
    <w:tbl>
      <w:tblPr>
        <w:tblStyle w:val="Tabelraster"/>
        <w:tblW w:w="9067" w:type="dxa"/>
        <w:tblLayout w:type="fixed"/>
        <w:tblLook w:val="04A0" w:firstRow="1" w:lastRow="0" w:firstColumn="1" w:lastColumn="0" w:noHBand="0" w:noVBand="1"/>
      </w:tblPr>
      <w:tblGrid>
        <w:gridCol w:w="4533"/>
        <w:gridCol w:w="4534"/>
      </w:tblGrid>
      <w:tr w:rsidR="00D12413" w:rsidRPr="00D114BF" w14:paraId="2AA9F9E9" w14:textId="77777777" w:rsidTr="00D114BF">
        <w:trPr>
          <w:trHeight w:val="315"/>
        </w:trPr>
        <w:tc>
          <w:tcPr>
            <w:tcW w:w="4533" w:type="dxa"/>
            <w:shd w:val="clear" w:color="auto" w:fill="F2F2F2" w:themeFill="background1" w:themeFillShade="F2"/>
            <w:noWrap/>
            <w:hideMark/>
          </w:tcPr>
          <w:p w14:paraId="2C4165DD" w14:textId="77777777" w:rsidR="00D12413" w:rsidRPr="00D114BF" w:rsidRDefault="00D12413" w:rsidP="002D2F23">
            <w:pPr>
              <w:rPr>
                <w:rFonts w:ascii="Calibri" w:hAnsi="Calibri" w:cs="Calibri"/>
                <w:b/>
                <w:bCs/>
                <w:color w:val="000000"/>
                <w:sz w:val="20"/>
                <w:szCs w:val="20"/>
              </w:rPr>
            </w:pPr>
            <w:r w:rsidRPr="00D114BF">
              <w:rPr>
                <w:rFonts w:ascii="Calibri" w:hAnsi="Calibri" w:cs="Calibri"/>
                <w:b/>
                <w:bCs/>
                <w:color w:val="000000"/>
                <w:sz w:val="20"/>
                <w:szCs w:val="20"/>
              </w:rPr>
              <w:t>Issue areas and activities</w:t>
            </w:r>
          </w:p>
        </w:tc>
        <w:tc>
          <w:tcPr>
            <w:tcW w:w="4534" w:type="dxa"/>
            <w:shd w:val="clear" w:color="auto" w:fill="F2F2F2" w:themeFill="background1" w:themeFillShade="F2"/>
            <w:noWrap/>
            <w:hideMark/>
          </w:tcPr>
          <w:p w14:paraId="63ED88E7" w14:textId="77777777" w:rsidR="00D12413" w:rsidRPr="00D114BF" w:rsidRDefault="00D12413" w:rsidP="002D2F23">
            <w:pPr>
              <w:rPr>
                <w:rFonts w:ascii="Times New Roman"/>
                <w:sz w:val="20"/>
                <w:szCs w:val="20"/>
              </w:rPr>
            </w:pPr>
            <w:r w:rsidRPr="00D114BF">
              <w:rPr>
                <w:rFonts w:ascii="Arial" w:hAnsi="Arial" w:cs="Arial"/>
                <w:color w:val="222222"/>
                <w:sz w:val="20"/>
                <w:szCs w:val="20"/>
              </w:rPr>
              <w:t>Obszary działania</w:t>
            </w:r>
          </w:p>
        </w:tc>
      </w:tr>
    </w:tbl>
    <w:p w14:paraId="55E51A03"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6090A5DC" w14:textId="77777777" w:rsidTr="00D12413">
        <w:trPr>
          <w:trHeight w:val="600"/>
        </w:trPr>
        <w:tc>
          <w:tcPr>
            <w:tcW w:w="1162" w:type="dxa"/>
            <w:noWrap/>
            <w:hideMark/>
          </w:tcPr>
          <w:p w14:paraId="5123D209" w14:textId="77777777" w:rsidR="00D12413" w:rsidRPr="00D8333A" w:rsidRDefault="00D12413" w:rsidP="002D2F23">
            <w:pPr>
              <w:rPr>
                <w:rFonts w:ascii="Calibri" w:hAnsi="Calibri" w:cs="Calibri"/>
                <w:b/>
                <w:bCs/>
                <w:color w:val="000000"/>
                <w:sz w:val="20"/>
                <w:szCs w:val="20"/>
                <w:highlight w:val="yellow"/>
                <w:rPrChange w:id="181" w:author="Frederik Heylen" w:date="2019-07-11T13:14:00Z">
                  <w:rPr>
                    <w:rFonts w:ascii="Calibri" w:hAnsi="Calibri" w:cs="Calibri"/>
                    <w:b/>
                    <w:bCs/>
                    <w:color w:val="000000"/>
                    <w:sz w:val="20"/>
                    <w:szCs w:val="20"/>
                  </w:rPr>
                </w:rPrChange>
              </w:rPr>
            </w:pPr>
            <w:r w:rsidRPr="00D8333A">
              <w:rPr>
                <w:rFonts w:ascii="Calibri" w:hAnsi="Calibri" w:cs="Calibri"/>
                <w:b/>
                <w:bCs/>
                <w:color w:val="000000"/>
                <w:sz w:val="20"/>
                <w:szCs w:val="20"/>
                <w:highlight w:val="yellow"/>
                <w:rPrChange w:id="182" w:author="Frederik Heylen" w:date="2019-07-11T13:14:00Z">
                  <w:rPr>
                    <w:rFonts w:ascii="Calibri" w:hAnsi="Calibri" w:cs="Calibri"/>
                    <w:b/>
                    <w:bCs/>
                    <w:color w:val="000000"/>
                    <w:sz w:val="20"/>
                    <w:szCs w:val="20"/>
                  </w:rPr>
                </w:rPrChange>
              </w:rPr>
              <w:t>QID16</w:t>
            </w:r>
          </w:p>
        </w:tc>
        <w:tc>
          <w:tcPr>
            <w:tcW w:w="7905" w:type="dxa"/>
            <w:hideMark/>
          </w:tcPr>
          <w:p w14:paraId="663D812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 które spośród poniżej wymienionych zagadnień zaangażowana jest Państwa organizacja?</w:t>
            </w:r>
            <w:r w:rsidR="00A56241">
              <w:rPr>
                <w:rFonts w:ascii="Calibri" w:hAnsi="Calibri" w:cs="Calibri"/>
                <w:color w:val="000000"/>
                <w:sz w:val="20"/>
                <w:szCs w:val="20"/>
              </w:rPr>
              <w:t xml:space="preserve"> (W)</w:t>
            </w:r>
          </w:p>
        </w:tc>
      </w:tr>
      <w:tr w:rsidR="00D12413" w:rsidRPr="00D114BF" w14:paraId="0D4B247D" w14:textId="77777777" w:rsidTr="00D12413">
        <w:trPr>
          <w:trHeight w:val="300"/>
        </w:trPr>
        <w:tc>
          <w:tcPr>
            <w:tcW w:w="1162" w:type="dxa"/>
            <w:noWrap/>
            <w:hideMark/>
          </w:tcPr>
          <w:p w14:paraId="2837C9F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[q16_01](FILTER5)</w:t>
            </w:r>
          </w:p>
        </w:tc>
        <w:tc>
          <w:tcPr>
            <w:tcW w:w="7905" w:type="dxa"/>
            <w:noWrap/>
            <w:hideMark/>
          </w:tcPr>
          <w:p w14:paraId="7F4B781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migracyjna i azylowa</w:t>
            </w:r>
            <w:r w:rsidR="00A56241">
              <w:rPr>
                <w:rFonts w:ascii="Calibri" w:hAnsi="Calibri" w:cs="Calibri"/>
                <w:color w:val="000000"/>
                <w:sz w:val="20"/>
                <w:szCs w:val="20"/>
              </w:rPr>
              <w:t xml:space="preserve"> (0: Nie; 1: Tak)</w:t>
            </w:r>
          </w:p>
        </w:tc>
      </w:tr>
      <w:tr w:rsidR="00D12413" w:rsidRPr="00D114BF" w14:paraId="042BF872" w14:textId="77777777" w:rsidTr="00D12413">
        <w:trPr>
          <w:trHeight w:val="300"/>
        </w:trPr>
        <w:tc>
          <w:tcPr>
            <w:tcW w:w="1162" w:type="dxa"/>
            <w:noWrap/>
            <w:hideMark/>
          </w:tcPr>
          <w:p w14:paraId="16C374F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[q16_02](FILTER5)</w:t>
            </w:r>
          </w:p>
        </w:tc>
        <w:tc>
          <w:tcPr>
            <w:tcW w:w="7905" w:type="dxa"/>
            <w:noWrap/>
            <w:hideMark/>
          </w:tcPr>
          <w:p w14:paraId="636A6831"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gos</w:t>
            </w:r>
            <w:r w:rsidR="00A56241">
              <w:rPr>
                <w:rFonts w:ascii="Calibri" w:hAnsi="Calibri" w:cs="Calibri"/>
                <w:color w:val="000000"/>
                <w:sz w:val="20"/>
                <w:szCs w:val="20"/>
              </w:rPr>
              <w:t>podarcza, monetarna i podatki (0: Nie; 1: Tak)</w:t>
            </w:r>
          </w:p>
        </w:tc>
      </w:tr>
      <w:tr w:rsidR="00D12413" w:rsidRPr="00D114BF" w14:paraId="03783890" w14:textId="77777777" w:rsidTr="00D12413">
        <w:trPr>
          <w:trHeight w:val="300"/>
        </w:trPr>
        <w:tc>
          <w:tcPr>
            <w:tcW w:w="1162" w:type="dxa"/>
            <w:noWrap/>
            <w:hideMark/>
          </w:tcPr>
          <w:p w14:paraId="25E6DC5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[q16_03](FILTER5)</w:t>
            </w:r>
          </w:p>
        </w:tc>
        <w:tc>
          <w:tcPr>
            <w:tcW w:w="7905" w:type="dxa"/>
            <w:noWrap/>
            <w:hideMark/>
          </w:tcPr>
          <w:p w14:paraId="249F046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Służba zdrowia</w:t>
            </w:r>
            <w:r w:rsidR="00A56241">
              <w:rPr>
                <w:rFonts w:ascii="Calibri" w:hAnsi="Calibri" w:cs="Calibri"/>
                <w:color w:val="000000"/>
                <w:sz w:val="20"/>
                <w:szCs w:val="20"/>
              </w:rPr>
              <w:t xml:space="preserve"> (0: Nie; 1: Tak)</w:t>
            </w:r>
          </w:p>
        </w:tc>
      </w:tr>
      <w:tr w:rsidR="00D12413" w:rsidRPr="00D114BF" w14:paraId="7FDBA6C9" w14:textId="77777777" w:rsidTr="00D12413">
        <w:trPr>
          <w:trHeight w:val="300"/>
        </w:trPr>
        <w:tc>
          <w:tcPr>
            <w:tcW w:w="1162" w:type="dxa"/>
            <w:noWrap/>
            <w:hideMark/>
          </w:tcPr>
          <w:p w14:paraId="361EA3A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[q16_04](FILTER5)</w:t>
            </w:r>
          </w:p>
        </w:tc>
        <w:tc>
          <w:tcPr>
            <w:tcW w:w="7905" w:type="dxa"/>
            <w:noWrap/>
            <w:hideMark/>
          </w:tcPr>
          <w:p w14:paraId="507A535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Walka z przestępczością</w:t>
            </w:r>
            <w:r w:rsidR="00A56241">
              <w:rPr>
                <w:rFonts w:ascii="Calibri" w:hAnsi="Calibri" w:cs="Calibri"/>
                <w:color w:val="000000"/>
                <w:sz w:val="20"/>
                <w:szCs w:val="20"/>
              </w:rPr>
              <w:t xml:space="preserve"> (0: Nie; 1: Tak)</w:t>
            </w:r>
          </w:p>
        </w:tc>
      </w:tr>
      <w:tr w:rsidR="00D12413" w:rsidRPr="00D114BF" w14:paraId="0F1FD227" w14:textId="77777777" w:rsidTr="00D12413">
        <w:trPr>
          <w:trHeight w:val="300"/>
        </w:trPr>
        <w:tc>
          <w:tcPr>
            <w:tcW w:w="1162" w:type="dxa"/>
            <w:noWrap/>
            <w:hideMark/>
          </w:tcPr>
          <w:p w14:paraId="289A751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[q16_05](FILTER5)</w:t>
            </w:r>
          </w:p>
        </w:tc>
        <w:tc>
          <w:tcPr>
            <w:tcW w:w="7905" w:type="dxa"/>
            <w:noWrap/>
            <w:hideMark/>
          </w:tcPr>
          <w:p w14:paraId="488AC7C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energetyczna</w:t>
            </w:r>
            <w:r w:rsidR="00A56241">
              <w:rPr>
                <w:rFonts w:ascii="Calibri" w:hAnsi="Calibri" w:cs="Calibri"/>
                <w:color w:val="000000"/>
                <w:sz w:val="20"/>
                <w:szCs w:val="20"/>
              </w:rPr>
              <w:t xml:space="preserve"> (0: Nie; 1: Tak)</w:t>
            </w:r>
          </w:p>
        </w:tc>
      </w:tr>
      <w:tr w:rsidR="00D12413" w:rsidRPr="00D114BF" w14:paraId="44385FF3" w14:textId="77777777" w:rsidTr="00D12413">
        <w:trPr>
          <w:trHeight w:val="300"/>
        </w:trPr>
        <w:tc>
          <w:tcPr>
            <w:tcW w:w="1162" w:type="dxa"/>
            <w:noWrap/>
            <w:hideMark/>
          </w:tcPr>
          <w:p w14:paraId="52CDCB0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[q16_06](FILTER5)</w:t>
            </w:r>
          </w:p>
        </w:tc>
        <w:tc>
          <w:tcPr>
            <w:tcW w:w="7905" w:type="dxa"/>
            <w:noWrap/>
            <w:hideMark/>
          </w:tcPr>
          <w:p w14:paraId="3BF1BEF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Edukacja</w:t>
            </w:r>
            <w:r w:rsidR="00A56241">
              <w:rPr>
                <w:rFonts w:ascii="Calibri" w:hAnsi="Calibri" w:cs="Calibri"/>
                <w:color w:val="000000"/>
                <w:sz w:val="20"/>
                <w:szCs w:val="20"/>
              </w:rPr>
              <w:t xml:space="preserve"> (0: Nie; 1: Tak)</w:t>
            </w:r>
          </w:p>
        </w:tc>
      </w:tr>
      <w:tr w:rsidR="00D12413" w:rsidRPr="00D114BF" w14:paraId="213CCE0C" w14:textId="77777777" w:rsidTr="00D12413">
        <w:trPr>
          <w:trHeight w:val="300"/>
        </w:trPr>
        <w:tc>
          <w:tcPr>
            <w:tcW w:w="1162" w:type="dxa"/>
            <w:noWrap/>
            <w:hideMark/>
          </w:tcPr>
          <w:p w14:paraId="41C5D30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[q16_07](FILTER5)</w:t>
            </w:r>
          </w:p>
        </w:tc>
        <w:tc>
          <w:tcPr>
            <w:tcW w:w="7905" w:type="dxa"/>
            <w:noWrap/>
            <w:hideMark/>
          </w:tcPr>
          <w:p w14:paraId="5D3DA70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Równouprawnienie</w:t>
            </w:r>
            <w:r w:rsidR="00A56241">
              <w:rPr>
                <w:rFonts w:ascii="Calibri" w:hAnsi="Calibri" w:cs="Calibri"/>
                <w:color w:val="000000"/>
                <w:sz w:val="20"/>
                <w:szCs w:val="20"/>
              </w:rPr>
              <w:t xml:space="preserve"> (0: Nie; 1: Tak)</w:t>
            </w:r>
          </w:p>
        </w:tc>
      </w:tr>
      <w:tr w:rsidR="00D12413" w:rsidRPr="00D114BF" w14:paraId="6B96E1E6" w14:textId="77777777" w:rsidTr="00D12413">
        <w:trPr>
          <w:trHeight w:val="300"/>
        </w:trPr>
        <w:tc>
          <w:tcPr>
            <w:tcW w:w="1162" w:type="dxa"/>
            <w:noWrap/>
            <w:hideMark/>
          </w:tcPr>
          <w:p w14:paraId="34B95F6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[q16_08](FILTER5)</w:t>
            </w:r>
          </w:p>
        </w:tc>
        <w:tc>
          <w:tcPr>
            <w:tcW w:w="7905" w:type="dxa"/>
            <w:noWrap/>
            <w:hideMark/>
          </w:tcPr>
          <w:p w14:paraId="468EB3D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społeczna</w:t>
            </w:r>
            <w:r w:rsidR="00A56241">
              <w:rPr>
                <w:rFonts w:ascii="Calibri" w:hAnsi="Calibri" w:cs="Calibri"/>
                <w:color w:val="000000"/>
                <w:sz w:val="20"/>
                <w:szCs w:val="20"/>
              </w:rPr>
              <w:t xml:space="preserve"> (0: Nie; 1: Tak)</w:t>
            </w:r>
          </w:p>
        </w:tc>
      </w:tr>
      <w:tr w:rsidR="00D12413" w:rsidRPr="00D114BF" w14:paraId="288F0826" w14:textId="77777777" w:rsidTr="00D12413">
        <w:trPr>
          <w:trHeight w:val="300"/>
        </w:trPr>
        <w:tc>
          <w:tcPr>
            <w:tcW w:w="1162" w:type="dxa"/>
            <w:noWrap/>
            <w:hideMark/>
          </w:tcPr>
          <w:p w14:paraId="166532B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[q16_09](FILTER5)</w:t>
            </w:r>
          </w:p>
        </w:tc>
        <w:tc>
          <w:tcPr>
            <w:tcW w:w="7905" w:type="dxa"/>
            <w:noWrap/>
            <w:hideMark/>
          </w:tcPr>
          <w:p w14:paraId="43582BA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Ochrona środowiska</w:t>
            </w:r>
            <w:r w:rsidR="00A56241">
              <w:rPr>
                <w:rFonts w:ascii="Calibri" w:hAnsi="Calibri" w:cs="Calibri"/>
                <w:color w:val="000000"/>
                <w:sz w:val="20"/>
                <w:szCs w:val="20"/>
              </w:rPr>
              <w:t xml:space="preserve"> (0: Nie; 1: Tak)</w:t>
            </w:r>
          </w:p>
        </w:tc>
      </w:tr>
      <w:tr w:rsidR="00D12413" w:rsidRPr="00D114BF" w14:paraId="66DF3621" w14:textId="77777777" w:rsidTr="00D12413">
        <w:trPr>
          <w:trHeight w:val="300"/>
        </w:trPr>
        <w:tc>
          <w:tcPr>
            <w:tcW w:w="1162" w:type="dxa"/>
            <w:noWrap/>
            <w:hideMark/>
          </w:tcPr>
          <w:p w14:paraId="12385DE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[q16_10](FILTER5)</w:t>
            </w:r>
          </w:p>
        </w:tc>
        <w:tc>
          <w:tcPr>
            <w:tcW w:w="7905" w:type="dxa"/>
            <w:noWrap/>
            <w:hideMark/>
          </w:tcPr>
          <w:p w14:paraId="1777B81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Ochrona konsumentów</w:t>
            </w:r>
            <w:r w:rsidR="00A56241">
              <w:rPr>
                <w:rFonts w:ascii="Calibri" w:hAnsi="Calibri" w:cs="Calibri"/>
                <w:color w:val="000000"/>
                <w:sz w:val="20"/>
                <w:szCs w:val="20"/>
              </w:rPr>
              <w:t xml:space="preserve"> (0: Nie; 1: Tak)</w:t>
            </w:r>
          </w:p>
        </w:tc>
      </w:tr>
      <w:tr w:rsidR="00D12413" w:rsidRPr="00D114BF" w14:paraId="2BDA65E4" w14:textId="77777777" w:rsidTr="00D12413">
        <w:trPr>
          <w:trHeight w:val="300"/>
        </w:trPr>
        <w:tc>
          <w:tcPr>
            <w:tcW w:w="1162" w:type="dxa"/>
            <w:noWrap/>
            <w:hideMark/>
          </w:tcPr>
          <w:p w14:paraId="1C2C8B0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[q16_11](FILTER5)</w:t>
            </w:r>
          </w:p>
        </w:tc>
        <w:tc>
          <w:tcPr>
            <w:tcW w:w="7905" w:type="dxa"/>
            <w:noWrap/>
            <w:hideMark/>
          </w:tcPr>
          <w:p w14:paraId="73DE226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rolna</w:t>
            </w:r>
            <w:r w:rsidR="00A56241">
              <w:rPr>
                <w:rFonts w:ascii="Calibri" w:hAnsi="Calibri" w:cs="Calibri"/>
                <w:color w:val="000000"/>
                <w:sz w:val="20"/>
                <w:szCs w:val="20"/>
              </w:rPr>
              <w:t xml:space="preserve"> (0: Nie; 1: Tak)</w:t>
            </w:r>
          </w:p>
        </w:tc>
      </w:tr>
      <w:tr w:rsidR="00D12413" w:rsidRPr="00D114BF" w14:paraId="1B3F65FA" w14:textId="77777777" w:rsidTr="00D12413">
        <w:trPr>
          <w:trHeight w:val="300"/>
        </w:trPr>
        <w:tc>
          <w:tcPr>
            <w:tcW w:w="1162" w:type="dxa"/>
            <w:noWrap/>
            <w:hideMark/>
          </w:tcPr>
          <w:p w14:paraId="7483B69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[q16_12](FILTER5)</w:t>
            </w:r>
          </w:p>
        </w:tc>
        <w:tc>
          <w:tcPr>
            <w:tcW w:w="7905" w:type="dxa"/>
            <w:noWrap/>
            <w:hideMark/>
          </w:tcPr>
          <w:p w14:paraId="7BFFB13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Prawa obywatelskie</w:t>
            </w:r>
            <w:r w:rsidR="00A56241">
              <w:rPr>
                <w:rFonts w:ascii="Calibri" w:hAnsi="Calibri" w:cs="Calibri"/>
                <w:color w:val="000000"/>
                <w:sz w:val="20"/>
                <w:szCs w:val="20"/>
              </w:rPr>
              <w:t xml:space="preserve"> (0: Nie; 1: Tak)</w:t>
            </w:r>
          </w:p>
        </w:tc>
      </w:tr>
      <w:tr w:rsidR="00D12413" w:rsidRPr="00D114BF" w14:paraId="3398E57D" w14:textId="77777777" w:rsidTr="00D12413">
        <w:trPr>
          <w:trHeight w:val="300"/>
        </w:trPr>
        <w:tc>
          <w:tcPr>
            <w:tcW w:w="1162" w:type="dxa"/>
            <w:noWrap/>
            <w:hideMark/>
          </w:tcPr>
          <w:p w14:paraId="6A37E23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[q16_13](FILTER5)</w:t>
            </w:r>
          </w:p>
        </w:tc>
        <w:tc>
          <w:tcPr>
            <w:tcW w:w="7905" w:type="dxa"/>
            <w:noWrap/>
            <w:hideMark/>
          </w:tcPr>
          <w:p w14:paraId="7CED3861"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rozwojowa</w:t>
            </w:r>
            <w:r w:rsidR="00A56241">
              <w:rPr>
                <w:rFonts w:ascii="Calibri" w:hAnsi="Calibri" w:cs="Calibri"/>
                <w:color w:val="000000"/>
                <w:sz w:val="20"/>
                <w:szCs w:val="20"/>
              </w:rPr>
              <w:t xml:space="preserve"> (0: Nie; 1: Tak)</w:t>
            </w:r>
          </w:p>
        </w:tc>
      </w:tr>
      <w:tr w:rsidR="00D12413" w:rsidRPr="00D114BF" w14:paraId="04CC3FA7" w14:textId="77777777" w:rsidTr="00D12413">
        <w:trPr>
          <w:trHeight w:val="300"/>
        </w:trPr>
        <w:tc>
          <w:tcPr>
            <w:tcW w:w="1162" w:type="dxa"/>
            <w:noWrap/>
            <w:hideMark/>
          </w:tcPr>
          <w:p w14:paraId="0BA8B6D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[q16_14](FILTER5)</w:t>
            </w:r>
          </w:p>
        </w:tc>
        <w:tc>
          <w:tcPr>
            <w:tcW w:w="7905" w:type="dxa"/>
            <w:noWrap/>
            <w:hideMark/>
          </w:tcPr>
          <w:p w14:paraId="627A319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zagraniczna</w:t>
            </w:r>
            <w:r w:rsidR="00A56241">
              <w:rPr>
                <w:rFonts w:ascii="Calibri" w:hAnsi="Calibri" w:cs="Calibri"/>
                <w:color w:val="000000"/>
                <w:sz w:val="20"/>
                <w:szCs w:val="20"/>
              </w:rPr>
              <w:t xml:space="preserve"> (0: Nie; 1: Tak)</w:t>
            </w:r>
          </w:p>
        </w:tc>
      </w:tr>
      <w:tr w:rsidR="00D12413" w:rsidRPr="00D114BF" w14:paraId="5768A787" w14:textId="77777777" w:rsidTr="00D12413">
        <w:trPr>
          <w:trHeight w:val="300"/>
        </w:trPr>
        <w:tc>
          <w:tcPr>
            <w:tcW w:w="1162" w:type="dxa"/>
            <w:noWrap/>
            <w:hideMark/>
          </w:tcPr>
          <w:p w14:paraId="2AB2911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[q16_15](FILTER5)</w:t>
            </w:r>
          </w:p>
        </w:tc>
        <w:tc>
          <w:tcPr>
            <w:tcW w:w="7905" w:type="dxa"/>
            <w:noWrap/>
            <w:hideMark/>
          </w:tcPr>
          <w:p w14:paraId="1F749AF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obronna</w:t>
            </w:r>
            <w:r w:rsidR="00A56241">
              <w:rPr>
                <w:rFonts w:ascii="Calibri" w:hAnsi="Calibri" w:cs="Calibri"/>
                <w:color w:val="000000"/>
                <w:sz w:val="20"/>
                <w:szCs w:val="20"/>
              </w:rPr>
              <w:t xml:space="preserve"> (0: Nie; 1: Tak)</w:t>
            </w:r>
          </w:p>
        </w:tc>
      </w:tr>
      <w:tr w:rsidR="00D12413" w:rsidRPr="00D114BF" w14:paraId="3BF48852" w14:textId="77777777" w:rsidTr="00D12413">
        <w:trPr>
          <w:trHeight w:val="300"/>
        </w:trPr>
        <w:tc>
          <w:tcPr>
            <w:tcW w:w="1162" w:type="dxa"/>
            <w:noWrap/>
            <w:hideMark/>
          </w:tcPr>
          <w:p w14:paraId="64EFC4A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[q16_16](FILTER5)</w:t>
            </w:r>
          </w:p>
        </w:tc>
        <w:tc>
          <w:tcPr>
            <w:tcW w:w="7905" w:type="dxa"/>
            <w:noWrap/>
            <w:hideMark/>
          </w:tcPr>
          <w:p w14:paraId="5D590A7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Integracja i współpraca europejska</w:t>
            </w:r>
            <w:r w:rsidR="00A56241">
              <w:rPr>
                <w:rFonts w:ascii="Calibri" w:hAnsi="Calibri" w:cs="Calibri"/>
                <w:color w:val="000000"/>
                <w:sz w:val="20"/>
                <w:szCs w:val="20"/>
              </w:rPr>
              <w:t xml:space="preserve"> (0: Nie; 1: Tak)</w:t>
            </w:r>
          </w:p>
        </w:tc>
      </w:tr>
      <w:tr w:rsidR="00D12413" w:rsidRPr="00D114BF" w14:paraId="47674B3E" w14:textId="77777777" w:rsidTr="00D12413">
        <w:trPr>
          <w:trHeight w:val="300"/>
        </w:trPr>
        <w:tc>
          <w:tcPr>
            <w:tcW w:w="1162" w:type="dxa"/>
            <w:noWrap/>
            <w:hideMark/>
          </w:tcPr>
          <w:p w14:paraId="2F1E97F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[q16_17](FILTER5)</w:t>
            </w:r>
          </w:p>
        </w:tc>
        <w:tc>
          <w:tcPr>
            <w:tcW w:w="7905" w:type="dxa"/>
            <w:noWrap/>
            <w:hideMark/>
          </w:tcPr>
          <w:p w14:paraId="43B9BBD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Badania naukowe</w:t>
            </w:r>
            <w:r w:rsidR="00A56241">
              <w:rPr>
                <w:rFonts w:ascii="Calibri" w:hAnsi="Calibri" w:cs="Calibri"/>
                <w:color w:val="000000"/>
                <w:sz w:val="20"/>
                <w:szCs w:val="20"/>
              </w:rPr>
              <w:t xml:space="preserve"> (0: Nie; 1: Tak)</w:t>
            </w:r>
          </w:p>
        </w:tc>
      </w:tr>
      <w:tr w:rsidR="00D12413" w:rsidRPr="00D114BF" w14:paraId="5D84949E" w14:textId="77777777" w:rsidTr="00D12413">
        <w:trPr>
          <w:trHeight w:val="300"/>
        </w:trPr>
        <w:tc>
          <w:tcPr>
            <w:tcW w:w="1162" w:type="dxa"/>
            <w:noWrap/>
            <w:hideMark/>
          </w:tcPr>
          <w:p w14:paraId="60BE6F3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[q16_18](FILTER5)</w:t>
            </w:r>
          </w:p>
        </w:tc>
        <w:tc>
          <w:tcPr>
            <w:tcW w:w="7905" w:type="dxa"/>
            <w:noWrap/>
            <w:hideMark/>
          </w:tcPr>
          <w:p w14:paraId="04BCE40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regionalna UE</w:t>
            </w:r>
            <w:r w:rsidR="00A56241">
              <w:rPr>
                <w:rFonts w:ascii="Calibri" w:hAnsi="Calibri" w:cs="Calibri"/>
                <w:color w:val="000000"/>
                <w:sz w:val="20"/>
                <w:szCs w:val="20"/>
              </w:rPr>
              <w:t xml:space="preserve"> (0: Nie; 1: Tak)</w:t>
            </w:r>
          </w:p>
        </w:tc>
      </w:tr>
      <w:tr w:rsidR="00D12413" w:rsidRPr="00D114BF" w14:paraId="13E98953" w14:textId="77777777" w:rsidTr="00D12413">
        <w:trPr>
          <w:trHeight w:val="300"/>
        </w:trPr>
        <w:tc>
          <w:tcPr>
            <w:tcW w:w="1162" w:type="dxa"/>
            <w:noWrap/>
            <w:hideMark/>
          </w:tcPr>
          <w:p w14:paraId="4246547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[q16_19](FILTER5)</w:t>
            </w:r>
          </w:p>
        </w:tc>
        <w:tc>
          <w:tcPr>
            <w:tcW w:w="7905" w:type="dxa"/>
            <w:noWrap/>
            <w:hideMark/>
          </w:tcPr>
          <w:p w14:paraId="1F22C4E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Prawa człowieka</w:t>
            </w:r>
            <w:r w:rsidR="00A56241">
              <w:rPr>
                <w:rFonts w:ascii="Calibri" w:hAnsi="Calibri" w:cs="Calibri"/>
                <w:color w:val="000000"/>
                <w:sz w:val="20"/>
                <w:szCs w:val="20"/>
              </w:rPr>
              <w:t xml:space="preserve"> (0: Nie; 1: Tak)</w:t>
            </w:r>
          </w:p>
        </w:tc>
      </w:tr>
      <w:tr w:rsidR="00D12413" w:rsidRPr="00D114BF" w14:paraId="41488DF9" w14:textId="77777777" w:rsidTr="00D12413">
        <w:trPr>
          <w:trHeight w:val="300"/>
        </w:trPr>
        <w:tc>
          <w:tcPr>
            <w:tcW w:w="1162" w:type="dxa"/>
            <w:noWrap/>
            <w:hideMark/>
          </w:tcPr>
          <w:p w14:paraId="0145E4B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[q16_20](FILTER5)</w:t>
            </w:r>
          </w:p>
        </w:tc>
        <w:tc>
          <w:tcPr>
            <w:tcW w:w="7905" w:type="dxa"/>
            <w:noWrap/>
            <w:hideMark/>
          </w:tcPr>
          <w:p w14:paraId="7164C0E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transportowa</w:t>
            </w:r>
            <w:r w:rsidR="00A56241">
              <w:rPr>
                <w:rFonts w:ascii="Calibri" w:hAnsi="Calibri" w:cs="Calibri"/>
                <w:color w:val="000000"/>
                <w:sz w:val="20"/>
                <w:szCs w:val="20"/>
              </w:rPr>
              <w:t xml:space="preserve"> (0: Nie; 1: Tak)</w:t>
            </w:r>
          </w:p>
        </w:tc>
      </w:tr>
      <w:tr w:rsidR="00D12413" w:rsidRPr="00D114BF" w14:paraId="703513F8" w14:textId="77777777" w:rsidTr="00D12413">
        <w:trPr>
          <w:trHeight w:val="300"/>
        </w:trPr>
        <w:tc>
          <w:tcPr>
            <w:tcW w:w="1162" w:type="dxa"/>
            <w:noWrap/>
            <w:hideMark/>
          </w:tcPr>
          <w:p w14:paraId="177B4FD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[q16_21](FILTER5)</w:t>
            </w:r>
          </w:p>
        </w:tc>
        <w:tc>
          <w:tcPr>
            <w:tcW w:w="7905" w:type="dxa"/>
            <w:noWrap/>
            <w:hideMark/>
          </w:tcPr>
          <w:p w14:paraId="70B1CDE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kulturalna</w:t>
            </w:r>
            <w:r w:rsidR="00A56241">
              <w:rPr>
                <w:rFonts w:ascii="Calibri" w:hAnsi="Calibri" w:cs="Calibri"/>
                <w:color w:val="000000"/>
                <w:sz w:val="20"/>
                <w:szCs w:val="20"/>
              </w:rPr>
              <w:t xml:space="preserve"> (0: Nie; 1: Tak)</w:t>
            </w:r>
          </w:p>
        </w:tc>
      </w:tr>
      <w:tr w:rsidR="00D12413" w:rsidRPr="00D114BF" w14:paraId="67980873" w14:textId="77777777" w:rsidTr="00D12413">
        <w:trPr>
          <w:trHeight w:val="300"/>
        </w:trPr>
        <w:tc>
          <w:tcPr>
            <w:tcW w:w="1162" w:type="dxa"/>
            <w:noWrap/>
            <w:hideMark/>
          </w:tcPr>
          <w:p w14:paraId="3F4C177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[q16_22](FILTER5)</w:t>
            </w:r>
          </w:p>
        </w:tc>
        <w:tc>
          <w:tcPr>
            <w:tcW w:w="7905" w:type="dxa"/>
            <w:noWrap/>
            <w:hideMark/>
          </w:tcPr>
          <w:p w14:paraId="652C17C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Polityka zatrudnienia</w:t>
            </w:r>
            <w:r w:rsidR="00A56241">
              <w:rPr>
                <w:rFonts w:ascii="Calibri" w:hAnsi="Calibri" w:cs="Calibri"/>
                <w:color w:val="000000"/>
                <w:sz w:val="20"/>
                <w:szCs w:val="20"/>
              </w:rPr>
              <w:t xml:space="preserve"> (0: Nie; 1: Tak)</w:t>
            </w:r>
          </w:p>
        </w:tc>
      </w:tr>
      <w:tr w:rsidR="00D12413" w:rsidRPr="00D114BF" w14:paraId="18860E10" w14:textId="77777777" w:rsidTr="00D12413">
        <w:trPr>
          <w:trHeight w:val="300"/>
        </w:trPr>
        <w:tc>
          <w:tcPr>
            <w:tcW w:w="1162" w:type="dxa"/>
            <w:noWrap/>
            <w:hideMark/>
          </w:tcPr>
          <w:p w14:paraId="4E890C9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[q16_23]</w:t>
            </w:r>
            <w:r w:rsidR="00257174">
              <w:rPr>
                <w:rFonts w:ascii="Calibri" w:hAnsi="Calibri" w:cs="Calibri"/>
                <w:color w:val="000000"/>
                <w:sz w:val="20"/>
                <w:szCs w:val="20"/>
              </w:rPr>
              <w:t xml:space="preserve"> (FILER5)</w:t>
            </w:r>
          </w:p>
        </w:tc>
        <w:tc>
          <w:tcPr>
            <w:tcW w:w="7905" w:type="dxa"/>
            <w:noWrap/>
            <w:hideMark/>
          </w:tcPr>
          <w:p w14:paraId="7AB54E3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Inne</w:t>
            </w:r>
            <w:r w:rsidR="00A56241">
              <w:rPr>
                <w:rFonts w:ascii="Calibri" w:hAnsi="Calibri" w:cs="Calibri"/>
                <w:color w:val="000000"/>
                <w:sz w:val="20"/>
                <w:szCs w:val="20"/>
              </w:rPr>
              <w:t xml:space="preserve"> (0: Nie; 1: Tak)</w:t>
            </w:r>
          </w:p>
        </w:tc>
      </w:tr>
      <w:tr w:rsidR="007441D1" w:rsidRPr="00D114BF" w14:paraId="60F05BAE" w14:textId="77777777" w:rsidTr="00D12413">
        <w:trPr>
          <w:trHeight w:val="300"/>
          <w:ins w:id="183" w:author="Frederik Heylen" w:date="2019-07-11T12:47:00Z"/>
        </w:trPr>
        <w:tc>
          <w:tcPr>
            <w:tcW w:w="1162" w:type="dxa"/>
            <w:noWrap/>
          </w:tcPr>
          <w:p w14:paraId="5F7C1A02" w14:textId="1F36CCDF" w:rsidR="007441D1" w:rsidRPr="00D114BF" w:rsidRDefault="007441D1" w:rsidP="002D2F23">
            <w:pPr>
              <w:rPr>
                <w:ins w:id="184" w:author="Frederik Heylen" w:date="2019-07-11T12:47:00Z"/>
                <w:rFonts w:ascii="Calibri" w:hAnsi="Calibri" w:cs="Calibri"/>
                <w:color w:val="000000"/>
                <w:sz w:val="20"/>
                <w:szCs w:val="20"/>
              </w:rPr>
            </w:pPr>
            <w:ins w:id="185" w:author="Frederik Heylen" w:date="2019-07-11T12:47:00Z">
              <w:r w:rsidRPr="00D114BF">
                <w:rPr>
                  <w:rFonts w:ascii="Calibri" w:hAnsi="Calibri" w:cs="Calibri"/>
                  <w:color w:val="000000"/>
                  <w:sz w:val="20"/>
                  <w:szCs w:val="20"/>
                </w:rPr>
                <w:t>[q16</w:t>
              </w:r>
            </w:ins>
            <w:ins w:id="186" w:author="Frederik Heylen" w:date="2019-07-11T13:10:00Z">
              <w:r w:rsidR="00395CD8">
                <w:rPr>
                  <w:rFonts w:ascii="Calibri" w:hAnsi="Calibri" w:cs="Calibri"/>
                  <w:color w:val="000000"/>
                  <w:sz w:val="20"/>
                  <w:szCs w:val="20"/>
                </w:rPr>
                <w:t>p</w:t>
              </w:r>
            </w:ins>
            <w:ins w:id="187" w:author="Frederik Heylen" w:date="2019-07-11T12:47:00Z">
              <w:r w:rsidRPr="00D114BF">
                <w:rPr>
                  <w:rFonts w:ascii="Calibri" w:hAnsi="Calibri" w:cs="Calibri"/>
                  <w:color w:val="000000"/>
                  <w:sz w:val="20"/>
                  <w:szCs w:val="20"/>
                </w:rPr>
                <w:t>_23]</w:t>
              </w:r>
              <w:r>
                <w:rPr>
                  <w:rFonts w:ascii="Calibri" w:hAnsi="Calibri" w:cs="Calibri"/>
                  <w:color w:val="000000"/>
                  <w:sz w:val="20"/>
                  <w:szCs w:val="20"/>
                </w:rPr>
                <w:t xml:space="preserve"> (FILER5)</w:t>
              </w:r>
            </w:ins>
          </w:p>
        </w:tc>
        <w:tc>
          <w:tcPr>
            <w:tcW w:w="7905" w:type="dxa"/>
            <w:noWrap/>
          </w:tcPr>
          <w:p w14:paraId="36FE9D96" w14:textId="12ECA116" w:rsidR="007441D1" w:rsidRPr="00D114BF" w:rsidRDefault="00B0682C" w:rsidP="002D2F23">
            <w:pPr>
              <w:rPr>
                <w:ins w:id="188" w:author="Frederik Heylen" w:date="2019-07-11T12:47:00Z"/>
                <w:rFonts w:ascii="Calibri" w:hAnsi="Calibri" w:cs="Calibri"/>
                <w:color w:val="000000"/>
                <w:sz w:val="20"/>
                <w:szCs w:val="20"/>
              </w:rPr>
            </w:pPr>
            <w:ins w:id="189" w:author="Frederik Heylen" w:date="2019-07-11T13:11:00Z">
              <w:r>
                <w:rPr>
                  <w:rFonts w:ascii="Calibri" w:hAnsi="Calibri" w:cs="Calibri"/>
                  <w:color w:val="000000"/>
                  <w:sz w:val="20"/>
                  <w:szCs w:val="20"/>
                </w:rPr>
                <w:t xml:space="preserve">Other </w:t>
              </w:r>
              <w:r w:rsidRPr="00D114BF">
                <w:rPr>
                  <w:rFonts w:ascii="Calibri" w:hAnsi="Calibri" w:cs="Calibri"/>
                  <w:color w:val="000000"/>
                  <w:sz w:val="20"/>
                  <w:szCs w:val="20"/>
                </w:rPr>
                <w:t>[</w:t>
              </w:r>
              <w:r>
                <w:rPr>
                  <w:rFonts w:ascii="Calibri" w:hAnsi="Calibri" w:cs="Calibri"/>
                  <w:color w:val="000000"/>
                  <w:sz w:val="20"/>
                  <w:szCs w:val="20"/>
                </w:rPr>
                <w:t>STRING</w:t>
              </w:r>
              <w:r w:rsidRPr="00D114BF">
                <w:rPr>
                  <w:rFonts w:ascii="Calibri" w:hAnsi="Calibri" w:cs="Calibri"/>
                  <w:color w:val="000000"/>
                  <w:sz w:val="20"/>
                  <w:szCs w:val="20"/>
                </w:rPr>
                <w:t>]</w:t>
              </w:r>
            </w:ins>
          </w:p>
        </w:tc>
      </w:tr>
    </w:tbl>
    <w:p w14:paraId="69D64850"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2635"/>
        <w:gridCol w:w="2635"/>
        <w:gridCol w:w="2635"/>
      </w:tblGrid>
      <w:tr w:rsidR="00D12413" w:rsidRPr="00D114BF" w14:paraId="7BDC9BC4" w14:textId="77777777" w:rsidTr="00D12413">
        <w:trPr>
          <w:trHeight w:val="502"/>
        </w:trPr>
        <w:tc>
          <w:tcPr>
            <w:tcW w:w="1162" w:type="dxa"/>
            <w:noWrap/>
            <w:hideMark/>
          </w:tcPr>
          <w:p w14:paraId="5CA1105C" w14:textId="77777777" w:rsidR="00D12413" w:rsidRPr="00D114BF" w:rsidRDefault="00D12413" w:rsidP="002D2F23">
            <w:pPr>
              <w:rPr>
                <w:rFonts w:ascii="Calibri" w:hAnsi="Calibri" w:cs="Calibri"/>
                <w:b/>
                <w:bCs/>
                <w:color w:val="000000"/>
                <w:sz w:val="20"/>
                <w:szCs w:val="20"/>
              </w:rPr>
            </w:pPr>
            <w:r w:rsidRPr="00D8333A">
              <w:rPr>
                <w:rFonts w:ascii="Calibri" w:hAnsi="Calibri" w:cs="Calibri"/>
                <w:b/>
                <w:bCs/>
                <w:color w:val="000000"/>
                <w:sz w:val="20"/>
                <w:szCs w:val="20"/>
                <w:highlight w:val="yellow"/>
                <w:rPrChange w:id="190" w:author="Frederik Heylen" w:date="2019-07-11T13:14:00Z">
                  <w:rPr>
                    <w:rFonts w:ascii="Calibri" w:hAnsi="Calibri" w:cs="Calibri"/>
                    <w:b/>
                    <w:bCs/>
                    <w:color w:val="000000"/>
                    <w:sz w:val="20"/>
                    <w:szCs w:val="20"/>
                  </w:rPr>
                </w:rPrChange>
              </w:rPr>
              <w:t>QID17</w:t>
            </w:r>
          </w:p>
        </w:tc>
        <w:tc>
          <w:tcPr>
            <w:tcW w:w="7905" w:type="dxa"/>
            <w:gridSpan w:val="3"/>
            <w:hideMark/>
          </w:tcPr>
          <w:p w14:paraId="29FD777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bardzo zaangażowana jest Państwa organizacja w zaznaczone powyżej czynności?</w:t>
            </w:r>
            <w:r w:rsidR="00257174">
              <w:rPr>
                <w:rFonts w:ascii="Calibri" w:hAnsi="Calibri" w:cs="Calibri"/>
                <w:color w:val="000000"/>
                <w:sz w:val="20"/>
                <w:szCs w:val="20"/>
              </w:rPr>
              <w:t xml:space="preserve"> (W)</w:t>
            </w:r>
          </w:p>
        </w:tc>
      </w:tr>
      <w:tr w:rsidR="00D12413" w:rsidRPr="00D114BF" w14:paraId="68DF12A4" w14:textId="77777777" w:rsidTr="00D12413">
        <w:trPr>
          <w:trHeight w:val="300"/>
        </w:trPr>
        <w:tc>
          <w:tcPr>
            <w:tcW w:w="1162" w:type="dxa"/>
            <w:noWrap/>
            <w:hideMark/>
          </w:tcPr>
          <w:p w14:paraId="5950AD5B" w14:textId="77777777" w:rsidR="00D12413" w:rsidRPr="00D114BF" w:rsidRDefault="00D12413" w:rsidP="002D2F23">
            <w:pPr>
              <w:rPr>
                <w:rFonts w:ascii="Times New Roman"/>
                <w:sz w:val="20"/>
                <w:szCs w:val="20"/>
              </w:rPr>
            </w:pPr>
          </w:p>
        </w:tc>
        <w:tc>
          <w:tcPr>
            <w:tcW w:w="2635" w:type="dxa"/>
            <w:noWrap/>
            <w:hideMark/>
          </w:tcPr>
          <w:p w14:paraId="07175F58" w14:textId="77777777" w:rsidR="00D12413" w:rsidRPr="00D114BF" w:rsidRDefault="00D12413" w:rsidP="002D2F23">
            <w:pPr>
              <w:rPr>
                <w:rFonts w:ascii="Times New Roman"/>
                <w:sz w:val="20"/>
                <w:szCs w:val="20"/>
              </w:rPr>
            </w:pPr>
          </w:p>
        </w:tc>
        <w:tc>
          <w:tcPr>
            <w:tcW w:w="2635" w:type="dxa"/>
            <w:noWrap/>
            <w:hideMark/>
          </w:tcPr>
          <w:p w14:paraId="26B159E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 jakimś stopniu zaangażowana</w:t>
            </w:r>
          </w:p>
        </w:tc>
        <w:tc>
          <w:tcPr>
            <w:tcW w:w="2635" w:type="dxa"/>
            <w:noWrap/>
            <w:hideMark/>
          </w:tcPr>
          <w:p w14:paraId="7CD3EAA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zaangażowana</w:t>
            </w:r>
          </w:p>
        </w:tc>
      </w:tr>
      <w:tr w:rsidR="00257174" w:rsidRPr="00D114BF" w14:paraId="56258335" w14:textId="77777777" w:rsidTr="00D12413">
        <w:trPr>
          <w:trHeight w:val="300"/>
        </w:trPr>
        <w:tc>
          <w:tcPr>
            <w:tcW w:w="1162" w:type="dxa"/>
            <w:noWrap/>
          </w:tcPr>
          <w:p w14:paraId="50DAFA1D" w14:textId="77777777" w:rsidR="00257174" w:rsidRPr="00D114BF" w:rsidRDefault="00257174" w:rsidP="002D2F23">
            <w:pPr>
              <w:rPr>
                <w:rFonts w:ascii="Calibri" w:hAnsi="Calibri" w:cs="Calibri"/>
                <w:color w:val="000000"/>
                <w:sz w:val="20"/>
                <w:szCs w:val="20"/>
              </w:rPr>
            </w:pPr>
          </w:p>
        </w:tc>
        <w:tc>
          <w:tcPr>
            <w:tcW w:w="2635" w:type="dxa"/>
            <w:noWrap/>
          </w:tcPr>
          <w:p w14:paraId="7BBA10E2" w14:textId="77777777" w:rsidR="00257174" w:rsidRPr="00D114BF" w:rsidRDefault="00257174" w:rsidP="002D2F23">
            <w:pPr>
              <w:rPr>
                <w:rFonts w:ascii="Calibri" w:hAnsi="Calibri" w:cs="Calibri"/>
                <w:color w:val="000000"/>
                <w:sz w:val="20"/>
                <w:szCs w:val="20"/>
              </w:rPr>
            </w:pPr>
          </w:p>
        </w:tc>
        <w:tc>
          <w:tcPr>
            <w:tcW w:w="2635" w:type="dxa"/>
            <w:noWrap/>
          </w:tcPr>
          <w:p w14:paraId="2C26B2F3" w14:textId="77777777" w:rsidR="00257174" w:rsidRPr="00D114BF" w:rsidRDefault="00257174" w:rsidP="00257174">
            <w:pPr>
              <w:jc w:val="center"/>
              <w:rPr>
                <w:rFonts w:ascii="Times New Roman"/>
                <w:sz w:val="20"/>
                <w:szCs w:val="20"/>
              </w:rPr>
            </w:pPr>
            <w:r>
              <w:rPr>
                <w:rFonts w:ascii="Times New Roman"/>
                <w:sz w:val="20"/>
                <w:szCs w:val="20"/>
              </w:rPr>
              <w:t>1</w:t>
            </w:r>
          </w:p>
        </w:tc>
        <w:tc>
          <w:tcPr>
            <w:tcW w:w="2635" w:type="dxa"/>
            <w:noWrap/>
          </w:tcPr>
          <w:p w14:paraId="63ABF010" w14:textId="77777777" w:rsidR="00257174" w:rsidRPr="00D114BF" w:rsidRDefault="00257174" w:rsidP="00257174">
            <w:pPr>
              <w:jc w:val="center"/>
              <w:rPr>
                <w:rFonts w:ascii="Times New Roman"/>
                <w:sz w:val="20"/>
                <w:szCs w:val="20"/>
              </w:rPr>
            </w:pPr>
            <w:r>
              <w:rPr>
                <w:rFonts w:ascii="Times New Roman"/>
                <w:sz w:val="20"/>
                <w:szCs w:val="20"/>
              </w:rPr>
              <w:t>2</w:t>
            </w:r>
          </w:p>
        </w:tc>
      </w:tr>
      <w:tr w:rsidR="00D12413" w:rsidRPr="00D114BF" w14:paraId="18BBE804" w14:textId="77777777" w:rsidTr="00D12413">
        <w:trPr>
          <w:trHeight w:val="300"/>
        </w:trPr>
        <w:tc>
          <w:tcPr>
            <w:tcW w:w="1162" w:type="dxa"/>
            <w:noWrap/>
            <w:hideMark/>
          </w:tcPr>
          <w:p w14:paraId="78276995"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[q17_01]</w:t>
            </w:r>
          </w:p>
          <w:p w14:paraId="1B0A7776" w14:textId="06850486"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1"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7B95A6E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migracyjna i azylowa</w:t>
            </w:r>
          </w:p>
        </w:tc>
        <w:tc>
          <w:tcPr>
            <w:tcW w:w="2635" w:type="dxa"/>
            <w:noWrap/>
            <w:hideMark/>
          </w:tcPr>
          <w:p w14:paraId="3731FA16" w14:textId="77777777" w:rsidR="00D12413" w:rsidRPr="00D114BF" w:rsidRDefault="00D12413" w:rsidP="002D2F23">
            <w:pPr>
              <w:rPr>
                <w:rFonts w:ascii="Times New Roman"/>
                <w:sz w:val="20"/>
                <w:szCs w:val="20"/>
              </w:rPr>
            </w:pPr>
          </w:p>
        </w:tc>
        <w:tc>
          <w:tcPr>
            <w:tcW w:w="2635" w:type="dxa"/>
            <w:noWrap/>
            <w:hideMark/>
          </w:tcPr>
          <w:p w14:paraId="13540120" w14:textId="77777777" w:rsidR="00D12413" w:rsidRPr="00D114BF" w:rsidRDefault="00D12413" w:rsidP="002D2F23">
            <w:pPr>
              <w:rPr>
                <w:rFonts w:ascii="Times New Roman"/>
                <w:sz w:val="20"/>
                <w:szCs w:val="20"/>
              </w:rPr>
            </w:pPr>
          </w:p>
        </w:tc>
      </w:tr>
      <w:tr w:rsidR="00D12413" w:rsidRPr="00D114BF" w14:paraId="3C65FF58" w14:textId="77777777" w:rsidTr="00D12413">
        <w:trPr>
          <w:trHeight w:val="300"/>
        </w:trPr>
        <w:tc>
          <w:tcPr>
            <w:tcW w:w="1162" w:type="dxa"/>
            <w:noWrap/>
            <w:hideMark/>
          </w:tcPr>
          <w:p w14:paraId="7BC0AE8D"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[q17_02]</w:t>
            </w:r>
          </w:p>
          <w:p w14:paraId="29F553E8" w14:textId="380B4FA3"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2"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43A0A85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Polityki ekonomiczne, podatkowe i monetarne</w:t>
            </w:r>
          </w:p>
        </w:tc>
        <w:tc>
          <w:tcPr>
            <w:tcW w:w="2635" w:type="dxa"/>
            <w:noWrap/>
            <w:hideMark/>
          </w:tcPr>
          <w:p w14:paraId="05673999" w14:textId="77777777" w:rsidR="00D12413" w:rsidRPr="00D114BF" w:rsidRDefault="00D12413" w:rsidP="002D2F23">
            <w:pPr>
              <w:rPr>
                <w:rFonts w:ascii="Times New Roman"/>
                <w:sz w:val="20"/>
                <w:szCs w:val="20"/>
              </w:rPr>
            </w:pPr>
          </w:p>
        </w:tc>
        <w:tc>
          <w:tcPr>
            <w:tcW w:w="2635" w:type="dxa"/>
            <w:noWrap/>
            <w:hideMark/>
          </w:tcPr>
          <w:p w14:paraId="64195F32" w14:textId="77777777" w:rsidR="00D12413" w:rsidRPr="00D114BF" w:rsidRDefault="00D12413" w:rsidP="002D2F23">
            <w:pPr>
              <w:rPr>
                <w:rFonts w:ascii="Times New Roman"/>
                <w:sz w:val="20"/>
                <w:szCs w:val="20"/>
              </w:rPr>
            </w:pPr>
          </w:p>
        </w:tc>
      </w:tr>
      <w:tr w:rsidR="00D12413" w:rsidRPr="00D114BF" w14:paraId="158B4655" w14:textId="77777777" w:rsidTr="00D12413">
        <w:trPr>
          <w:trHeight w:val="300"/>
        </w:trPr>
        <w:tc>
          <w:tcPr>
            <w:tcW w:w="1162" w:type="dxa"/>
            <w:noWrap/>
            <w:hideMark/>
          </w:tcPr>
          <w:p w14:paraId="3001A850"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[q17_03]</w:t>
            </w:r>
          </w:p>
          <w:p w14:paraId="4AA2DAA1" w14:textId="24FAFA95"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3"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64AA3CF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Służba zdrowia</w:t>
            </w:r>
          </w:p>
        </w:tc>
        <w:tc>
          <w:tcPr>
            <w:tcW w:w="2635" w:type="dxa"/>
            <w:noWrap/>
            <w:hideMark/>
          </w:tcPr>
          <w:p w14:paraId="71F18779" w14:textId="77777777" w:rsidR="00D12413" w:rsidRPr="00D114BF" w:rsidRDefault="00D12413" w:rsidP="002D2F23">
            <w:pPr>
              <w:rPr>
                <w:rFonts w:ascii="Times New Roman"/>
                <w:sz w:val="20"/>
                <w:szCs w:val="20"/>
              </w:rPr>
            </w:pPr>
          </w:p>
        </w:tc>
        <w:tc>
          <w:tcPr>
            <w:tcW w:w="2635" w:type="dxa"/>
            <w:noWrap/>
            <w:hideMark/>
          </w:tcPr>
          <w:p w14:paraId="59E7328E" w14:textId="77777777" w:rsidR="00D12413" w:rsidRPr="00D114BF" w:rsidRDefault="00D12413" w:rsidP="002D2F23">
            <w:pPr>
              <w:rPr>
                <w:rFonts w:ascii="Times New Roman"/>
                <w:sz w:val="20"/>
                <w:szCs w:val="20"/>
              </w:rPr>
            </w:pPr>
          </w:p>
        </w:tc>
      </w:tr>
      <w:tr w:rsidR="00D12413" w:rsidRPr="00D114BF" w14:paraId="4DD6CB42" w14:textId="77777777" w:rsidTr="00D12413">
        <w:trPr>
          <w:trHeight w:val="300"/>
        </w:trPr>
        <w:tc>
          <w:tcPr>
            <w:tcW w:w="1162" w:type="dxa"/>
            <w:noWrap/>
            <w:hideMark/>
          </w:tcPr>
          <w:p w14:paraId="1B15EF11"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[q17_04]</w:t>
            </w:r>
          </w:p>
          <w:p w14:paraId="33811DE4" w14:textId="4B6BDBDA"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4"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7B648EF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Walka z przestępczością</w:t>
            </w:r>
          </w:p>
        </w:tc>
        <w:tc>
          <w:tcPr>
            <w:tcW w:w="2635" w:type="dxa"/>
            <w:noWrap/>
            <w:hideMark/>
          </w:tcPr>
          <w:p w14:paraId="5BCC8898" w14:textId="77777777" w:rsidR="00D12413" w:rsidRPr="00D114BF" w:rsidRDefault="00D12413" w:rsidP="002D2F23">
            <w:pPr>
              <w:rPr>
                <w:rFonts w:ascii="Times New Roman"/>
                <w:sz w:val="20"/>
                <w:szCs w:val="20"/>
              </w:rPr>
            </w:pPr>
          </w:p>
        </w:tc>
        <w:tc>
          <w:tcPr>
            <w:tcW w:w="2635" w:type="dxa"/>
            <w:noWrap/>
            <w:hideMark/>
          </w:tcPr>
          <w:p w14:paraId="50A10F5A" w14:textId="77777777" w:rsidR="00D12413" w:rsidRPr="00D114BF" w:rsidRDefault="00D12413" w:rsidP="002D2F23">
            <w:pPr>
              <w:rPr>
                <w:rFonts w:ascii="Times New Roman"/>
                <w:sz w:val="20"/>
                <w:szCs w:val="20"/>
              </w:rPr>
            </w:pPr>
          </w:p>
        </w:tc>
      </w:tr>
      <w:tr w:rsidR="00D12413" w:rsidRPr="00D114BF" w14:paraId="26DF9404" w14:textId="77777777" w:rsidTr="00D12413">
        <w:trPr>
          <w:trHeight w:val="300"/>
        </w:trPr>
        <w:tc>
          <w:tcPr>
            <w:tcW w:w="1162" w:type="dxa"/>
            <w:noWrap/>
            <w:hideMark/>
          </w:tcPr>
          <w:p w14:paraId="44407B78"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[q17_05]</w:t>
            </w:r>
          </w:p>
          <w:p w14:paraId="78CD71EC" w14:textId="03DE1D1B"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5"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7C9867F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energetyczna</w:t>
            </w:r>
          </w:p>
        </w:tc>
        <w:tc>
          <w:tcPr>
            <w:tcW w:w="2635" w:type="dxa"/>
            <w:noWrap/>
            <w:hideMark/>
          </w:tcPr>
          <w:p w14:paraId="7DD8501B" w14:textId="77777777" w:rsidR="00D12413" w:rsidRPr="00D114BF" w:rsidRDefault="00D12413" w:rsidP="002D2F23">
            <w:pPr>
              <w:rPr>
                <w:rFonts w:ascii="Times New Roman"/>
                <w:sz w:val="20"/>
                <w:szCs w:val="20"/>
              </w:rPr>
            </w:pPr>
          </w:p>
        </w:tc>
        <w:tc>
          <w:tcPr>
            <w:tcW w:w="2635" w:type="dxa"/>
            <w:noWrap/>
            <w:hideMark/>
          </w:tcPr>
          <w:p w14:paraId="6E8607A1" w14:textId="77777777" w:rsidR="00D12413" w:rsidRPr="00D114BF" w:rsidRDefault="00D12413" w:rsidP="002D2F23">
            <w:pPr>
              <w:rPr>
                <w:rFonts w:ascii="Times New Roman"/>
                <w:sz w:val="20"/>
                <w:szCs w:val="20"/>
              </w:rPr>
            </w:pPr>
          </w:p>
        </w:tc>
      </w:tr>
      <w:tr w:rsidR="00D12413" w:rsidRPr="00D114BF" w14:paraId="3B2F2406" w14:textId="77777777" w:rsidTr="00D12413">
        <w:trPr>
          <w:trHeight w:val="300"/>
        </w:trPr>
        <w:tc>
          <w:tcPr>
            <w:tcW w:w="1162" w:type="dxa"/>
            <w:noWrap/>
            <w:hideMark/>
          </w:tcPr>
          <w:p w14:paraId="6A3E1FEA"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[q17_06]</w:t>
            </w:r>
          </w:p>
          <w:p w14:paraId="6C5B3244" w14:textId="7B0F3F4A"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6"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01A447E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Edukacja</w:t>
            </w:r>
          </w:p>
        </w:tc>
        <w:tc>
          <w:tcPr>
            <w:tcW w:w="2635" w:type="dxa"/>
            <w:noWrap/>
            <w:hideMark/>
          </w:tcPr>
          <w:p w14:paraId="166628E1" w14:textId="77777777" w:rsidR="00D12413" w:rsidRPr="00D114BF" w:rsidRDefault="00D12413" w:rsidP="002D2F23">
            <w:pPr>
              <w:rPr>
                <w:rFonts w:ascii="Times New Roman"/>
                <w:sz w:val="20"/>
                <w:szCs w:val="20"/>
              </w:rPr>
            </w:pPr>
          </w:p>
        </w:tc>
        <w:tc>
          <w:tcPr>
            <w:tcW w:w="2635" w:type="dxa"/>
            <w:noWrap/>
            <w:hideMark/>
          </w:tcPr>
          <w:p w14:paraId="683B04AC" w14:textId="77777777" w:rsidR="00D12413" w:rsidRPr="00D114BF" w:rsidRDefault="00D12413" w:rsidP="002D2F23">
            <w:pPr>
              <w:rPr>
                <w:rFonts w:ascii="Times New Roman"/>
                <w:sz w:val="20"/>
                <w:szCs w:val="20"/>
              </w:rPr>
            </w:pPr>
          </w:p>
        </w:tc>
      </w:tr>
      <w:tr w:rsidR="00D12413" w:rsidRPr="00D114BF" w14:paraId="44BCD62A" w14:textId="77777777" w:rsidTr="00D12413">
        <w:trPr>
          <w:trHeight w:val="300"/>
        </w:trPr>
        <w:tc>
          <w:tcPr>
            <w:tcW w:w="1162" w:type="dxa"/>
            <w:noWrap/>
            <w:hideMark/>
          </w:tcPr>
          <w:p w14:paraId="1A85BAC5"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[q17_07]</w:t>
            </w:r>
          </w:p>
          <w:p w14:paraId="175AE113" w14:textId="12FBF9B7"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7"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147950A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Równouprawnienie</w:t>
            </w:r>
          </w:p>
        </w:tc>
        <w:tc>
          <w:tcPr>
            <w:tcW w:w="2635" w:type="dxa"/>
            <w:noWrap/>
            <w:hideMark/>
          </w:tcPr>
          <w:p w14:paraId="0D17B35E" w14:textId="77777777" w:rsidR="00D12413" w:rsidRPr="00D114BF" w:rsidRDefault="00D12413" w:rsidP="002D2F23">
            <w:pPr>
              <w:rPr>
                <w:rFonts w:ascii="Times New Roman"/>
                <w:sz w:val="20"/>
                <w:szCs w:val="20"/>
              </w:rPr>
            </w:pPr>
          </w:p>
        </w:tc>
        <w:tc>
          <w:tcPr>
            <w:tcW w:w="2635" w:type="dxa"/>
            <w:noWrap/>
            <w:hideMark/>
          </w:tcPr>
          <w:p w14:paraId="6148E66D" w14:textId="77777777" w:rsidR="00D12413" w:rsidRPr="00D114BF" w:rsidRDefault="00D12413" w:rsidP="002D2F23">
            <w:pPr>
              <w:rPr>
                <w:rFonts w:ascii="Times New Roman"/>
                <w:sz w:val="20"/>
                <w:szCs w:val="20"/>
              </w:rPr>
            </w:pPr>
          </w:p>
        </w:tc>
      </w:tr>
      <w:tr w:rsidR="00D12413" w:rsidRPr="00D114BF" w14:paraId="101C3B28" w14:textId="77777777" w:rsidTr="00D12413">
        <w:trPr>
          <w:trHeight w:val="300"/>
        </w:trPr>
        <w:tc>
          <w:tcPr>
            <w:tcW w:w="1162" w:type="dxa"/>
            <w:noWrap/>
            <w:hideMark/>
          </w:tcPr>
          <w:p w14:paraId="1B70D8AF"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[q17_08]</w:t>
            </w:r>
          </w:p>
          <w:p w14:paraId="533579BB" w14:textId="67A79075"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8"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458BD1B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Polityki społeczne</w:t>
            </w:r>
          </w:p>
        </w:tc>
        <w:tc>
          <w:tcPr>
            <w:tcW w:w="2635" w:type="dxa"/>
            <w:noWrap/>
            <w:hideMark/>
          </w:tcPr>
          <w:p w14:paraId="1FF8A6E8" w14:textId="77777777" w:rsidR="00D12413" w:rsidRPr="00D114BF" w:rsidRDefault="00D12413" w:rsidP="002D2F23">
            <w:pPr>
              <w:rPr>
                <w:rFonts w:ascii="Times New Roman"/>
                <w:sz w:val="20"/>
                <w:szCs w:val="20"/>
              </w:rPr>
            </w:pPr>
          </w:p>
        </w:tc>
        <w:tc>
          <w:tcPr>
            <w:tcW w:w="2635" w:type="dxa"/>
            <w:noWrap/>
            <w:hideMark/>
          </w:tcPr>
          <w:p w14:paraId="2127D4D2" w14:textId="77777777" w:rsidR="00D12413" w:rsidRPr="00D114BF" w:rsidRDefault="00D12413" w:rsidP="002D2F23">
            <w:pPr>
              <w:rPr>
                <w:rFonts w:ascii="Times New Roman"/>
                <w:sz w:val="20"/>
                <w:szCs w:val="20"/>
              </w:rPr>
            </w:pPr>
          </w:p>
        </w:tc>
      </w:tr>
      <w:tr w:rsidR="00D12413" w:rsidRPr="00D114BF" w14:paraId="3A8909DD" w14:textId="77777777" w:rsidTr="00D12413">
        <w:trPr>
          <w:trHeight w:val="300"/>
        </w:trPr>
        <w:tc>
          <w:tcPr>
            <w:tcW w:w="1162" w:type="dxa"/>
            <w:noWrap/>
            <w:hideMark/>
          </w:tcPr>
          <w:p w14:paraId="26163038"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[q17_09]</w:t>
            </w:r>
          </w:p>
          <w:p w14:paraId="3C44A125" w14:textId="225DD470"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199"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2FE6E94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Ochrona środowiska</w:t>
            </w:r>
          </w:p>
        </w:tc>
        <w:tc>
          <w:tcPr>
            <w:tcW w:w="2635" w:type="dxa"/>
            <w:noWrap/>
            <w:hideMark/>
          </w:tcPr>
          <w:p w14:paraId="488F09CD" w14:textId="77777777" w:rsidR="00D12413" w:rsidRPr="00D114BF" w:rsidRDefault="00D12413" w:rsidP="002D2F23">
            <w:pPr>
              <w:rPr>
                <w:rFonts w:ascii="Times New Roman"/>
                <w:sz w:val="20"/>
                <w:szCs w:val="20"/>
              </w:rPr>
            </w:pPr>
          </w:p>
        </w:tc>
        <w:tc>
          <w:tcPr>
            <w:tcW w:w="2635" w:type="dxa"/>
            <w:noWrap/>
            <w:hideMark/>
          </w:tcPr>
          <w:p w14:paraId="3277D73D" w14:textId="77777777" w:rsidR="00D12413" w:rsidRPr="00D114BF" w:rsidRDefault="00D12413" w:rsidP="002D2F23">
            <w:pPr>
              <w:rPr>
                <w:rFonts w:ascii="Times New Roman"/>
                <w:sz w:val="20"/>
                <w:szCs w:val="20"/>
              </w:rPr>
            </w:pPr>
          </w:p>
        </w:tc>
      </w:tr>
      <w:tr w:rsidR="00D12413" w:rsidRPr="00D114BF" w14:paraId="2626DA0C" w14:textId="77777777" w:rsidTr="00D12413">
        <w:trPr>
          <w:trHeight w:val="300"/>
        </w:trPr>
        <w:tc>
          <w:tcPr>
            <w:tcW w:w="1162" w:type="dxa"/>
            <w:noWrap/>
            <w:hideMark/>
          </w:tcPr>
          <w:p w14:paraId="364C40CC"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[q17_10]</w:t>
            </w:r>
          </w:p>
          <w:p w14:paraId="265E9FF6" w14:textId="04AB90CD"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0"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172B6FA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Ochrona konsumentów</w:t>
            </w:r>
          </w:p>
        </w:tc>
        <w:tc>
          <w:tcPr>
            <w:tcW w:w="2635" w:type="dxa"/>
            <w:noWrap/>
            <w:hideMark/>
          </w:tcPr>
          <w:p w14:paraId="7866C728" w14:textId="77777777" w:rsidR="00D12413" w:rsidRPr="00D114BF" w:rsidRDefault="00D12413" w:rsidP="002D2F23">
            <w:pPr>
              <w:rPr>
                <w:rFonts w:ascii="Times New Roman"/>
                <w:sz w:val="20"/>
                <w:szCs w:val="20"/>
              </w:rPr>
            </w:pPr>
          </w:p>
        </w:tc>
        <w:tc>
          <w:tcPr>
            <w:tcW w:w="2635" w:type="dxa"/>
            <w:noWrap/>
            <w:hideMark/>
          </w:tcPr>
          <w:p w14:paraId="19F34EE8" w14:textId="77777777" w:rsidR="00D12413" w:rsidRPr="00D114BF" w:rsidRDefault="00D12413" w:rsidP="002D2F23">
            <w:pPr>
              <w:rPr>
                <w:rFonts w:ascii="Times New Roman"/>
                <w:sz w:val="20"/>
                <w:szCs w:val="20"/>
              </w:rPr>
            </w:pPr>
          </w:p>
        </w:tc>
      </w:tr>
      <w:tr w:rsidR="00D12413" w:rsidRPr="00D114BF" w14:paraId="43DFD9AC" w14:textId="77777777" w:rsidTr="00D12413">
        <w:trPr>
          <w:trHeight w:val="300"/>
        </w:trPr>
        <w:tc>
          <w:tcPr>
            <w:tcW w:w="1162" w:type="dxa"/>
            <w:noWrap/>
            <w:hideMark/>
          </w:tcPr>
          <w:p w14:paraId="3B87C7F1"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[q17_11]</w:t>
            </w:r>
          </w:p>
          <w:p w14:paraId="630E2A43" w14:textId="44DEC038"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1"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317831A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rolna</w:t>
            </w:r>
          </w:p>
        </w:tc>
        <w:tc>
          <w:tcPr>
            <w:tcW w:w="2635" w:type="dxa"/>
            <w:noWrap/>
            <w:hideMark/>
          </w:tcPr>
          <w:p w14:paraId="6B155098" w14:textId="77777777" w:rsidR="00D12413" w:rsidRPr="00D114BF" w:rsidRDefault="00D12413" w:rsidP="002D2F23">
            <w:pPr>
              <w:rPr>
                <w:rFonts w:ascii="Times New Roman"/>
                <w:sz w:val="20"/>
                <w:szCs w:val="20"/>
              </w:rPr>
            </w:pPr>
          </w:p>
        </w:tc>
        <w:tc>
          <w:tcPr>
            <w:tcW w:w="2635" w:type="dxa"/>
            <w:noWrap/>
            <w:hideMark/>
          </w:tcPr>
          <w:p w14:paraId="2BC1C644" w14:textId="77777777" w:rsidR="00D12413" w:rsidRPr="00D114BF" w:rsidRDefault="00D12413" w:rsidP="002D2F23">
            <w:pPr>
              <w:rPr>
                <w:rFonts w:ascii="Times New Roman"/>
                <w:sz w:val="20"/>
                <w:szCs w:val="20"/>
              </w:rPr>
            </w:pPr>
          </w:p>
        </w:tc>
      </w:tr>
      <w:tr w:rsidR="00D12413" w:rsidRPr="00D114BF" w14:paraId="18C14E64" w14:textId="77777777" w:rsidTr="00D12413">
        <w:trPr>
          <w:trHeight w:val="300"/>
        </w:trPr>
        <w:tc>
          <w:tcPr>
            <w:tcW w:w="1162" w:type="dxa"/>
            <w:noWrap/>
            <w:hideMark/>
          </w:tcPr>
          <w:p w14:paraId="7DAE7372"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[q17_12]</w:t>
            </w:r>
          </w:p>
          <w:p w14:paraId="288FE60F" w14:textId="3AA39AE8"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2"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33799AD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Prawa obywatelskie</w:t>
            </w:r>
          </w:p>
        </w:tc>
        <w:tc>
          <w:tcPr>
            <w:tcW w:w="2635" w:type="dxa"/>
            <w:noWrap/>
            <w:hideMark/>
          </w:tcPr>
          <w:p w14:paraId="5B366905" w14:textId="77777777" w:rsidR="00D12413" w:rsidRPr="00D114BF" w:rsidRDefault="00D12413" w:rsidP="002D2F23">
            <w:pPr>
              <w:rPr>
                <w:rFonts w:ascii="Times New Roman"/>
                <w:sz w:val="20"/>
                <w:szCs w:val="20"/>
              </w:rPr>
            </w:pPr>
          </w:p>
        </w:tc>
        <w:tc>
          <w:tcPr>
            <w:tcW w:w="2635" w:type="dxa"/>
            <w:noWrap/>
            <w:hideMark/>
          </w:tcPr>
          <w:p w14:paraId="5167DE20" w14:textId="77777777" w:rsidR="00D12413" w:rsidRPr="00D114BF" w:rsidRDefault="00D12413" w:rsidP="002D2F23">
            <w:pPr>
              <w:rPr>
                <w:rFonts w:ascii="Times New Roman"/>
                <w:sz w:val="20"/>
                <w:szCs w:val="20"/>
              </w:rPr>
            </w:pPr>
          </w:p>
        </w:tc>
      </w:tr>
      <w:tr w:rsidR="00D12413" w:rsidRPr="00D114BF" w14:paraId="6D005CF7" w14:textId="77777777" w:rsidTr="00D12413">
        <w:trPr>
          <w:trHeight w:val="300"/>
        </w:trPr>
        <w:tc>
          <w:tcPr>
            <w:tcW w:w="1162" w:type="dxa"/>
            <w:noWrap/>
            <w:hideMark/>
          </w:tcPr>
          <w:p w14:paraId="4AE900DC"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[q17_13]</w:t>
            </w:r>
          </w:p>
          <w:p w14:paraId="67D2CA0B" w14:textId="3A47BCD9"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3"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1C9DE4D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Rozwój i współpraca</w:t>
            </w:r>
          </w:p>
        </w:tc>
        <w:tc>
          <w:tcPr>
            <w:tcW w:w="2635" w:type="dxa"/>
            <w:noWrap/>
            <w:hideMark/>
          </w:tcPr>
          <w:p w14:paraId="70609B3D" w14:textId="77777777" w:rsidR="00D12413" w:rsidRPr="00D114BF" w:rsidRDefault="00D12413" w:rsidP="002D2F23">
            <w:pPr>
              <w:rPr>
                <w:rFonts w:ascii="Times New Roman"/>
                <w:sz w:val="20"/>
                <w:szCs w:val="20"/>
              </w:rPr>
            </w:pPr>
          </w:p>
        </w:tc>
        <w:tc>
          <w:tcPr>
            <w:tcW w:w="2635" w:type="dxa"/>
            <w:noWrap/>
            <w:hideMark/>
          </w:tcPr>
          <w:p w14:paraId="45306786" w14:textId="77777777" w:rsidR="00D12413" w:rsidRPr="00D114BF" w:rsidRDefault="00D12413" w:rsidP="002D2F23">
            <w:pPr>
              <w:rPr>
                <w:rFonts w:ascii="Times New Roman"/>
                <w:sz w:val="20"/>
                <w:szCs w:val="20"/>
              </w:rPr>
            </w:pPr>
          </w:p>
        </w:tc>
      </w:tr>
      <w:tr w:rsidR="00D12413" w:rsidRPr="00D114BF" w14:paraId="356B5D57" w14:textId="77777777" w:rsidTr="00D12413">
        <w:trPr>
          <w:trHeight w:val="300"/>
        </w:trPr>
        <w:tc>
          <w:tcPr>
            <w:tcW w:w="1162" w:type="dxa"/>
            <w:noWrap/>
            <w:hideMark/>
          </w:tcPr>
          <w:p w14:paraId="41FB4F0A"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[q17_14]</w:t>
            </w:r>
          </w:p>
          <w:p w14:paraId="61140E45" w14:textId="6D24A26D"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4"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59744C8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zagraniczna</w:t>
            </w:r>
          </w:p>
        </w:tc>
        <w:tc>
          <w:tcPr>
            <w:tcW w:w="2635" w:type="dxa"/>
            <w:noWrap/>
            <w:hideMark/>
          </w:tcPr>
          <w:p w14:paraId="5DA89A41" w14:textId="77777777" w:rsidR="00D12413" w:rsidRPr="00D114BF" w:rsidRDefault="00D12413" w:rsidP="002D2F23">
            <w:pPr>
              <w:rPr>
                <w:rFonts w:ascii="Times New Roman"/>
                <w:sz w:val="20"/>
                <w:szCs w:val="20"/>
              </w:rPr>
            </w:pPr>
          </w:p>
        </w:tc>
        <w:tc>
          <w:tcPr>
            <w:tcW w:w="2635" w:type="dxa"/>
            <w:noWrap/>
            <w:hideMark/>
          </w:tcPr>
          <w:p w14:paraId="283286D5" w14:textId="77777777" w:rsidR="00D12413" w:rsidRPr="00D114BF" w:rsidRDefault="00D12413" w:rsidP="002D2F23">
            <w:pPr>
              <w:rPr>
                <w:rFonts w:ascii="Times New Roman"/>
                <w:sz w:val="20"/>
                <w:szCs w:val="20"/>
              </w:rPr>
            </w:pPr>
          </w:p>
        </w:tc>
      </w:tr>
      <w:tr w:rsidR="00D12413" w:rsidRPr="00D114BF" w14:paraId="4CA7EBD1" w14:textId="77777777" w:rsidTr="00D12413">
        <w:trPr>
          <w:trHeight w:val="300"/>
        </w:trPr>
        <w:tc>
          <w:tcPr>
            <w:tcW w:w="1162" w:type="dxa"/>
            <w:noWrap/>
            <w:hideMark/>
          </w:tcPr>
          <w:p w14:paraId="72E8A2C7"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[q17_15]</w:t>
            </w:r>
          </w:p>
          <w:p w14:paraId="61B993C4" w14:textId="31782862"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5"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2766C09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obronna</w:t>
            </w:r>
          </w:p>
        </w:tc>
        <w:tc>
          <w:tcPr>
            <w:tcW w:w="2635" w:type="dxa"/>
            <w:noWrap/>
            <w:hideMark/>
          </w:tcPr>
          <w:p w14:paraId="2BF61F8B" w14:textId="77777777" w:rsidR="00D12413" w:rsidRPr="00D114BF" w:rsidRDefault="00D12413" w:rsidP="002D2F23">
            <w:pPr>
              <w:rPr>
                <w:rFonts w:ascii="Times New Roman"/>
                <w:sz w:val="20"/>
                <w:szCs w:val="20"/>
              </w:rPr>
            </w:pPr>
          </w:p>
        </w:tc>
        <w:tc>
          <w:tcPr>
            <w:tcW w:w="2635" w:type="dxa"/>
            <w:noWrap/>
            <w:hideMark/>
          </w:tcPr>
          <w:p w14:paraId="1C24D910" w14:textId="77777777" w:rsidR="00D12413" w:rsidRPr="00D114BF" w:rsidRDefault="00D12413" w:rsidP="002D2F23">
            <w:pPr>
              <w:rPr>
                <w:rFonts w:ascii="Times New Roman"/>
                <w:sz w:val="20"/>
                <w:szCs w:val="20"/>
              </w:rPr>
            </w:pPr>
          </w:p>
        </w:tc>
      </w:tr>
      <w:tr w:rsidR="00D12413" w:rsidRPr="00D114BF" w14:paraId="00A0681F" w14:textId="77777777" w:rsidTr="00D12413">
        <w:trPr>
          <w:trHeight w:val="300"/>
        </w:trPr>
        <w:tc>
          <w:tcPr>
            <w:tcW w:w="1162" w:type="dxa"/>
            <w:noWrap/>
            <w:hideMark/>
          </w:tcPr>
          <w:p w14:paraId="610E82D2"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[q17_16]</w:t>
            </w:r>
          </w:p>
          <w:p w14:paraId="04BDA096" w14:textId="69B209F2"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6"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79C65C5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Integracja i współpraca europejska</w:t>
            </w:r>
          </w:p>
        </w:tc>
        <w:tc>
          <w:tcPr>
            <w:tcW w:w="2635" w:type="dxa"/>
            <w:noWrap/>
            <w:hideMark/>
          </w:tcPr>
          <w:p w14:paraId="49D1DBEF" w14:textId="77777777" w:rsidR="00D12413" w:rsidRPr="00D114BF" w:rsidRDefault="00D12413" w:rsidP="002D2F23">
            <w:pPr>
              <w:rPr>
                <w:rFonts w:ascii="Times New Roman"/>
                <w:sz w:val="20"/>
                <w:szCs w:val="20"/>
              </w:rPr>
            </w:pPr>
          </w:p>
        </w:tc>
        <w:tc>
          <w:tcPr>
            <w:tcW w:w="2635" w:type="dxa"/>
            <w:noWrap/>
            <w:hideMark/>
          </w:tcPr>
          <w:p w14:paraId="12EF47C1" w14:textId="77777777" w:rsidR="00D12413" w:rsidRPr="00D114BF" w:rsidRDefault="00D12413" w:rsidP="002D2F23">
            <w:pPr>
              <w:rPr>
                <w:rFonts w:ascii="Times New Roman"/>
                <w:sz w:val="20"/>
                <w:szCs w:val="20"/>
              </w:rPr>
            </w:pPr>
          </w:p>
        </w:tc>
      </w:tr>
      <w:tr w:rsidR="00D12413" w:rsidRPr="00D114BF" w14:paraId="23207305" w14:textId="77777777" w:rsidTr="00D12413">
        <w:trPr>
          <w:trHeight w:val="300"/>
        </w:trPr>
        <w:tc>
          <w:tcPr>
            <w:tcW w:w="1162" w:type="dxa"/>
            <w:noWrap/>
            <w:hideMark/>
          </w:tcPr>
          <w:p w14:paraId="24C718CC"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[q17_17]</w:t>
            </w:r>
          </w:p>
          <w:p w14:paraId="050F120C" w14:textId="6E347AA7"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7"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2E33FD5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Badania naukowe</w:t>
            </w:r>
          </w:p>
        </w:tc>
        <w:tc>
          <w:tcPr>
            <w:tcW w:w="2635" w:type="dxa"/>
            <w:noWrap/>
            <w:hideMark/>
          </w:tcPr>
          <w:p w14:paraId="1B8B8DF3" w14:textId="77777777" w:rsidR="00D12413" w:rsidRPr="00D114BF" w:rsidRDefault="00D12413" w:rsidP="002D2F23">
            <w:pPr>
              <w:rPr>
                <w:rFonts w:ascii="Times New Roman"/>
                <w:sz w:val="20"/>
                <w:szCs w:val="20"/>
              </w:rPr>
            </w:pPr>
          </w:p>
        </w:tc>
        <w:tc>
          <w:tcPr>
            <w:tcW w:w="2635" w:type="dxa"/>
            <w:noWrap/>
            <w:hideMark/>
          </w:tcPr>
          <w:p w14:paraId="53D1651A" w14:textId="77777777" w:rsidR="00D12413" w:rsidRPr="00D114BF" w:rsidRDefault="00D12413" w:rsidP="002D2F23">
            <w:pPr>
              <w:rPr>
                <w:rFonts w:ascii="Times New Roman"/>
                <w:sz w:val="20"/>
                <w:szCs w:val="20"/>
              </w:rPr>
            </w:pPr>
          </w:p>
        </w:tc>
      </w:tr>
      <w:tr w:rsidR="00D12413" w:rsidRPr="00D114BF" w14:paraId="5F68938F" w14:textId="77777777" w:rsidTr="00D12413">
        <w:trPr>
          <w:trHeight w:val="300"/>
        </w:trPr>
        <w:tc>
          <w:tcPr>
            <w:tcW w:w="1162" w:type="dxa"/>
            <w:noWrap/>
            <w:hideMark/>
          </w:tcPr>
          <w:p w14:paraId="2EE95D6F"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[q17_18]</w:t>
            </w:r>
          </w:p>
          <w:p w14:paraId="49B24444" w14:textId="6E524E87"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8" w:author="Frederik Heylen" w:date="2019-07-11T13:14: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56F1AF7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regionalna UE</w:t>
            </w:r>
          </w:p>
        </w:tc>
        <w:tc>
          <w:tcPr>
            <w:tcW w:w="2635" w:type="dxa"/>
            <w:noWrap/>
            <w:hideMark/>
          </w:tcPr>
          <w:p w14:paraId="10E5E62A" w14:textId="77777777" w:rsidR="00D12413" w:rsidRPr="00D114BF" w:rsidRDefault="00D12413" w:rsidP="002D2F23">
            <w:pPr>
              <w:rPr>
                <w:rFonts w:ascii="Times New Roman"/>
                <w:sz w:val="20"/>
                <w:szCs w:val="20"/>
              </w:rPr>
            </w:pPr>
          </w:p>
        </w:tc>
        <w:tc>
          <w:tcPr>
            <w:tcW w:w="2635" w:type="dxa"/>
            <w:noWrap/>
            <w:hideMark/>
          </w:tcPr>
          <w:p w14:paraId="5EBBA2FC" w14:textId="77777777" w:rsidR="00D12413" w:rsidRPr="00D114BF" w:rsidRDefault="00D12413" w:rsidP="002D2F23">
            <w:pPr>
              <w:rPr>
                <w:rFonts w:ascii="Times New Roman"/>
                <w:sz w:val="20"/>
                <w:szCs w:val="20"/>
              </w:rPr>
            </w:pPr>
          </w:p>
        </w:tc>
      </w:tr>
      <w:tr w:rsidR="00D12413" w:rsidRPr="00D114BF" w14:paraId="0EF05AFE" w14:textId="77777777" w:rsidTr="00D12413">
        <w:trPr>
          <w:trHeight w:val="300"/>
        </w:trPr>
        <w:tc>
          <w:tcPr>
            <w:tcW w:w="1162" w:type="dxa"/>
            <w:noWrap/>
            <w:hideMark/>
          </w:tcPr>
          <w:p w14:paraId="49F1B203"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[q17_19]</w:t>
            </w:r>
          </w:p>
          <w:p w14:paraId="5846E77E" w14:textId="669B869A"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09" w:author="Frederik Heylen" w:date="2019-07-11T13:15: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332BB4C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Prawa człowieka</w:t>
            </w:r>
          </w:p>
        </w:tc>
        <w:tc>
          <w:tcPr>
            <w:tcW w:w="2635" w:type="dxa"/>
            <w:noWrap/>
            <w:hideMark/>
          </w:tcPr>
          <w:p w14:paraId="2EC2EE44" w14:textId="77777777" w:rsidR="00D12413" w:rsidRPr="00D114BF" w:rsidRDefault="00D12413" w:rsidP="002D2F23">
            <w:pPr>
              <w:rPr>
                <w:rFonts w:ascii="Times New Roman"/>
                <w:sz w:val="20"/>
                <w:szCs w:val="20"/>
              </w:rPr>
            </w:pPr>
          </w:p>
        </w:tc>
        <w:tc>
          <w:tcPr>
            <w:tcW w:w="2635" w:type="dxa"/>
            <w:noWrap/>
            <w:hideMark/>
          </w:tcPr>
          <w:p w14:paraId="073B747C" w14:textId="77777777" w:rsidR="00D12413" w:rsidRPr="00D114BF" w:rsidRDefault="00D12413" w:rsidP="002D2F23">
            <w:pPr>
              <w:rPr>
                <w:rFonts w:ascii="Times New Roman"/>
                <w:sz w:val="20"/>
                <w:szCs w:val="20"/>
              </w:rPr>
            </w:pPr>
          </w:p>
        </w:tc>
      </w:tr>
      <w:tr w:rsidR="00D12413" w:rsidRPr="00D114BF" w14:paraId="2220DD31" w14:textId="77777777" w:rsidTr="00D12413">
        <w:trPr>
          <w:trHeight w:val="300"/>
        </w:trPr>
        <w:tc>
          <w:tcPr>
            <w:tcW w:w="1162" w:type="dxa"/>
            <w:noWrap/>
            <w:hideMark/>
          </w:tcPr>
          <w:p w14:paraId="35DF809D"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[q17_20]</w:t>
            </w:r>
          </w:p>
          <w:p w14:paraId="5A55E5AB" w14:textId="7787C1FF"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10" w:author="Frederik Heylen" w:date="2019-07-11T13:15: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2C58BAC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transportowa</w:t>
            </w:r>
          </w:p>
        </w:tc>
        <w:tc>
          <w:tcPr>
            <w:tcW w:w="2635" w:type="dxa"/>
            <w:noWrap/>
            <w:hideMark/>
          </w:tcPr>
          <w:p w14:paraId="6301F5C0" w14:textId="77777777" w:rsidR="00D12413" w:rsidRPr="00D114BF" w:rsidRDefault="00D12413" w:rsidP="002D2F23">
            <w:pPr>
              <w:rPr>
                <w:rFonts w:ascii="Times New Roman"/>
                <w:sz w:val="20"/>
                <w:szCs w:val="20"/>
              </w:rPr>
            </w:pPr>
          </w:p>
        </w:tc>
        <w:tc>
          <w:tcPr>
            <w:tcW w:w="2635" w:type="dxa"/>
            <w:noWrap/>
            <w:hideMark/>
          </w:tcPr>
          <w:p w14:paraId="5D3DACF3" w14:textId="77777777" w:rsidR="00D12413" w:rsidRPr="00D114BF" w:rsidRDefault="00D12413" w:rsidP="002D2F23">
            <w:pPr>
              <w:rPr>
                <w:rFonts w:ascii="Times New Roman"/>
                <w:sz w:val="20"/>
                <w:szCs w:val="20"/>
              </w:rPr>
            </w:pPr>
          </w:p>
        </w:tc>
      </w:tr>
      <w:tr w:rsidR="00D12413" w:rsidRPr="00D114BF" w14:paraId="6027671A" w14:textId="77777777" w:rsidTr="00D12413">
        <w:trPr>
          <w:trHeight w:val="300"/>
        </w:trPr>
        <w:tc>
          <w:tcPr>
            <w:tcW w:w="1162" w:type="dxa"/>
            <w:noWrap/>
            <w:hideMark/>
          </w:tcPr>
          <w:p w14:paraId="61D25E64"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[q17_21]</w:t>
            </w:r>
          </w:p>
          <w:p w14:paraId="5E7C0801" w14:textId="2E2A3DBD"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11" w:author="Frederik Heylen" w:date="2019-07-11T13:15: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574BFAD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Polityka kulturalna</w:t>
            </w:r>
          </w:p>
        </w:tc>
        <w:tc>
          <w:tcPr>
            <w:tcW w:w="2635" w:type="dxa"/>
            <w:noWrap/>
            <w:hideMark/>
          </w:tcPr>
          <w:p w14:paraId="18E3A45D" w14:textId="77777777" w:rsidR="00D12413" w:rsidRPr="00D114BF" w:rsidRDefault="00D12413" w:rsidP="002D2F23">
            <w:pPr>
              <w:rPr>
                <w:rFonts w:ascii="Times New Roman"/>
                <w:sz w:val="20"/>
                <w:szCs w:val="20"/>
              </w:rPr>
            </w:pPr>
          </w:p>
        </w:tc>
        <w:tc>
          <w:tcPr>
            <w:tcW w:w="2635" w:type="dxa"/>
            <w:noWrap/>
            <w:hideMark/>
          </w:tcPr>
          <w:p w14:paraId="70254079" w14:textId="77777777" w:rsidR="00D12413" w:rsidRPr="00D114BF" w:rsidRDefault="00D12413" w:rsidP="002D2F23">
            <w:pPr>
              <w:rPr>
                <w:rFonts w:ascii="Times New Roman"/>
                <w:sz w:val="20"/>
                <w:szCs w:val="20"/>
              </w:rPr>
            </w:pPr>
          </w:p>
        </w:tc>
      </w:tr>
      <w:tr w:rsidR="00D12413" w:rsidRPr="00D114BF" w14:paraId="3E79BB5A" w14:textId="77777777" w:rsidTr="00D12413">
        <w:trPr>
          <w:trHeight w:val="300"/>
        </w:trPr>
        <w:tc>
          <w:tcPr>
            <w:tcW w:w="1162" w:type="dxa"/>
            <w:noWrap/>
            <w:hideMark/>
          </w:tcPr>
          <w:p w14:paraId="62AB481B"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t>[q17_22]</w:t>
            </w:r>
          </w:p>
          <w:p w14:paraId="5FFA10B8" w14:textId="258F36EE"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w:t>
            </w:r>
            <w:ins w:id="212" w:author="Frederik Heylen" w:date="2019-07-11T13:15:00Z">
              <w:r w:rsidR="00D8333A">
                <w:rPr>
                  <w:rFonts w:ascii="Calibri" w:hAnsi="Calibri" w:cs="Calibri"/>
                  <w:color w:val="000000"/>
                  <w:sz w:val="20"/>
                  <w:szCs w:val="20"/>
                </w:rPr>
                <w:t>T</w:t>
              </w:r>
            </w:ins>
            <w:r>
              <w:rPr>
                <w:rFonts w:ascii="Calibri" w:hAnsi="Calibri" w:cs="Calibri"/>
                <w:color w:val="000000"/>
                <w:sz w:val="20"/>
                <w:szCs w:val="20"/>
              </w:rPr>
              <w:t>ER 5)</w:t>
            </w:r>
          </w:p>
        </w:tc>
        <w:tc>
          <w:tcPr>
            <w:tcW w:w="2635" w:type="dxa"/>
            <w:noWrap/>
            <w:hideMark/>
          </w:tcPr>
          <w:p w14:paraId="176045A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Rynek pracy</w:t>
            </w:r>
          </w:p>
        </w:tc>
        <w:tc>
          <w:tcPr>
            <w:tcW w:w="2635" w:type="dxa"/>
            <w:noWrap/>
            <w:hideMark/>
          </w:tcPr>
          <w:p w14:paraId="635DC7BA" w14:textId="77777777" w:rsidR="00D12413" w:rsidRPr="00D114BF" w:rsidRDefault="00D12413" w:rsidP="002D2F23">
            <w:pPr>
              <w:rPr>
                <w:rFonts w:ascii="Times New Roman"/>
                <w:sz w:val="20"/>
                <w:szCs w:val="20"/>
              </w:rPr>
            </w:pPr>
          </w:p>
        </w:tc>
        <w:tc>
          <w:tcPr>
            <w:tcW w:w="2635" w:type="dxa"/>
            <w:noWrap/>
            <w:hideMark/>
          </w:tcPr>
          <w:p w14:paraId="1FC40828" w14:textId="77777777" w:rsidR="00D12413" w:rsidRPr="00D114BF" w:rsidRDefault="00D12413" w:rsidP="002D2F23">
            <w:pPr>
              <w:rPr>
                <w:rFonts w:ascii="Times New Roman"/>
                <w:sz w:val="20"/>
                <w:szCs w:val="20"/>
              </w:rPr>
            </w:pPr>
          </w:p>
        </w:tc>
      </w:tr>
      <w:tr w:rsidR="00D12413" w:rsidRPr="00D114BF" w14:paraId="20F0B72D" w14:textId="77777777" w:rsidTr="00D12413">
        <w:trPr>
          <w:trHeight w:val="300"/>
        </w:trPr>
        <w:tc>
          <w:tcPr>
            <w:tcW w:w="1162" w:type="dxa"/>
            <w:noWrap/>
            <w:hideMark/>
          </w:tcPr>
          <w:p w14:paraId="5F1536D9" w14:textId="77777777" w:rsidR="00D12413"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[q17_23]</w:t>
            </w:r>
          </w:p>
          <w:p w14:paraId="4BE603CA" w14:textId="77777777" w:rsidR="00257174" w:rsidRPr="00D114BF" w:rsidRDefault="00257174" w:rsidP="002D2F23">
            <w:pPr>
              <w:rPr>
                <w:rFonts w:ascii="Calibri" w:hAnsi="Calibri" w:cs="Calibri"/>
                <w:color w:val="000000"/>
                <w:sz w:val="20"/>
                <w:szCs w:val="20"/>
              </w:rPr>
            </w:pPr>
            <w:r>
              <w:rPr>
                <w:rFonts w:ascii="Calibri" w:hAnsi="Calibri" w:cs="Calibri"/>
                <w:color w:val="000000"/>
                <w:sz w:val="20"/>
                <w:szCs w:val="20"/>
              </w:rPr>
              <w:t>(FILER 5)</w:t>
            </w:r>
          </w:p>
        </w:tc>
        <w:tc>
          <w:tcPr>
            <w:tcW w:w="2635" w:type="dxa"/>
            <w:noWrap/>
            <w:hideMark/>
          </w:tcPr>
          <w:p w14:paraId="522C37D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Inne</w:t>
            </w:r>
          </w:p>
        </w:tc>
        <w:tc>
          <w:tcPr>
            <w:tcW w:w="2635" w:type="dxa"/>
            <w:noWrap/>
            <w:hideMark/>
          </w:tcPr>
          <w:p w14:paraId="0568378A" w14:textId="77777777" w:rsidR="00D12413" w:rsidRPr="00D114BF" w:rsidRDefault="00D12413" w:rsidP="002D2F23">
            <w:pPr>
              <w:rPr>
                <w:rFonts w:ascii="Times New Roman"/>
                <w:sz w:val="20"/>
                <w:szCs w:val="20"/>
              </w:rPr>
            </w:pPr>
          </w:p>
        </w:tc>
        <w:tc>
          <w:tcPr>
            <w:tcW w:w="2635" w:type="dxa"/>
            <w:noWrap/>
            <w:hideMark/>
          </w:tcPr>
          <w:p w14:paraId="0A274E3A" w14:textId="77777777" w:rsidR="00D12413" w:rsidRPr="00D114BF" w:rsidRDefault="00D12413" w:rsidP="002D2F23">
            <w:pPr>
              <w:rPr>
                <w:rFonts w:ascii="Times New Roman"/>
                <w:sz w:val="20"/>
                <w:szCs w:val="20"/>
              </w:rPr>
            </w:pPr>
          </w:p>
        </w:tc>
      </w:tr>
    </w:tbl>
    <w:p w14:paraId="4DB0045A"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6D251376" w14:textId="77777777" w:rsidTr="00D12413">
        <w:trPr>
          <w:trHeight w:val="701"/>
        </w:trPr>
        <w:tc>
          <w:tcPr>
            <w:tcW w:w="1162" w:type="dxa"/>
            <w:noWrap/>
            <w:hideMark/>
          </w:tcPr>
          <w:p w14:paraId="74A3C3B7" w14:textId="77777777" w:rsidR="00D12413" w:rsidRPr="00D114BF" w:rsidRDefault="00D12413" w:rsidP="002D2F23">
            <w:pPr>
              <w:rPr>
                <w:rFonts w:ascii="Calibri" w:hAnsi="Calibri" w:cs="Calibri"/>
                <w:b/>
                <w:bCs/>
                <w:color w:val="000000"/>
                <w:sz w:val="20"/>
                <w:szCs w:val="20"/>
              </w:rPr>
            </w:pPr>
            <w:r w:rsidRPr="00D8333A">
              <w:rPr>
                <w:rFonts w:ascii="Calibri" w:hAnsi="Calibri" w:cs="Calibri"/>
                <w:b/>
                <w:bCs/>
                <w:color w:val="000000"/>
                <w:sz w:val="20"/>
                <w:szCs w:val="20"/>
                <w:highlight w:val="yellow"/>
                <w:rPrChange w:id="213" w:author="Frederik Heylen" w:date="2019-07-11T13:18:00Z">
                  <w:rPr>
                    <w:rFonts w:ascii="Calibri" w:hAnsi="Calibri" w:cs="Calibri"/>
                    <w:b/>
                    <w:bCs/>
                    <w:color w:val="000000"/>
                    <w:sz w:val="20"/>
                    <w:szCs w:val="20"/>
                  </w:rPr>
                </w:rPrChange>
              </w:rPr>
              <w:t>QID18</w:t>
            </w:r>
          </w:p>
        </w:tc>
        <w:tc>
          <w:tcPr>
            <w:tcW w:w="7905" w:type="dxa"/>
            <w:hideMark/>
          </w:tcPr>
          <w:p w14:paraId="4998273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Często organizacje w celu wypracowania oficjalnych stanowisk przeprowadzają badania. Czy Państwa organizacja zleca ekspertyzy podmiotom zewnętrznym (uniwersytetom, think-thankom itd.) czy może są one przygotowywane wewnątrz organizacji?</w:t>
            </w:r>
            <w:r w:rsidR="00257174">
              <w:t xml:space="preserve"> </w:t>
            </w:r>
            <w:r w:rsidR="00257174" w:rsidRPr="00257174">
              <w:rPr>
                <w:rFonts w:ascii="Calibri" w:hAnsi="Calibri" w:cs="Calibri"/>
                <w:color w:val="000000"/>
                <w:sz w:val="20"/>
                <w:szCs w:val="20"/>
              </w:rPr>
              <w:t>[q18]</w:t>
            </w:r>
          </w:p>
        </w:tc>
      </w:tr>
      <w:tr w:rsidR="00D12413" w:rsidRPr="00D114BF" w14:paraId="5AD1594B" w14:textId="77777777" w:rsidTr="00D12413">
        <w:trPr>
          <w:trHeight w:val="300"/>
        </w:trPr>
        <w:tc>
          <w:tcPr>
            <w:tcW w:w="1162" w:type="dxa"/>
            <w:noWrap/>
            <w:hideMark/>
          </w:tcPr>
          <w:p w14:paraId="426895B2" w14:textId="77777777" w:rsidR="00D12413" w:rsidRPr="00D114BF" w:rsidRDefault="00D12413" w:rsidP="002D2F23">
            <w:pPr>
              <w:rPr>
                <w:rFonts w:ascii="Times New Roman"/>
                <w:sz w:val="20"/>
                <w:szCs w:val="20"/>
              </w:rPr>
            </w:pPr>
          </w:p>
        </w:tc>
        <w:tc>
          <w:tcPr>
            <w:tcW w:w="7905" w:type="dxa"/>
            <w:noWrap/>
            <w:hideMark/>
          </w:tcPr>
          <w:p w14:paraId="4143A30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Głównie wewnątrz</w:t>
            </w:r>
            <w:r w:rsidR="00257174">
              <w:rPr>
                <w:rFonts w:ascii="Calibri" w:hAnsi="Calibri" w:cs="Calibri"/>
                <w:color w:val="000000"/>
                <w:sz w:val="20"/>
                <w:szCs w:val="20"/>
              </w:rPr>
              <w:t xml:space="preserve"> (1)</w:t>
            </w:r>
          </w:p>
        </w:tc>
      </w:tr>
      <w:tr w:rsidR="00D12413" w:rsidRPr="00D114BF" w14:paraId="5BE27BE0" w14:textId="77777777" w:rsidTr="00D12413">
        <w:trPr>
          <w:trHeight w:val="300"/>
        </w:trPr>
        <w:tc>
          <w:tcPr>
            <w:tcW w:w="1162" w:type="dxa"/>
            <w:noWrap/>
            <w:hideMark/>
          </w:tcPr>
          <w:p w14:paraId="2C5B7CB9" w14:textId="77777777" w:rsidR="00D12413" w:rsidRPr="00D114BF" w:rsidRDefault="00D12413" w:rsidP="002D2F23">
            <w:pPr>
              <w:rPr>
                <w:rFonts w:ascii="Times New Roman"/>
                <w:sz w:val="20"/>
                <w:szCs w:val="20"/>
              </w:rPr>
            </w:pPr>
          </w:p>
        </w:tc>
        <w:tc>
          <w:tcPr>
            <w:tcW w:w="7905" w:type="dxa"/>
            <w:noWrap/>
            <w:hideMark/>
          </w:tcPr>
          <w:p w14:paraId="4CCC7CF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Głównie wewnątrz, czasem zlecane</w:t>
            </w:r>
            <w:r w:rsidR="00257174">
              <w:rPr>
                <w:rFonts w:ascii="Calibri" w:hAnsi="Calibri" w:cs="Calibri"/>
                <w:color w:val="000000"/>
                <w:sz w:val="20"/>
                <w:szCs w:val="20"/>
              </w:rPr>
              <w:t xml:space="preserve"> (2)</w:t>
            </w:r>
            <w:r w:rsidRPr="00D114BF">
              <w:rPr>
                <w:rFonts w:ascii="Calibri" w:hAnsi="Calibri" w:cs="Calibri"/>
                <w:color w:val="000000"/>
                <w:sz w:val="20"/>
                <w:szCs w:val="20"/>
              </w:rPr>
              <w:t xml:space="preserve"> </w:t>
            </w:r>
          </w:p>
        </w:tc>
      </w:tr>
      <w:tr w:rsidR="00D12413" w:rsidRPr="00D114BF" w14:paraId="67013299" w14:textId="77777777" w:rsidTr="00D12413">
        <w:trPr>
          <w:trHeight w:val="300"/>
        </w:trPr>
        <w:tc>
          <w:tcPr>
            <w:tcW w:w="1162" w:type="dxa"/>
            <w:noWrap/>
            <w:hideMark/>
          </w:tcPr>
          <w:p w14:paraId="1AB7150C" w14:textId="77777777" w:rsidR="00D12413" w:rsidRPr="00D114BF" w:rsidRDefault="00D12413" w:rsidP="002D2F23">
            <w:pPr>
              <w:rPr>
                <w:rFonts w:ascii="Times New Roman"/>
                <w:sz w:val="20"/>
                <w:szCs w:val="20"/>
              </w:rPr>
            </w:pPr>
          </w:p>
        </w:tc>
        <w:tc>
          <w:tcPr>
            <w:tcW w:w="7905" w:type="dxa"/>
            <w:noWrap/>
            <w:hideMark/>
          </w:tcPr>
          <w:p w14:paraId="7CAF2A9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Mniej więcej po równo</w:t>
            </w:r>
            <w:r w:rsidR="00257174">
              <w:rPr>
                <w:rFonts w:ascii="Calibri" w:hAnsi="Calibri" w:cs="Calibri"/>
                <w:color w:val="000000"/>
                <w:sz w:val="20"/>
                <w:szCs w:val="20"/>
              </w:rPr>
              <w:t xml:space="preserve"> (3)</w:t>
            </w:r>
          </w:p>
        </w:tc>
      </w:tr>
      <w:tr w:rsidR="00D12413" w:rsidRPr="00D114BF" w14:paraId="54F19561" w14:textId="77777777" w:rsidTr="00D12413">
        <w:trPr>
          <w:trHeight w:val="300"/>
        </w:trPr>
        <w:tc>
          <w:tcPr>
            <w:tcW w:w="1162" w:type="dxa"/>
            <w:noWrap/>
            <w:hideMark/>
          </w:tcPr>
          <w:p w14:paraId="33FF18AF" w14:textId="77777777" w:rsidR="00D12413" w:rsidRPr="00D114BF" w:rsidRDefault="00D12413" w:rsidP="002D2F23">
            <w:pPr>
              <w:rPr>
                <w:rFonts w:ascii="Times New Roman"/>
                <w:sz w:val="20"/>
                <w:szCs w:val="20"/>
              </w:rPr>
            </w:pPr>
          </w:p>
        </w:tc>
        <w:tc>
          <w:tcPr>
            <w:tcW w:w="7905" w:type="dxa"/>
            <w:noWrap/>
            <w:hideMark/>
          </w:tcPr>
          <w:p w14:paraId="5C62CA2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Głównie zlecane, czasem wewnątrz</w:t>
            </w:r>
            <w:r w:rsidR="00257174">
              <w:rPr>
                <w:rFonts w:ascii="Calibri" w:hAnsi="Calibri" w:cs="Calibri"/>
                <w:color w:val="000000"/>
                <w:sz w:val="20"/>
                <w:szCs w:val="20"/>
              </w:rPr>
              <w:t xml:space="preserve"> (4)</w:t>
            </w:r>
          </w:p>
        </w:tc>
      </w:tr>
      <w:tr w:rsidR="00D12413" w:rsidRPr="00D114BF" w14:paraId="6E65B8F6" w14:textId="77777777" w:rsidTr="00D12413">
        <w:trPr>
          <w:trHeight w:val="300"/>
        </w:trPr>
        <w:tc>
          <w:tcPr>
            <w:tcW w:w="1162" w:type="dxa"/>
            <w:noWrap/>
            <w:hideMark/>
          </w:tcPr>
          <w:p w14:paraId="52FC7CF5" w14:textId="77777777" w:rsidR="00D12413" w:rsidRPr="00D114BF" w:rsidRDefault="00D12413" w:rsidP="002D2F23">
            <w:pPr>
              <w:rPr>
                <w:rFonts w:ascii="Times New Roman"/>
                <w:sz w:val="20"/>
                <w:szCs w:val="20"/>
              </w:rPr>
            </w:pPr>
          </w:p>
        </w:tc>
        <w:tc>
          <w:tcPr>
            <w:tcW w:w="7905" w:type="dxa"/>
            <w:noWrap/>
            <w:hideMark/>
          </w:tcPr>
          <w:p w14:paraId="3B52B13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Głównie zlecane</w:t>
            </w:r>
            <w:r w:rsidR="00257174">
              <w:rPr>
                <w:rFonts w:ascii="Calibri" w:hAnsi="Calibri" w:cs="Calibri"/>
                <w:color w:val="000000"/>
                <w:sz w:val="20"/>
                <w:szCs w:val="20"/>
              </w:rPr>
              <w:t xml:space="preserve"> (5)</w:t>
            </w:r>
          </w:p>
        </w:tc>
      </w:tr>
      <w:tr w:rsidR="00D12413" w:rsidRPr="00D114BF" w14:paraId="1DC8F748" w14:textId="77777777" w:rsidTr="00D12413">
        <w:trPr>
          <w:trHeight w:val="300"/>
        </w:trPr>
        <w:tc>
          <w:tcPr>
            <w:tcW w:w="1162" w:type="dxa"/>
            <w:noWrap/>
            <w:hideMark/>
          </w:tcPr>
          <w:p w14:paraId="4F75ACBA" w14:textId="77777777" w:rsidR="00D12413" w:rsidRPr="00D114BF" w:rsidRDefault="00D12413" w:rsidP="002D2F23">
            <w:pPr>
              <w:rPr>
                <w:rFonts w:ascii="Times New Roman"/>
                <w:sz w:val="20"/>
                <w:szCs w:val="20"/>
              </w:rPr>
            </w:pPr>
          </w:p>
        </w:tc>
        <w:tc>
          <w:tcPr>
            <w:tcW w:w="7905" w:type="dxa"/>
            <w:noWrap/>
            <w:hideMark/>
          </w:tcPr>
          <w:p w14:paraId="7070430B" w14:textId="77777777" w:rsidR="00D12413" w:rsidRPr="00D114BF" w:rsidRDefault="00D12413" w:rsidP="002D2F23">
            <w:pPr>
              <w:rPr>
                <w:rFonts w:ascii="Times New Roman"/>
                <w:sz w:val="20"/>
                <w:szCs w:val="20"/>
              </w:rPr>
            </w:pPr>
            <w:commentRangeStart w:id="214"/>
            <w:r w:rsidRPr="00D114BF">
              <w:rPr>
                <w:rFonts w:ascii="Calibri" w:hAnsi="Calibri" w:cs="Calibri"/>
                <w:color w:val="000000"/>
                <w:sz w:val="20"/>
                <w:szCs w:val="20"/>
              </w:rPr>
              <w:t>Nie dotyczy</w:t>
            </w:r>
            <w:r w:rsidR="00257174">
              <w:rPr>
                <w:rFonts w:ascii="Calibri" w:hAnsi="Calibri" w:cs="Calibri"/>
                <w:color w:val="000000"/>
                <w:sz w:val="20"/>
                <w:szCs w:val="20"/>
              </w:rPr>
              <w:t xml:space="preserve"> (6)</w:t>
            </w:r>
            <w:commentRangeEnd w:id="214"/>
            <w:r w:rsidR="00D8333A">
              <w:rPr>
                <w:rStyle w:val="Verwijzingopmerking"/>
              </w:rPr>
              <w:commentReference w:id="214"/>
            </w:r>
          </w:p>
        </w:tc>
      </w:tr>
    </w:tbl>
    <w:p w14:paraId="41C3496B"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4533"/>
        <w:gridCol w:w="4534"/>
      </w:tblGrid>
      <w:tr w:rsidR="00D12413" w:rsidRPr="00D114BF" w14:paraId="4B881442" w14:textId="77777777" w:rsidTr="00D114BF">
        <w:trPr>
          <w:trHeight w:val="300"/>
        </w:trPr>
        <w:tc>
          <w:tcPr>
            <w:tcW w:w="4533" w:type="dxa"/>
            <w:shd w:val="clear" w:color="auto" w:fill="F2F2F2" w:themeFill="background1" w:themeFillShade="F2"/>
            <w:noWrap/>
            <w:hideMark/>
          </w:tcPr>
          <w:p w14:paraId="7BE4538D" w14:textId="77777777" w:rsidR="00D12413" w:rsidRPr="00D114BF" w:rsidRDefault="00D12413" w:rsidP="002D2F23">
            <w:pPr>
              <w:rPr>
                <w:rFonts w:ascii="Calibri" w:hAnsi="Calibri" w:cs="Calibri"/>
                <w:b/>
                <w:bCs/>
                <w:color w:val="000000"/>
                <w:sz w:val="20"/>
                <w:szCs w:val="20"/>
              </w:rPr>
            </w:pPr>
            <w:r w:rsidRPr="00D114BF">
              <w:rPr>
                <w:rFonts w:ascii="Calibri" w:hAnsi="Calibri" w:cs="Calibri"/>
                <w:b/>
                <w:bCs/>
                <w:color w:val="000000"/>
                <w:sz w:val="20"/>
                <w:szCs w:val="20"/>
              </w:rPr>
              <w:t>Staff</w:t>
            </w:r>
          </w:p>
        </w:tc>
        <w:tc>
          <w:tcPr>
            <w:tcW w:w="4534" w:type="dxa"/>
            <w:shd w:val="clear" w:color="auto" w:fill="F2F2F2" w:themeFill="background1" w:themeFillShade="F2"/>
            <w:hideMark/>
          </w:tcPr>
          <w:p w14:paraId="0166459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Personel</w:t>
            </w:r>
          </w:p>
        </w:tc>
      </w:tr>
    </w:tbl>
    <w:p w14:paraId="3E7E0B7C"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5779"/>
        <w:gridCol w:w="2126"/>
      </w:tblGrid>
      <w:tr w:rsidR="00257174" w:rsidRPr="00D114BF" w14:paraId="5CDB401C" w14:textId="77777777" w:rsidTr="00194308">
        <w:trPr>
          <w:trHeight w:val="600"/>
        </w:trPr>
        <w:tc>
          <w:tcPr>
            <w:tcW w:w="1162" w:type="dxa"/>
            <w:noWrap/>
            <w:hideMark/>
          </w:tcPr>
          <w:p w14:paraId="048B5B62" w14:textId="77777777" w:rsidR="00257174" w:rsidRPr="00D114BF" w:rsidRDefault="00257174" w:rsidP="002D2F23">
            <w:pPr>
              <w:rPr>
                <w:rFonts w:ascii="Calibri" w:hAnsi="Calibri" w:cs="Calibri"/>
                <w:b/>
                <w:bCs/>
                <w:color w:val="000000"/>
                <w:sz w:val="20"/>
                <w:szCs w:val="20"/>
              </w:rPr>
            </w:pPr>
            <w:r w:rsidRPr="00704A5F">
              <w:rPr>
                <w:rFonts w:ascii="Calibri" w:hAnsi="Calibri" w:cs="Calibri"/>
                <w:b/>
                <w:bCs/>
                <w:color w:val="000000"/>
                <w:sz w:val="20"/>
                <w:szCs w:val="20"/>
                <w:highlight w:val="yellow"/>
                <w:rPrChange w:id="215" w:author="Frederik Heylen" w:date="2019-07-11T13:26:00Z">
                  <w:rPr>
                    <w:rFonts w:ascii="Calibri" w:hAnsi="Calibri" w:cs="Calibri"/>
                    <w:b/>
                    <w:bCs/>
                    <w:color w:val="000000"/>
                    <w:sz w:val="20"/>
                    <w:szCs w:val="20"/>
                  </w:rPr>
                </w:rPrChange>
              </w:rPr>
              <w:t>QID21</w:t>
            </w:r>
          </w:p>
        </w:tc>
        <w:tc>
          <w:tcPr>
            <w:tcW w:w="7905" w:type="dxa"/>
            <w:gridSpan w:val="2"/>
            <w:hideMark/>
          </w:tcPr>
          <w:p w14:paraId="713D6F14" w14:textId="77777777" w:rsidR="00257174" w:rsidRPr="00D114BF" w:rsidRDefault="00257174" w:rsidP="002D2F23">
            <w:pPr>
              <w:rPr>
                <w:rFonts w:ascii="Calibri" w:hAnsi="Calibri" w:cs="Calibri"/>
                <w:color w:val="000000"/>
                <w:sz w:val="20"/>
                <w:szCs w:val="20"/>
              </w:rPr>
            </w:pPr>
            <w:r w:rsidRPr="00D114BF">
              <w:rPr>
                <w:rFonts w:ascii="Calibri" w:hAnsi="Calibri" w:cs="Calibri"/>
                <w:color w:val="000000"/>
                <w:sz w:val="20"/>
                <w:szCs w:val="20"/>
              </w:rPr>
              <w:t>Jak wiele osób na pełnych etatach, ekspertów zewnętrznych, stażystów oraz wolontariuszy posiada Państwa organizacja?</w:t>
            </w:r>
          </w:p>
        </w:tc>
      </w:tr>
      <w:tr w:rsidR="00257174" w:rsidRPr="00D114BF" w14:paraId="273B6DAC" w14:textId="77777777" w:rsidTr="00257174">
        <w:trPr>
          <w:trHeight w:val="300"/>
        </w:trPr>
        <w:tc>
          <w:tcPr>
            <w:tcW w:w="1162" w:type="dxa"/>
            <w:noWrap/>
            <w:hideMark/>
          </w:tcPr>
          <w:p w14:paraId="62375719" w14:textId="77777777" w:rsidR="00257174" w:rsidRPr="00D114BF" w:rsidRDefault="00257174" w:rsidP="002D2F23">
            <w:pPr>
              <w:rPr>
                <w:rFonts w:ascii="Calibri" w:hAnsi="Calibri" w:cs="Calibri"/>
                <w:color w:val="000000"/>
                <w:sz w:val="20"/>
                <w:szCs w:val="20"/>
              </w:rPr>
            </w:pPr>
            <w:r w:rsidRPr="00D114BF">
              <w:rPr>
                <w:rFonts w:ascii="Calibri" w:hAnsi="Calibri" w:cs="Calibri"/>
                <w:color w:val="000000"/>
                <w:sz w:val="20"/>
                <w:szCs w:val="20"/>
              </w:rPr>
              <w:t>[q21_01] (FILTER6)</w:t>
            </w:r>
          </w:p>
        </w:tc>
        <w:tc>
          <w:tcPr>
            <w:tcW w:w="5779" w:type="dxa"/>
            <w:hideMark/>
          </w:tcPr>
          <w:p w14:paraId="00154DA0" w14:textId="77777777" w:rsidR="00257174" w:rsidRPr="00D114BF" w:rsidRDefault="00257174" w:rsidP="002D2F23">
            <w:pPr>
              <w:rPr>
                <w:rFonts w:ascii="Times New Roman"/>
                <w:sz w:val="20"/>
                <w:szCs w:val="20"/>
              </w:rPr>
            </w:pPr>
            <w:r w:rsidRPr="00D114BF">
              <w:rPr>
                <w:rFonts w:ascii="Calibri" w:hAnsi="Calibri" w:cs="Calibri"/>
                <w:color w:val="000000"/>
                <w:sz w:val="20"/>
                <w:szCs w:val="20"/>
              </w:rPr>
              <w:t>Zatrudnieni na etatach</w:t>
            </w:r>
          </w:p>
        </w:tc>
        <w:tc>
          <w:tcPr>
            <w:tcW w:w="2126" w:type="dxa"/>
          </w:tcPr>
          <w:p w14:paraId="4C4FAA0C" w14:textId="77777777" w:rsidR="00257174" w:rsidRPr="00D114BF" w:rsidRDefault="00257174" w:rsidP="002D2F23">
            <w:pPr>
              <w:rPr>
                <w:rFonts w:ascii="Calibri" w:hAnsi="Calibri" w:cs="Calibri"/>
                <w:color w:val="000000"/>
                <w:sz w:val="20"/>
                <w:szCs w:val="20"/>
              </w:rPr>
            </w:pPr>
            <w:r w:rsidRPr="00257174">
              <w:rPr>
                <w:rFonts w:ascii="Calibri" w:hAnsi="Calibri" w:cs="Calibri"/>
                <w:color w:val="000000"/>
                <w:sz w:val="20"/>
                <w:szCs w:val="20"/>
              </w:rPr>
              <w:t>(Numeric)</w:t>
            </w:r>
          </w:p>
        </w:tc>
      </w:tr>
      <w:tr w:rsidR="00257174" w:rsidRPr="00D114BF" w14:paraId="32BF542D" w14:textId="77777777" w:rsidTr="00257174">
        <w:trPr>
          <w:trHeight w:val="300"/>
        </w:trPr>
        <w:tc>
          <w:tcPr>
            <w:tcW w:w="1162" w:type="dxa"/>
            <w:noWrap/>
            <w:hideMark/>
          </w:tcPr>
          <w:p w14:paraId="2DEB2266" w14:textId="77777777" w:rsidR="00257174" w:rsidRPr="00D114BF" w:rsidRDefault="00257174" w:rsidP="002D2F23">
            <w:pPr>
              <w:rPr>
                <w:rFonts w:ascii="Calibri" w:hAnsi="Calibri" w:cs="Calibri"/>
                <w:color w:val="000000"/>
                <w:sz w:val="20"/>
                <w:szCs w:val="20"/>
              </w:rPr>
            </w:pPr>
            <w:r w:rsidRPr="00D114BF">
              <w:rPr>
                <w:rFonts w:ascii="Calibri" w:hAnsi="Calibri" w:cs="Calibri"/>
                <w:color w:val="000000"/>
                <w:sz w:val="20"/>
                <w:szCs w:val="20"/>
              </w:rPr>
              <w:t>[q21_02]</w:t>
            </w:r>
          </w:p>
        </w:tc>
        <w:tc>
          <w:tcPr>
            <w:tcW w:w="5779" w:type="dxa"/>
            <w:hideMark/>
          </w:tcPr>
          <w:p w14:paraId="30935E66" w14:textId="77777777" w:rsidR="00257174" w:rsidRPr="00D114BF" w:rsidRDefault="00257174" w:rsidP="002D2F23">
            <w:pPr>
              <w:rPr>
                <w:rFonts w:ascii="Times New Roman"/>
                <w:sz w:val="20"/>
                <w:szCs w:val="20"/>
              </w:rPr>
            </w:pPr>
            <w:r w:rsidRPr="00D114BF">
              <w:rPr>
                <w:rFonts w:ascii="Calibri" w:hAnsi="Calibri" w:cs="Calibri"/>
                <w:color w:val="000000"/>
                <w:sz w:val="20"/>
                <w:szCs w:val="20"/>
              </w:rPr>
              <w:t>Eksperci zewnętrzni</w:t>
            </w:r>
          </w:p>
        </w:tc>
        <w:tc>
          <w:tcPr>
            <w:tcW w:w="2126" w:type="dxa"/>
          </w:tcPr>
          <w:p w14:paraId="20994380" w14:textId="77777777" w:rsidR="00257174" w:rsidRPr="00D114BF" w:rsidRDefault="00257174" w:rsidP="002D2F23">
            <w:pPr>
              <w:rPr>
                <w:rFonts w:ascii="Calibri" w:hAnsi="Calibri" w:cs="Calibri"/>
                <w:color w:val="000000"/>
                <w:sz w:val="20"/>
                <w:szCs w:val="20"/>
              </w:rPr>
            </w:pPr>
            <w:r w:rsidRPr="00257174">
              <w:rPr>
                <w:rFonts w:ascii="Calibri" w:hAnsi="Calibri" w:cs="Calibri"/>
                <w:color w:val="000000"/>
                <w:sz w:val="20"/>
                <w:szCs w:val="20"/>
              </w:rPr>
              <w:t>(Numeric)</w:t>
            </w:r>
          </w:p>
        </w:tc>
      </w:tr>
      <w:tr w:rsidR="00257174" w:rsidRPr="00D114BF" w14:paraId="70AFCBBE" w14:textId="77777777" w:rsidTr="00257174">
        <w:trPr>
          <w:trHeight w:val="300"/>
        </w:trPr>
        <w:tc>
          <w:tcPr>
            <w:tcW w:w="1162" w:type="dxa"/>
            <w:noWrap/>
            <w:hideMark/>
          </w:tcPr>
          <w:p w14:paraId="710D118B" w14:textId="77777777" w:rsidR="00257174" w:rsidRPr="00D114BF" w:rsidRDefault="00257174" w:rsidP="002D2F23">
            <w:pPr>
              <w:rPr>
                <w:rFonts w:ascii="Calibri" w:hAnsi="Calibri" w:cs="Calibri"/>
                <w:color w:val="000000"/>
                <w:sz w:val="20"/>
                <w:szCs w:val="20"/>
              </w:rPr>
            </w:pPr>
            <w:r w:rsidRPr="00D114BF">
              <w:rPr>
                <w:rFonts w:ascii="Calibri" w:hAnsi="Calibri" w:cs="Calibri"/>
                <w:color w:val="000000"/>
                <w:sz w:val="20"/>
                <w:szCs w:val="20"/>
              </w:rPr>
              <w:t>[q21_03]</w:t>
            </w:r>
          </w:p>
        </w:tc>
        <w:tc>
          <w:tcPr>
            <w:tcW w:w="5779" w:type="dxa"/>
            <w:noWrap/>
            <w:hideMark/>
          </w:tcPr>
          <w:p w14:paraId="1D67017A" w14:textId="77777777" w:rsidR="00257174" w:rsidRPr="00D114BF" w:rsidRDefault="00257174" w:rsidP="002D2F23">
            <w:pPr>
              <w:rPr>
                <w:rFonts w:ascii="Times New Roman"/>
                <w:sz w:val="20"/>
                <w:szCs w:val="20"/>
              </w:rPr>
            </w:pPr>
            <w:r w:rsidRPr="00D114BF">
              <w:rPr>
                <w:rFonts w:ascii="Calibri" w:hAnsi="Calibri" w:cs="Calibri"/>
                <w:color w:val="000000"/>
                <w:sz w:val="20"/>
                <w:szCs w:val="20"/>
              </w:rPr>
              <w:t>Stażyści</w:t>
            </w:r>
          </w:p>
        </w:tc>
        <w:tc>
          <w:tcPr>
            <w:tcW w:w="2126" w:type="dxa"/>
          </w:tcPr>
          <w:p w14:paraId="13B06217" w14:textId="77777777" w:rsidR="00257174" w:rsidRPr="00D114BF" w:rsidRDefault="00257174" w:rsidP="002D2F23">
            <w:pPr>
              <w:rPr>
                <w:rFonts w:ascii="Calibri" w:hAnsi="Calibri" w:cs="Calibri"/>
                <w:color w:val="000000"/>
                <w:sz w:val="20"/>
                <w:szCs w:val="20"/>
              </w:rPr>
            </w:pPr>
            <w:r w:rsidRPr="00257174">
              <w:rPr>
                <w:rFonts w:ascii="Calibri" w:hAnsi="Calibri" w:cs="Calibri"/>
                <w:color w:val="000000"/>
                <w:sz w:val="20"/>
                <w:szCs w:val="20"/>
              </w:rPr>
              <w:t>(Numeric)</w:t>
            </w:r>
          </w:p>
        </w:tc>
      </w:tr>
      <w:tr w:rsidR="00257174" w:rsidRPr="00D114BF" w14:paraId="3F4ACC27" w14:textId="77777777" w:rsidTr="00257174">
        <w:trPr>
          <w:trHeight w:val="300"/>
        </w:trPr>
        <w:tc>
          <w:tcPr>
            <w:tcW w:w="1162" w:type="dxa"/>
            <w:noWrap/>
            <w:hideMark/>
          </w:tcPr>
          <w:p w14:paraId="23282B7D" w14:textId="77777777" w:rsidR="00257174" w:rsidRPr="00D114BF" w:rsidRDefault="00257174" w:rsidP="002D2F23">
            <w:pPr>
              <w:rPr>
                <w:rFonts w:ascii="Calibri" w:hAnsi="Calibri" w:cs="Calibri"/>
                <w:color w:val="000000"/>
                <w:sz w:val="20"/>
                <w:szCs w:val="20"/>
              </w:rPr>
            </w:pPr>
            <w:r w:rsidRPr="00D114BF">
              <w:rPr>
                <w:rFonts w:ascii="Calibri" w:hAnsi="Calibri" w:cs="Calibri"/>
                <w:color w:val="000000"/>
                <w:sz w:val="20"/>
                <w:szCs w:val="20"/>
              </w:rPr>
              <w:t>[q21_04]</w:t>
            </w:r>
          </w:p>
        </w:tc>
        <w:tc>
          <w:tcPr>
            <w:tcW w:w="5779" w:type="dxa"/>
            <w:hideMark/>
          </w:tcPr>
          <w:p w14:paraId="571930CD" w14:textId="77777777" w:rsidR="00257174" w:rsidRPr="00D114BF" w:rsidRDefault="00257174" w:rsidP="002D2F23">
            <w:pPr>
              <w:rPr>
                <w:rFonts w:ascii="Times New Roman"/>
                <w:sz w:val="20"/>
                <w:szCs w:val="20"/>
              </w:rPr>
            </w:pPr>
            <w:r w:rsidRPr="00D114BF">
              <w:rPr>
                <w:rFonts w:ascii="Calibri" w:hAnsi="Calibri" w:cs="Calibri"/>
                <w:color w:val="000000"/>
                <w:sz w:val="20"/>
                <w:szCs w:val="20"/>
              </w:rPr>
              <w:t>Wolontariusze</w:t>
            </w:r>
          </w:p>
        </w:tc>
        <w:tc>
          <w:tcPr>
            <w:tcW w:w="2126" w:type="dxa"/>
          </w:tcPr>
          <w:p w14:paraId="7C7212DE" w14:textId="77777777" w:rsidR="00257174" w:rsidRPr="00D114BF" w:rsidRDefault="00257174" w:rsidP="002D2F23">
            <w:pPr>
              <w:rPr>
                <w:rFonts w:ascii="Calibri" w:hAnsi="Calibri" w:cs="Calibri"/>
                <w:color w:val="000000"/>
                <w:sz w:val="20"/>
                <w:szCs w:val="20"/>
              </w:rPr>
            </w:pPr>
            <w:r w:rsidRPr="00257174">
              <w:rPr>
                <w:rFonts w:ascii="Calibri" w:hAnsi="Calibri" w:cs="Calibri"/>
                <w:color w:val="000000"/>
                <w:sz w:val="20"/>
                <w:szCs w:val="20"/>
              </w:rPr>
              <w:t>(Numeric)</w:t>
            </w:r>
          </w:p>
        </w:tc>
      </w:tr>
    </w:tbl>
    <w:p w14:paraId="3386D799"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328EEB98" w14:textId="77777777" w:rsidTr="00D12413">
        <w:trPr>
          <w:trHeight w:val="300"/>
        </w:trPr>
        <w:tc>
          <w:tcPr>
            <w:tcW w:w="1162" w:type="dxa"/>
            <w:noWrap/>
            <w:hideMark/>
          </w:tcPr>
          <w:p w14:paraId="5709E3D8" w14:textId="77777777" w:rsidR="00D12413" w:rsidRPr="00D114BF" w:rsidRDefault="00D12413" w:rsidP="002D2F23">
            <w:pPr>
              <w:rPr>
                <w:rFonts w:ascii="Calibri" w:hAnsi="Calibri" w:cs="Calibri"/>
                <w:b/>
                <w:bCs/>
                <w:color w:val="000000"/>
                <w:sz w:val="20"/>
                <w:szCs w:val="20"/>
              </w:rPr>
            </w:pPr>
            <w:r w:rsidRPr="004A7EFB">
              <w:rPr>
                <w:rFonts w:ascii="Calibri" w:hAnsi="Calibri" w:cs="Calibri"/>
                <w:b/>
                <w:bCs/>
                <w:color w:val="000000"/>
                <w:sz w:val="20"/>
                <w:szCs w:val="20"/>
                <w:highlight w:val="yellow"/>
                <w:rPrChange w:id="216" w:author="Frederik Heylen" w:date="2019-07-11T14:31:00Z">
                  <w:rPr>
                    <w:rFonts w:ascii="Calibri" w:hAnsi="Calibri" w:cs="Calibri"/>
                    <w:b/>
                    <w:bCs/>
                    <w:color w:val="000000"/>
                    <w:sz w:val="20"/>
                    <w:szCs w:val="20"/>
                  </w:rPr>
                </w:rPrChange>
              </w:rPr>
              <w:t>QID22 (FILTER6)</w:t>
            </w:r>
          </w:p>
        </w:tc>
        <w:tc>
          <w:tcPr>
            <w:tcW w:w="7905" w:type="dxa"/>
            <w:hideMark/>
          </w:tcPr>
          <w:p w14:paraId="3176B87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Jakie jest doświadczenie zawodowe osób zatrudnionych na etatach</w:t>
            </w:r>
            <w:r w:rsidRPr="00D114BF">
              <w:rPr>
                <w:rFonts w:ascii="Times New Roman"/>
                <w:color w:val="000000"/>
                <w:sz w:val="20"/>
                <w:szCs w:val="20"/>
              </w:rPr>
              <w:t>w Państwa organizacji</w:t>
            </w:r>
            <w:r w:rsidRPr="00D114BF">
              <w:rPr>
                <w:rFonts w:ascii="Calibri" w:hAnsi="Calibri" w:cs="Calibri"/>
                <w:color w:val="000000"/>
                <w:sz w:val="20"/>
                <w:szCs w:val="20"/>
              </w:rPr>
              <w:t>?</w:t>
            </w:r>
            <w:r w:rsidR="00257174">
              <w:rPr>
                <w:rFonts w:ascii="Calibri" w:hAnsi="Calibri" w:cs="Calibri"/>
                <w:color w:val="000000"/>
                <w:sz w:val="20"/>
                <w:szCs w:val="20"/>
              </w:rPr>
              <w:t xml:space="preserve"> </w:t>
            </w:r>
            <w:r w:rsidR="00257174" w:rsidRPr="00257174">
              <w:rPr>
                <w:rFonts w:ascii="Calibri" w:hAnsi="Calibri" w:cs="Calibri"/>
                <w:color w:val="000000"/>
                <w:sz w:val="20"/>
                <w:szCs w:val="20"/>
              </w:rPr>
              <w:t>(R +W)</w:t>
            </w:r>
          </w:p>
        </w:tc>
      </w:tr>
      <w:tr w:rsidR="00D12413" w:rsidRPr="00D114BF" w14:paraId="64C8DA36" w14:textId="77777777" w:rsidTr="00D12413">
        <w:trPr>
          <w:trHeight w:val="300"/>
        </w:trPr>
        <w:tc>
          <w:tcPr>
            <w:tcW w:w="1162" w:type="dxa"/>
            <w:noWrap/>
            <w:hideMark/>
          </w:tcPr>
          <w:p w14:paraId="2FF0FB9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[q22_01]</w:t>
            </w:r>
          </w:p>
        </w:tc>
        <w:tc>
          <w:tcPr>
            <w:tcW w:w="7905" w:type="dxa"/>
            <w:noWrap/>
            <w:hideMark/>
          </w:tcPr>
          <w:p w14:paraId="4AEF98E1"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Jest to z reguły ich pierwsza praca</w:t>
            </w:r>
            <w:r w:rsidR="00257174">
              <w:rPr>
                <w:rFonts w:ascii="Calibri" w:hAnsi="Calibri" w:cs="Calibri"/>
                <w:color w:val="000000"/>
                <w:sz w:val="20"/>
                <w:szCs w:val="20"/>
              </w:rPr>
              <w:t xml:space="preserve"> (0: Nie; 1: Tak)</w:t>
            </w:r>
          </w:p>
        </w:tc>
      </w:tr>
      <w:tr w:rsidR="00D12413" w:rsidRPr="00D114BF" w14:paraId="1CBE5882" w14:textId="77777777" w:rsidTr="00D12413">
        <w:trPr>
          <w:trHeight w:val="600"/>
        </w:trPr>
        <w:tc>
          <w:tcPr>
            <w:tcW w:w="1162" w:type="dxa"/>
            <w:noWrap/>
            <w:hideMark/>
          </w:tcPr>
          <w:p w14:paraId="086827B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[q22_02]</w:t>
            </w:r>
          </w:p>
        </w:tc>
        <w:tc>
          <w:tcPr>
            <w:tcW w:w="7905" w:type="dxa"/>
            <w:hideMark/>
          </w:tcPr>
          <w:p w14:paraId="1EC8E9C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Pracowali wcześniej dla organizacji pozarządowych (NGO) lub innych organizacji zajmujących się społeczeństwem obywatelskim</w:t>
            </w:r>
            <w:r w:rsidR="00257174">
              <w:rPr>
                <w:rFonts w:ascii="Calibri" w:hAnsi="Calibri" w:cs="Calibri"/>
                <w:color w:val="000000"/>
                <w:sz w:val="20"/>
                <w:szCs w:val="20"/>
              </w:rPr>
              <w:t xml:space="preserve"> (0: Nie; 1: Tak)</w:t>
            </w:r>
          </w:p>
        </w:tc>
      </w:tr>
      <w:tr w:rsidR="00D12413" w:rsidRPr="00D114BF" w14:paraId="0D1999FE" w14:textId="77777777" w:rsidTr="00D12413">
        <w:trPr>
          <w:trHeight w:val="300"/>
        </w:trPr>
        <w:tc>
          <w:tcPr>
            <w:tcW w:w="1162" w:type="dxa"/>
            <w:noWrap/>
            <w:hideMark/>
          </w:tcPr>
          <w:p w14:paraId="4D56307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[q22_03]</w:t>
            </w:r>
          </w:p>
        </w:tc>
        <w:tc>
          <w:tcPr>
            <w:tcW w:w="7905" w:type="dxa"/>
            <w:noWrap/>
            <w:hideMark/>
          </w:tcPr>
          <w:p w14:paraId="7E8D483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Pracowali dla stowarzyszeń biznesowych</w:t>
            </w:r>
            <w:r w:rsidR="00257174">
              <w:rPr>
                <w:rFonts w:ascii="Calibri" w:hAnsi="Calibri" w:cs="Calibri"/>
                <w:color w:val="000000"/>
                <w:sz w:val="20"/>
                <w:szCs w:val="20"/>
              </w:rPr>
              <w:t xml:space="preserve"> (0: Nie; 1: Tak)</w:t>
            </w:r>
          </w:p>
        </w:tc>
      </w:tr>
      <w:tr w:rsidR="00D12413" w:rsidRPr="00D114BF" w14:paraId="6F165D5F" w14:textId="77777777" w:rsidTr="00D12413">
        <w:trPr>
          <w:trHeight w:val="300"/>
        </w:trPr>
        <w:tc>
          <w:tcPr>
            <w:tcW w:w="1162" w:type="dxa"/>
            <w:noWrap/>
            <w:hideMark/>
          </w:tcPr>
          <w:p w14:paraId="2A35578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[q22_04]</w:t>
            </w:r>
          </w:p>
        </w:tc>
        <w:tc>
          <w:tcPr>
            <w:tcW w:w="7905" w:type="dxa"/>
            <w:noWrap/>
            <w:hideMark/>
          </w:tcPr>
          <w:p w14:paraId="5B6C917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Pracowali w korporacji lub firmie</w:t>
            </w:r>
            <w:r w:rsidR="00257174">
              <w:rPr>
                <w:rFonts w:ascii="Calibri" w:hAnsi="Calibri" w:cs="Calibri"/>
                <w:color w:val="000000"/>
                <w:sz w:val="20"/>
                <w:szCs w:val="20"/>
              </w:rPr>
              <w:t xml:space="preserve"> (0: Nie; 1: Tak)</w:t>
            </w:r>
          </w:p>
        </w:tc>
      </w:tr>
      <w:tr w:rsidR="00D12413" w:rsidRPr="00D114BF" w14:paraId="2A07F041" w14:textId="77777777" w:rsidTr="00D12413">
        <w:trPr>
          <w:trHeight w:val="300"/>
        </w:trPr>
        <w:tc>
          <w:tcPr>
            <w:tcW w:w="1162" w:type="dxa"/>
            <w:noWrap/>
            <w:hideMark/>
          </w:tcPr>
          <w:p w14:paraId="4808F41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[q22_05]</w:t>
            </w:r>
          </w:p>
        </w:tc>
        <w:tc>
          <w:tcPr>
            <w:tcW w:w="7905" w:type="dxa"/>
            <w:noWrap/>
            <w:hideMark/>
          </w:tcPr>
          <w:p w14:paraId="1A898D8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Pracowali w ministerstwie lub innej agencji rządowej</w:t>
            </w:r>
            <w:r w:rsidR="00257174">
              <w:rPr>
                <w:rFonts w:ascii="Calibri" w:hAnsi="Calibri" w:cs="Calibri"/>
                <w:color w:val="000000"/>
                <w:sz w:val="20"/>
                <w:szCs w:val="20"/>
              </w:rPr>
              <w:t xml:space="preserve"> (0: Nie; 1: Tak)</w:t>
            </w:r>
          </w:p>
        </w:tc>
      </w:tr>
      <w:tr w:rsidR="00D12413" w:rsidRPr="00D114BF" w14:paraId="116B386A" w14:textId="77777777" w:rsidTr="00D12413">
        <w:trPr>
          <w:trHeight w:val="300"/>
        </w:trPr>
        <w:tc>
          <w:tcPr>
            <w:tcW w:w="1162" w:type="dxa"/>
            <w:noWrap/>
            <w:hideMark/>
          </w:tcPr>
          <w:p w14:paraId="0D98B08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[q22_06]</w:t>
            </w:r>
          </w:p>
        </w:tc>
        <w:tc>
          <w:tcPr>
            <w:tcW w:w="7905" w:type="dxa"/>
            <w:noWrap/>
            <w:hideMark/>
          </w:tcPr>
          <w:p w14:paraId="35B8E66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Pracowali dla partii politycznych</w:t>
            </w:r>
            <w:r w:rsidR="00257174">
              <w:rPr>
                <w:rFonts w:ascii="Calibri" w:hAnsi="Calibri" w:cs="Calibri"/>
                <w:color w:val="000000"/>
                <w:sz w:val="20"/>
                <w:szCs w:val="20"/>
              </w:rPr>
              <w:t xml:space="preserve"> (0: Nie; 1: Tak)</w:t>
            </w:r>
          </w:p>
        </w:tc>
      </w:tr>
      <w:tr w:rsidR="00D12413" w:rsidRPr="00D114BF" w14:paraId="20E1D207" w14:textId="77777777" w:rsidTr="00D12413">
        <w:trPr>
          <w:trHeight w:val="315"/>
        </w:trPr>
        <w:tc>
          <w:tcPr>
            <w:tcW w:w="1162" w:type="dxa"/>
            <w:noWrap/>
            <w:hideMark/>
          </w:tcPr>
          <w:p w14:paraId="595FE2D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[q22_07]</w:t>
            </w:r>
          </w:p>
        </w:tc>
        <w:tc>
          <w:tcPr>
            <w:tcW w:w="7905" w:type="dxa"/>
            <w:hideMark/>
          </w:tcPr>
          <w:p w14:paraId="4E8D617D" w14:textId="77777777" w:rsidR="00D12413" w:rsidRPr="00257174" w:rsidRDefault="00D12413" w:rsidP="002D2F23">
            <w:pPr>
              <w:rPr>
                <w:rFonts w:ascii="Times New Roman"/>
                <w:b/>
                <w:sz w:val="20"/>
                <w:szCs w:val="20"/>
              </w:rPr>
            </w:pPr>
            <w:r w:rsidRPr="00D114BF">
              <w:rPr>
                <w:rFonts w:ascii="Calibri" w:hAnsi="Calibri" w:cs="Calibri"/>
                <w:color w:val="000000"/>
                <w:sz w:val="20"/>
                <w:szCs w:val="20"/>
              </w:rPr>
              <w:t>Pracowali w placówkach badawczych, think-thankach lub w szkolnictwie wyższym</w:t>
            </w:r>
            <w:r w:rsidR="00257174">
              <w:rPr>
                <w:rFonts w:ascii="Calibri" w:hAnsi="Calibri" w:cs="Calibri"/>
                <w:color w:val="000000"/>
                <w:sz w:val="20"/>
                <w:szCs w:val="20"/>
              </w:rPr>
              <w:t xml:space="preserve"> (0: Nie; 1: Tak)</w:t>
            </w:r>
          </w:p>
        </w:tc>
      </w:tr>
      <w:tr w:rsidR="00D12413" w:rsidRPr="00D114BF" w14:paraId="27B3663E" w14:textId="77777777" w:rsidTr="00D12413">
        <w:trPr>
          <w:trHeight w:val="300"/>
        </w:trPr>
        <w:tc>
          <w:tcPr>
            <w:tcW w:w="1162" w:type="dxa"/>
            <w:noWrap/>
            <w:hideMark/>
          </w:tcPr>
          <w:p w14:paraId="1243135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[q22_08]</w:t>
            </w:r>
          </w:p>
        </w:tc>
        <w:tc>
          <w:tcPr>
            <w:tcW w:w="7905" w:type="dxa"/>
            <w:hideMark/>
          </w:tcPr>
          <w:p w14:paraId="3248A37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Pracowali dla europejskiej lub innej międzynarodowej instytucji</w:t>
            </w:r>
            <w:r w:rsidR="00257174">
              <w:rPr>
                <w:rFonts w:ascii="Calibri" w:hAnsi="Calibri" w:cs="Calibri"/>
                <w:color w:val="000000"/>
                <w:sz w:val="20"/>
                <w:szCs w:val="20"/>
              </w:rPr>
              <w:t xml:space="preserve"> (0: Nie; 1: Tak)</w:t>
            </w:r>
          </w:p>
        </w:tc>
      </w:tr>
      <w:tr w:rsidR="00D12413" w:rsidRPr="00D114BF" w14:paraId="26B65009" w14:textId="77777777" w:rsidTr="00D12413">
        <w:trPr>
          <w:trHeight w:val="300"/>
        </w:trPr>
        <w:tc>
          <w:tcPr>
            <w:tcW w:w="1162" w:type="dxa"/>
            <w:noWrap/>
            <w:hideMark/>
          </w:tcPr>
          <w:p w14:paraId="28662ED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[q22_09]</w:t>
            </w:r>
          </w:p>
        </w:tc>
        <w:tc>
          <w:tcPr>
            <w:tcW w:w="7905" w:type="dxa"/>
            <w:noWrap/>
            <w:hideMark/>
          </w:tcPr>
          <w:p w14:paraId="731FD18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Pracowali za granicą</w:t>
            </w:r>
            <w:r w:rsidR="00257174">
              <w:rPr>
                <w:rFonts w:ascii="Calibri" w:hAnsi="Calibri" w:cs="Calibri"/>
                <w:color w:val="000000"/>
                <w:sz w:val="20"/>
                <w:szCs w:val="20"/>
              </w:rPr>
              <w:t xml:space="preserve"> (0: Nie; 1: Tak)</w:t>
            </w:r>
          </w:p>
        </w:tc>
      </w:tr>
      <w:tr w:rsidR="00D12413" w:rsidRPr="00D114BF" w14:paraId="3AF16C48" w14:textId="77777777" w:rsidTr="00D12413">
        <w:trPr>
          <w:trHeight w:val="300"/>
        </w:trPr>
        <w:tc>
          <w:tcPr>
            <w:tcW w:w="1162" w:type="dxa"/>
            <w:noWrap/>
            <w:hideMark/>
          </w:tcPr>
          <w:p w14:paraId="3B292609" w14:textId="6713DDAE" w:rsidR="00D12413" w:rsidRPr="00D114BF" w:rsidRDefault="00D12413" w:rsidP="002D2F23">
            <w:pPr>
              <w:rPr>
                <w:rFonts w:ascii="Calibri" w:hAnsi="Calibri" w:cs="Calibri"/>
                <w:color w:val="000000"/>
                <w:sz w:val="20"/>
                <w:szCs w:val="20"/>
              </w:rPr>
            </w:pPr>
            <w:del w:id="217" w:author="Frederik Heylen" w:date="2019-07-11T13:26:00Z">
              <w:r w:rsidRPr="00D114BF" w:rsidDel="00704A5F">
                <w:rPr>
                  <w:rFonts w:ascii="Calibri" w:hAnsi="Calibri" w:cs="Calibri"/>
                  <w:color w:val="000000"/>
                  <w:sz w:val="20"/>
                  <w:szCs w:val="20"/>
                </w:rPr>
                <w:delText>[q22_10]</w:delText>
              </w:r>
            </w:del>
          </w:p>
        </w:tc>
        <w:tc>
          <w:tcPr>
            <w:tcW w:w="7905" w:type="dxa"/>
            <w:noWrap/>
            <w:hideMark/>
          </w:tcPr>
          <w:p w14:paraId="34A50D06" w14:textId="548AACCB" w:rsidR="00D12413" w:rsidRPr="00D114BF" w:rsidRDefault="00D12413" w:rsidP="002D2F23">
            <w:pPr>
              <w:rPr>
                <w:rFonts w:ascii="Times New Roman"/>
                <w:sz w:val="20"/>
                <w:szCs w:val="20"/>
              </w:rPr>
            </w:pPr>
            <w:del w:id="218" w:author="Frederik Heylen" w:date="2019-07-11T13:26:00Z">
              <w:r w:rsidRPr="00D114BF" w:rsidDel="00704A5F">
                <w:rPr>
                  <w:rFonts w:ascii="Calibri" w:hAnsi="Calibri" w:cs="Calibri"/>
                  <w:color w:val="000000"/>
                  <w:sz w:val="20"/>
                  <w:szCs w:val="20"/>
                </w:rPr>
                <w:delText>Nie wiem</w:delText>
              </w:r>
              <w:r w:rsidR="00257174" w:rsidDel="00704A5F">
                <w:rPr>
                  <w:rFonts w:ascii="Calibri" w:hAnsi="Calibri" w:cs="Calibri"/>
                  <w:color w:val="000000"/>
                  <w:sz w:val="20"/>
                  <w:szCs w:val="20"/>
                </w:rPr>
                <w:delText xml:space="preserve"> (0: Nie; 1: Tak)</w:delText>
              </w:r>
            </w:del>
          </w:p>
        </w:tc>
      </w:tr>
    </w:tbl>
    <w:p w14:paraId="5AD3DC79"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1B7A1A0E" w14:textId="77777777" w:rsidTr="00D12413">
        <w:trPr>
          <w:trHeight w:val="695"/>
        </w:trPr>
        <w:tc>
          <w:tcPr>
            <w:tcW w:w="1162" w:type="dxa"/>
            <w:noWrap/>
            <w:hideMark/>
          </w:tcPr>
          <w:p w14:paraId="0CBDF164" w14:textId="77777777" w:rsidR="00D12413" w:rsidRPr="00D114BF" w:rsidRDefault="00D12413" w:rsidP="002D2F23">
            <w:pPr>
              <w:rPr>
                <w:rFonts w:ascii="Calibri" w:hAnsi="Calibri" w:cs="Calibri"/>
                <w:b/>
                <w:bCs/>
                <w:color w:val="000000"/>
                <w:sz w:val="20"/>
                <w:szCs w:val="20"/>
              </w:rPr>
            </w:pPr>
            <w:r w:rsidRPr="00F961BB">
              <w:rPr>
                <w:rFonts w:ascii="Calibri" w:hAnsi="Calibri" w:cs="Calibri"/>
                <w:b/>
                <w:bCs/>
                <w:color w:val="000000"/>
                <w:sz w:val="20"/>
                <w:szCs w:val="20"/>
                <w:highlight w:val="yellow"/>
                <w:rPrChange w:id="219" w:author="Frederik Heylen" w:date="2019-07-11T13:27:00Z">
                  <w:rPr>
                    <w:rFonts w:ascii="Calibri" w:hAnsi="Calibri" w:cs="Calibri"/>
                    <w:b/>
                    <w:bCs/>
                    <w:color w:val="000000"/>
                    <w:sz w:val="20"/>
                    <w:szCs w:val="20"/>
                  </w:rPr>
                </w:rPrChange>
              </w:rPr>
              <w:t>QID23(FILTER6)</w:t>
            </w:r>
          </w:p>
        </w:tc>
        <w:tc>
          <w:tcPr>
            <w:tcW w:w="7905" w:type="dxa"/>
            <w:hideMark/>
          </w:tcPr>
          <w:p w14:paraId="6DE23E3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 xml:space="preserve">Generalnie przy zatrudnianiu nowego personelu zwraca się uwagę na a) zaangażowanie i zrozumienie pracy w aspekcie organizacyjnym oraz b) wiedzę i kwalifikacje profesjonalne. Jeśli kandydat nie spełnia obu kryteriów w jednakowym stopniu, to które jest dla Państwa istotniejsze? </w:t>
            </w:r>
            <w:r w:rsidR="00257174" w:rsidRPr="00257174">
              <w:rPr>
                <w:rFonts w:ascii="Calibri" w:hAnsi="Calibri" w:cs="Calibri"/>
                <w:color w:val="000000"/>
                <w:sz w:val="20"/>
                <w:szCs w:val="20"/>
              </w:rPr>
              <w:t>[q23]</w:t>
            </w:r>
          </w:p>
        </w:tc>
      </w:tr>
      <w:tr w:rsidR="00D12413" w:rsidRPr="00D114BF" w14:paraId="19753AC8" w14:textId="77777777" w:rsidTr="00D12413">
        <w:trPr>
          <w:trHeight w:val="300"/>
        </w:trPr>
        <w:tc>
          <w:tcPr>
            <w:tcW w:w="1162" w:type="dxa"/>
            <w:noWrap/>
            <w:hideMark/>
          </w:tcPr>
          <w:p w14:paraId="36463C9D" w14:textId="77777777" w:rsidR="00D12413" w:rsidRPr="00D114BF" w:rsidRDefault="00D12413" w:rsidP="002D2F23">
            <w:pPr>
              <w:rPr>
                <w:rFonts w:ascii="Times New Roman"/>
                <w:sz w:val="20"/>
                <w:szCs w:val="20"/>
              </w:rPr>
            </w:pPr>
          </w:p>
        </w:tc>
        <w:tc>
          <w:tcPr>
            <w:tcW w:w="7905" w:type="dxa"/>
            <w:hideMark/>
          </w:tcPr>
          <w:p w14:paraId="3F902F5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Zaangażowanie i zrozumienie pracy w aspekcie organizacyjnym</w:t>
            </w:r>
            <w:r w:rsidR="00257174">
              <w:rPr>
                <w:rFonts w:ascii="Calibri" w:hAnsi="Calibri" w:cs="Calibri"/>
                <w:color w:val="000000"/>
                <w:sz w:val="20"/>
                <w:szCs w:val="20"/>
              </w:rPr>
              <w:t xml:space="preserve"> (1)</w:t>
            </w:r>
          </w:p>
        </w:tc>
      </w:tr>
      <w:tr w:rsidR="00D12413" w:rsidRPr="00D114BF" w14:paraId="6DD2D4BF" w14:textId="77777777" w:rsidTr="00D12413">
        <w:trPr>
          <w:trHeight w:val="300"/>
        </w:trPr>
        <w:tc>
          <w:tcPr>
            <w:tcW w:w="1162" w:type="dxa"/>
            <w:noWrap/>
            <w:hideMark/>
          </w:tcPr>
          <w:p w14:paraId="415CCF24" w14:textId="77777777" w:rsidR="00D12413" w:rsidRPr="00D114BF" w:rsidRDefault="00D12413" w:rsidP="002D2F23">
            <w:pPr>
              <w:rPr>
                <w:rFonts w:ascii="Times New Roman"/>
                <w:sz w:val="20"/>
                <w:szCs w:val="20"/>
              </w:rPr>
            </w:pPr>
          </w:p>
        </w:tc>
        <w:tc>
          <w:tcPr>
            <w:tcW w:w="7905" w:type="dxa"/>
            <w:noWrap/>
            <w:hideMark/>
          </w:tcPr>
          <w:p w14:paraId="208372A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Wiedza i kwalifikacje profesjonalne</w:t>
            </w:r>
            <w:r w:rsidR="00257174">
              <w:rPr>
                <w:rFonts w:ascii="Calibri" w:hAnsi="Calibri" w:cs="Calibri"/>
                <w:color w:val="000000"/>
                <w:sz w:val="20"/>
                <w:szCs w:val="20"/>
              </w:rPr>
              <w:t xml:space="preserve"> (2)</w:t>
            </w:r>
          </w:p>
        </w:tc>
      </w:tr>
      <w:tr w:rsidR="00D12413" w:rsidRPr="00D114BF" w14:paraId="0BA5261E" w14:textId="77777777" w:rsidTr="00D12413">
        <w:trPr>
          <w:trHeight w:val="300"/>
        </w:trPr>
        <w:tc>
          <w:tcPr>
            <w:tcW w:w="1162" w:type="dxa"/>
            <w:noWrap/>
            <w:hideMark/>
          </w:tcPr>
          <w:p w14:paraId="4C38A04B" w14:textId="77777777" w:rsidR="00D12413" w:rsidRPr="00D114BF" w:rsidRDefault="00D12413" w:rsidP="002D2F23">
            <w:pPr>
              <w:rPr>
                <w:rFonts w:ascii="Times New Roman"/>
                <w:sz w:val="20"/>
                <w:szCs w:val="20"/>
              </w:rPr>
            </w:pPr>
          </w:p>
        </w:tc>
        <w:tc>
          <w:tcPr>
            <w:tcW w:w="7905" w:type="dxa"/>
            <w:hideMark/>
          </w:tcPr>
          <w:p w14:paraId="336A2F4B" w14:textId="3C0D7001" w:rsidR="00D12413" w:rsidRPr="00D114BF" w:rsidRDefault="00D12413" w:rsidP="002D2F23">
            <w:pPr>
              <w:rPr>
                <w:rFonts w:ascii="Times New Roman"/>
                <w:sz w:val="20"/>
                <w:szCs w:val="20"/>
              </w:rPr>
            </w:pPr>
            <w:commentRangeStart w:id="220"/>
            <w:del w:id="221" w:author="Frederik Heylen" w:date="2019-07-11T13:27:00Z">
              <w:r w:rsidRPr="00D114BF" w:rsidDel="00F961BB">
                <w:rPr>
                  <w:rFonts w:ascii="Calibri" w:hAnsi="Calibri" w:cs="Calibri"/>
                  <w:color w:val="000000"/>
                  <w:sz w:val="20"/>
                  <w:szCs w:val="20"/>
                </w:rPr>
                <w:delText>Nie wiem</w:delText>
              </w:r>
              <w:r w:rsidR="00257174" w:rsidDel="00F961BB">
                <w:rPr>
                  <w:rFonts w:ascii="Calibri" w:hAnsi="Calibri" w:cs="Calibri"/>
                  <w:color w:val="000000"/>
                  <w:sz w:val="20"/>
                  <w:szCs w:val="20"/>
                </w:rPr>
                <w:delText xml:space="preserve"> (3)</w:delText>
              </w:r>
            </w:del>
            <w:commentRangeEnd w:id="220"/>
            <w:r w:rsidR="00F961BB">
              <w:rPr>
                <w:rStyle w:val="Verwijzingopmerking"/>
              </w:rPr>
              <w:commentReference w:id="220"/>
            </w:r>
          </w:p>
        </w:tc>
      </w:tr>
    </w:tbl>
    <w:p w14:paraId="59B40684"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148DEE1B" w14:textId="77777777" w:rsidTr="00D12413">
        <w:trPr>
          <w:trHeight w:val="600"/>
        </w:trPr>
        <w:tc>
          <w:tcPr>
            <w:tcW w:w="1162" w:type="dxa"/>
            <w:noWrap/>
            <w:hideMark/>
          </w:tcPr>
          <w:p w14:paraId="6A6AE9F1" w14:textId="77777777" w:rsidR="00D12413" w:rsidRPr="00D114BF" w:rsidRDefault="00D12413" w:rsidP="002D2F23">
            <w:pPr>
              <w:rPr>
                <w:rFonts w:ascii="Calibri" w:hAnsi="Calibri" w:cs="Calibri"/>
                <w:b/>
                <w:bCs/>
                <w:color w:val="000000"/>
                <w:sz w:val="20"/>
                <w:szCs w:val="20"/>
              </w:rPr>
            </w:pPr>
            <w:r w:rsidRPr="00F961BB">
              <w:rPr>
                <w:rFonts w:ascii="Calibri" w:hAnsi="Calibri" w:cs="Calibri"/>
                <w:b/>
                <w:bCs/>
                <w:color w:val="000000"/>
                <w:sz w:val="20"/>
                <w:szCs w:val="20"/>
                <w:highlight w:val="yellow"/>
                <w:rPrChange w:id="222" w:author="Frederik Heylen" w:date="2019-07-11T13:28:00Z">
                  <w:rPr>
                    <w:rFonts w:ascii="Calibri" w:hAnsi="Calibri" w:cs="Calibri"/>
                    <w:b/>
                    <w:bCs/>
                    <w:color w:val="000000"/>
                    <w:sz w:val="20"/>
                    <w:szCs w:val="20"/>
                  </w:rPr>
                </w:rPrChange>
              </w:rPr>
              <w:lastRenderedPageBreak/>
              <w:t>QID24(FILTER6)</w:t>
            </w:r>
          </w:p>
        </w:tc>
        <w:tc>
          <w:tcPr>
            <w:tcW w:w="7905" w:type="dxa"/>
            <w:hideMark/>
          </w:tcPr>
          <w:p w14:paraId="229DA349"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Czy Państwa organizacja angażuje się w szkolenie/podnoszenie kwalifikacji swojego personelu?</w:t>
            </w:r>
          </w:p>
        </w:tc>
      </w:tr>
      <w:tr w:rsidR="00D12413" w:rsidRPr="00D114BF" w14:paraId="4D3A9E49" w14:textId="77777777" w:rsidTr="00D12413">
        <w:trPr>
          <w:trHeight w:val="300"/>
        </w:trPr>
        <w:tc>
          <w:tcPr>
            <w:tcW w:w="1162" w:type="dxa"/>
            <w:noWrap/>
            <w:hideMark/>
          </w:tcPr>
          <w:p w14:paraId="23F4395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[q24_01]</w:t>
            </w:r>
          </w:p>
        </w:tc>
        <w:tc>
          <w:tcPr>
            <w:tcW w:w="7905" w:type="dxa"/>
            <w:hideMark/>
          </w:tcPr>
          <w:p w14:paraId="6B483C3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Szkolenie wewnątrz organizacji</w:t>
            </w:r>
            <w:r w:rsidR="00257174">
              <w:rPr>
                <w:rFonts w:ascii="Calibri" w:hAnsi="Calibri" w:cs="Calibri"/>
                <w:color w:val="000000"/>
                <w:sz w:val="20"/>
                <w:szCs w:val="20"/>
              </w:rPr>
              <w:t xml:space="preserve"> (0: Nie; 1: Tak)</w:t>
            </w:r>
          </w:p>
        </w:tc>
      </w:tr>
      <w:tr w:rsidR="00D12413" w:rsidRPr="00D114BF" w14:paraId="72096C6C" w14:textId="77777777" w:rsidTr="00D12413">
        <w:trPr>
          <w:trHeight w:val="300"/>
        </w:trPr>
        <w:tc>
          <w:tcPr>
            <w:tcW w:w="1162" w:type="dxa"/>
            <w:noWrap/>
            <w:hideMark/>
          </w:tcPr>
          <w:p w14:paraId="5CD7390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[q24_02]</w:t>
            </w:r>
          </w:p>
        </w:tc>
        <w:tc>
          <w:tcPr>
            <w:tcW w:w="7905" w:type="dxa"/>
            <w:noWrap/>
            <w:hideMark/>
          </w:tcPr>
          <w:p w14:paraId="47B47C1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Szkolenie częściowo zewnętrzne</w:t>
            </w:r>
            <w:r w:rsidR="00257174">
              <w:rPr>
                <w:rFonts w:ascii="Calibri" w:hAnsi="Calibri" w:cs="Calibri"/>
                <w:color w:val="000000"/>
                <w:sz w:val="20"/>
                <w:szCs w:val="20"/>
              </w:rPr>
              <w:t xml:space="preserve"> (0: Nie; 1: Tak)</w:t>
            </w:r>
          </w:p>
        </w:tc>
      </w:tr>
      <w:tr w:rsidR="00D12413" w:rsidRPr="00D114BF" w14:paraId="60F59B66" w14:textId="77777777" w:rsidTr="00D12413">
        <w:trPr>
          <w:trHeight w:val="300"/>
        </w:trPr>
        <w:tc>
          <w:tcPr>
            <w:tcW w:w="1162" w:type="dxa"/>
            <w:noWrap/>
            <w:hideMark/>
          </w:tcPr>
          <w:p w14:paraId="6E9164E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[q24_03]</w:t>
            </w:r>
          </w:p>
        </w:tc>
        <w:tc>
          <w:tcPr>
            <w:tcW w:w="7905" w:type="dxa"/>
            <w:hideMark/>
          </w:tcPr>
          <w:p w14:paraId="5AD9649C"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Staże w innych organizacjach</w:t>
            </w:r>
            <w:r w:rsidR="00257174">
              <w:rPr>
                <w:rFonts w:ascii="Calibri" w:hAnsi="Calibri" w:cs="Calibri"/>
                <w:color w:val="000000"/>
                <w:sz w:val="20"/>
                <w:szCs w:val="20"/>
              </w:rPr>
              <w:t xml:space="preserve"> (0: Nie; 1: Tak)</w:t>
            </w:r>
          </w:p>
        </w:tc>
      </w:tr>
      <w:tr w:rsidR="00D12413" w:rsidRPr="00D114BF" w14:paraId="638E3F08" w14:textId="77777777" w:rsidTr="00D12413">
        <w:trPr>
          <w:trHeight w:val="300"/>
        </w:trPr>
        <w:tc>
          <w:tcPr>
            <w:tcW w:w="1162" w:type="dxa"/>
            <w:noWrap/>
            <w:hideMark/>
          </w:tcPr>
          <w:p w14:paraId="4957730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[q24_04]</w:t>
            </w:r>
          </w:p>
        </w:tc>
        <w:tc>
          <w:tcPr>
            <w:tcW w:w="7905" w:type="dxa"/>
            <w:noWrap/>
            <w:hideMark/>
          </w:tcPr>
          <w:p w14:paraId="3AE44DE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dotyczy</w:t>
            </w:r>
            <w:r w:rsidR="00257174">
              <w:rPr>
                <w:rFonts w:ascii="Calibri" w:hAnsi="Calibri" w:cs="Calibri"/>
                <w:color w:val="000000"/>
                <w:sz w:val="20"/>
                <w:szCs w:val="20"/>
              </w:rPr>
              <w:t xml:space="preserve"> (0: Nie; 1: Tak)</w:t>
            </w:r>
          </w:p>
        </w:tc>
      </w:tr>
    </w:tbl>
    <w:p w14:paraId="6315101D"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401779ED" w14:textId="77777777" w:rsidTr="00D12413">
        <w:trPr>
          <w:trHeight w:val="673"/>
        </w:trPr>
        <w:tc>
          <w:tcPr>
            <w:tcW w:w="1162" w:type="dxa"/>
            <w:noWrap/>
            <w:hideMark/>
          </w:tcPr>
          <w:p w14:paraId="3A180C31" w14:textId="77777777" w:rsidR="00D12413" w:rsidRPr="00D114BF" w:rsidRDefault="00D12413" w:rsidP="002D2F23">
            <w:pPr>
              <w:rPr>
                <w:rFonts w:ascii="Calibri" w:hAnsi="Calibri" w:cs="Calibri"/>
                <w:b/>
                <w:bCs/>
                <w:color w:val="000000"/>
                <w:sz w:val="20"/>
                <w:szCs w:val="20"/>
              </w:rPr>
            </w:pPr>
            <w:r w:rsidRPr="00F961BB">
              <w:rPr>
                <w:rFonts w:ascii="Calibri" w:hAnsi="Calibri" w:cs="Calibri"/>
                <w:b/>
                <w:bCs/>
                <w:color w:val="000000"/>
                <w:sz w:val="20"/>
                <w:szCs w:val="20"/>
                <w:highlight w:val="yellow"/>
                <w:rPrChange w:id="223" w:author="Frederik Heylen" w:date="2019-07-11T13:29:00Z">
                  <w:rPr>
                    <w:rFonts w:ascii="Calibri" w:hAnsi="Calibri" w:cs="Calibri"/>
                    <w:b/>
                    <w:bCs/>
                    <w:color w:val="000000"/>
                    <w:sz w:val="20"/>
                    <w:szCs w:val="20"/>
                  </w:rPr>
                </w:rPrChange>
              </w:rPr>
              <w:t>QID25(FILTER6)</w:t>
            </w:r>
          </w:p>
        </w:tc>
        <w:tc>
          <w:tcPr>
            <w:tcW w:w="7905" w:type="dxa"/>
            <w:hideMark/>
          </w:tcPr>
          <w:p w14:paraId="47987D9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Ogólnie rzecz ujmując, czy pracownicy Państwa organizacji awansują w wewnętrznych strukturach organizacji, czy raczej przenoszą się do innych organizacji?</w:t>
            </w:r>
            <w:r w:rsidR="00194308">
              <w:t xml:space="preserve"> </w:t>
            </w:r>
            <w:r w:rsidR="00194308" w:rsidRPr="00194308">
              <w:rPr>
                <w:rFonts w:ascii="Calibri" w:hAnsi="Calibri" w:cs="Calibri"/>
                <w:color w:val="000000"/>
                <w:sz w:val="20"/>
                <w:szCs w:val="20"/>
              </w:rPr>
              <w:t>[q25]</w:t>
            </w:r>
          </w:p>
        </w:tc>
      </w:tr>
      <w:tr w:rsidR="00D12413" w:rsidRPr="00D114BF" w14:paraId="50E8E49F" w14:textId="77777777" w:rsidTr="00D12413">
        <w:trPr>
          <w:trHeight w:val="300"/>
        </w:trPr>
        <w:tc>
          <w:tcPr>
            <w:tcW w:w="1162" w:type="dxa"/>
            <w:noWrap/>
            <w:hideMark/>
          </w:tcPr>
          <w:p w14:paraId="5FAD5209" w14:textId="77777777" w:rsidR="00D12413" w:rsidRPr="00D114BF" w:rsidRDefault="00D12413" w:rsidP="002D2F23">
            <w:pPr>
              <w:rPr>
                <w:rFonts w:ascii="Times New Roman"/>
                <w:sz w:val="20"/>
                <w:szCs w:val="20"/>
              </w:rPr>
            </w:pPr>
          </w:p>
        </w:tc>
        <w:tc>
          <w:tcPr>
            <w:tcW w:w="7905" w:type="dxa"/>
            <w:noWrap/>
            <w:hideMark/>
          </w:tcPr>
          <w:p w14:paraId="1731146A"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Tak</w:t>
            </w:r>
            <w:r w:rsidR="00194308">
              <w:rPr>
                <w:rFonts w:ascii="Calibri" w:hAnsi="Calibri" w:cs="Calibri"/>
                <w:color w:val="000000"/>
                <w:sz w:val="20"/>
                <w:szCs w:val="20"/>
              </w:rPr>
              <w:t xml:space="preserve"> (1)</w:t>
            </w:r>
          </w:p>
        </w:tc>
      </w:tr>
      <w:tr w:rsidR="00D12413" w:rsidRPr="00D114BF" w14:paraId="240EDA51" w14:textId="77777777" w:rsidTr="00D12413">
        <w:trPr>
          <w:trHeight w:val="300"/>
        </w:trPr>
        <w:tc>
          <w:tcPr>
            <w:tcW w:w="1162" w:type="dxa"/>
            <w:noWrap/>
            <w:hideMark/>
          </w:tcPr>
          <w:p w14:paraId="119797DC" w14:textId="77777777" w:rsidR="00D12413" w:rsidRPr="00D114BF" w:rsidRDefault="00D12413" w:rsidP="002D2F23">
            <w:pPr>
              <w:rPr>
                <w:rFonts w:ascii="Times New Roman"/>
                <w:sz w:val="20"/>
                <w:szCs w:val="20"/>
              </w:rPr>
            </w:pPr>
          </w:p>
        </w:tc>
        <w:tc>
          <w:tcPr>
            <w:tcW w:w="7905" w:type="dxa"/>
            <w:noWrap/>
            <w:hideMark/>
          </w:tcPr>
          <w:p w14:paraId="7FA97C34"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Raczej nie, odchodzą często gdy mają lepszą ofertę (FILTER7)</w:t>
            </w:r>
            <w:r w:rsidR="00194308">
              <w:rPr>
                <w:rFonts w:ascii="Calibri" w:hAnsi="Calibri" w:cs="Calibri"/>
                <w:color w:val="000000"/>
                <w:sz w:val="20"/>
                <w:szCs w:val="20"/>
              </w:rPr>
              <w:t xml:space="preserve"> (2)</w:t>
            </w:r>
          </w:p>
        </w:tc>
      </w:tr>
      <w:tr w:rsidR="00D12413" w:rsidRPr="00D114BF" w14:paraId="75A87B91" w14:textId="77777777" w:rsidTr="00D12413">
        <w:trPr>
          <w:trHeight w:val="300"/>
        </w:trPr>
        <w:tc>
          <w:tcPr>
            <w:tcW w:w="1162" w:type="dxa"/>
            <w:noWrap/>
            <w:hideMark/>
          </w:tcPr>
          <w:p w14:paraId="68DA1FFA" w14:textId="77777777" w:rsidR="00D12413" w:rsidRPr="00D114BF" w:rsidRDefault="00D12413" w:rsidP="002D2F23">
            <w:pPr>
              <w:rPr>
                <w:rFonts w:ascii="Times New Roman"/>
                <w:sz w:val="20"/>
                <w:szCs w:val="20"/>
              </w:rPr>
            </w:pPr>
          </w:p>
        </w:tc>
        <w:tc>
          <w:tcPr>
            <w:tcW w:w="7905" w:type="dxa"/>
            <w:noWrap/>
            <w:hideMark/>
          </w:tcPr>
          <w:p w14:paraId="1309AFC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dotyczy</w:t>
            </w:r>
            <w:r w:rsidR="00194308">
              <w:rPr>
                <w:rFonts w:ascii="Calibri" w:hAnsi="Calibri" w:cs="Calibri"/>
                <w:color w:val="000000"/>
                <w:sz w:val="20"/>
                <w:szCs w:val="20"/>
              </w:rPr>
              <w:t xml:space="preserve"> (3)</w:t>
            </w:r>
          </w:p>
        </w:tc>
      </w:tr>
    </w:tbl>
    <w:p w14:paraId="5B995E90"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5953C660" w14:textId="77777777" w:rsidTr="00D12413">
        <w:trPr>
          <w:trHeight w:val="300"/>
        </w:trPr>
        <w:tc>
          <w:tcPr>
            <w:tcW w:w="1162" w:type="dxa"/>
            <w:hideMark/>
          </w:tcPr>
          <w:p w14:paraId="25CDA1F1" w14:textId="77777777" w:rsidR="00D12413" w:rsidRPr="00D114BF" w:rsidRDefault="00D12413" w:rsidP="002D2F23">
            <w:pPr>
              <w:rPr>
                <w:rFonts w:ascii="Calibri" w:hAnsi="Calibri" w:cs="Calibri"/>
                <w:b/>
                <w:bCs/>
                <w:color w:val="000000"/>
                <w:sz w:val="20"/>
                <w:szCs w:val="20"/>
              </w:rPr>
            </w:pPr>
            <w:r w:rsidRPr="009C323B">
              <w:rPr>
                <w:rFonts w:ascii="Calibri" w:hAnsi="Calibri" w:cs="Calibri"/>
                <w:b/>
                <w:bCs/>
                <w:color w:val="000000"/>
                <w:sz w:val="20"/>
                <w:szCs w:val="20"/>
                <w:highlight w:val="yellow"/>
                <w:rPrChange w:id="224" w:author="Frederik Heylen" w:date="2019-07-11T13:33:00Z">
                  <w:rPr>
                    <w:rFonts w:ascii="Calibri" w:hAnsi="Calibri" w:cs="Calibri"/>
                    <w:b/>
                    <w:bCs/>
                    <w:color w:val="000000"/>
                    <w:sz w:val="20"/>
                    <w:szCs w:val="20"/>
                  </w:rPr>
                </w:rPrChange>
              </w:rPr>
              <w:t>QID26 (FILTER6 + FILTER7)</w:t>
            </w:r>
          </w:p>
        </w:tc>
        <w:tc>
          <w:tcPr>
            <w:tcW w:w="7905" w:type="dxa"/>
            <w:hideMark/>
          </w:tcPr>
          <w:p w14:paraId="5CCA560B" w14:textId="77777777" w:rsidR="00D12413" w:rsidRPr="00D114BF" w:rsidRDefault="00D12413" w:rsidP="00194308">
            <w:pPr>
              <w:rPr>
                <w:rFonts w:ascii="Times New Roman"/>
                <w:sz w:val="20"/>
                <w:szCs w:val="20"/>
              </w:rPr>
            </w:pPr>
            <w:r w:rsidRPr="00D114BF">
              <w:rPr>
                <w:rFonts w:ascii="Calibri" w:hAnsi="Calibri" w:cs="Calibri"/>
                <w:color w:val="000000"/>
                <w:sz w:val="20"/>
                <w:szCs w:val="20"/>
              </w:rPr>
              <w:t>Gdzie byli pracownicy Państwa organizacji kontynuują swoje kariery?</w:t>
            </w:r>
            <w:r w:rsidR="00257174">
              <w:rPr>
                <w:rFonts w:ascii="Calibri" w:hAnsi="Calibri" w:cs="Calibri"/>
                <w:color w:val="000000"/>
                <w:sz w:val="20"/>
                <w:szCs w:val="20"/>
              </w:rPr>
              <w:t xml:space="preserve"> </w:t>
            </w:r>
            <w:r w:rsidR="00194308">
              <w:rPr>
                <w:rFonts w:ascii="Calibri" w:hAnsi="Calibri" w:cs="Calibri"/>
                <w:color w:val="000000"/>
                <w:sz w:val="20"/>
                <w:szCs w:val="20"/>
              </w:rPr>
              <w:t>(R)</w:t>
            </w:r>
          </w:p>
        </w:tc>
      </w:tr>
      <w:tr w:rsidR="00D12413" w:rsidRPr="00D114BF" w14:paraId="787CD7F8" w14:textId="77777777" w:rsidTr="00D12413">
        <w:trPr>
          <w:trHeight w:val="388"/>
        </w:trPr>
        <w:tc>
          <w:tcPr>
            <w:tcW w:w="1162" w:type="dxa"/>
            <w:noWrap/>
            <w:hideMark/>
          </w:tcPr>
          <w:p w14:paraId="7DEE3DA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[q26_01]</w:t>
            </w:r>
          </w:p>
        </w:tc>
        <w:tc>
          <w:tcPr>
            <w:tcW w:w="7905" w:type="dxa"/>
            <w:hideMark/>
          </w:tcPr>
          <w:p w14:paraId="37C0BF6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 xml:space="preserve">Organizacje pozarządowe (NGOs), zajmujące się społeczeństwem obywatelskim itd. </w:t>
            </w:r>
            <w:r w:rsidR="00194308" w:rsidRPr="00194308">
              <w:rPr>
                <w:rFonts w:ascii="Calibri" w:hAnsi="Calibri" w:cs="Calibri"/>
                <w:color w:val="000000"/>
                <w:sz w:val="20"/>
                <w:szCs w:val="20"/>
              </w:rPr>
              <w:t>(0: Nie; 1: Tak)</w:t>
            </w:r>
          </w:p>
        </w:tc>
      </w:tr>
      <w:tr w:rsidR="00D12413" w:rsidRPr="00D114BF" w14:paraId="69FC13B2" w14:textId="77777777" w:rsidTr="00D12413">
        <w:trPr>
          <w:trHeight w:val="300"/>
        </w:trPr>
        <w:tc>
          <w:tcPr>
            <w:tcW w:w="1162" w:type="dxa"/>
            <w:noWrap/>
            <w:hideMark/>
          </w:tcPr>
          <w:p w14:paraId="68762C5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[q26_02]</w:t>
            </w:r>
          </w:p>
        </w:tc>
        <w:tc>
          <w:tcPr>
            <w:tcW w:w="7905" w:type="dxa"/>
            <w:noWrap/>
            <w:hideMark/>
          </w:tcPr>
          <w:p w14:paraId="1890118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Stowarzyszenia biznesowe</w:t>
            </w:r>
            <w:r w:rsidR="00194308">
              <w:rPr>
                <w:rFonts w:ascii="Calibri" w:hAnsi="Calibri" w:cs="Calibri"/>
                <w:color w:val="000000"/>
                <w:sz w:val="20"/>
                <w:szCs w:val="20"/>
              </w:rPr>
              <w:t xml:space="preserve"> (0: Nie; 1: Tak)</w:t>
            </w:r>
          </w:p>
        </w:tc>
      </w:tr>
      <w:tr w:rsidR="00D12413" w:rsidRPr="00D114BF" w14:paraId="33A29342" w14:textId="77777777" w:rsidTr="00D12413">
        <w:trPr>
          <w:trHeight w:val="300"/>
        </w:trPr>
        <w:tc>
          <w:tcPr>
            <w:tcW w:w="1162" w:type="dxa"/>
            <w:noWrap/>
            <w:hideMark/>
          </w:tcPr>
          <w:p w14:paraId="068C765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[q26_03]</w:t>
            </w:r>
          </w:p>
        </w:tc>
        <w:tc>
          <w:tcPr>
            <w:tcW w:w="7905" w:type="dxa"/>
            <w:noWrap/>
            <w:hideMark/>
          </w:tcPr>
          <w:p w14:paraId="55A4F04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Korporacja/inne firmy</w:t>
            </w:r>
            <w:r w:rsidR="00194308">
              <w:rPr>
                <w:rFonts w:ascii="Calibri" w:hAnsi="Calibri" w:cs="Calibri"/>
                <w:color w:val="000000"/>
                <w:sz w:val="20"/>
                <w:szCs w:val="20"/>
              </w:rPr>
              <w:t xml:space="preserve"> (0: Nie; 1: Tak)</w:t>
            </w:r>
          </w:p>
        </w:tc>
      </w:tr>
      <w:tr w:rsidR="00D12413" w:rsidRPr="00D114BF" w14:paraId="1B98E878" w14:textId="77777777" w:rsidTr="00D12413">
        <w:trPr>
          <w:trHeight w:val="300"/>
        </w:trPr>
        <w:tc>
          <w:tcPr>
            <w:tcW w:w="1162" w:type="dxa"/>
            <w:noWrap/>
            <w:hideMark/>
          </w:tcPr>
          <w:p w14:paraId="7EF81F0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[q26_04]</w:t>
            </w:r>
          </w:p>
        </w:tc>
        <w:tc>
          <w:tcPr>
            <w:tcW w:w="7905" w:type="dxa"/>
            <w:noWrap/>
            <w:hideMark/>
          </w:tcPr>
          <w:p w14:paraId="0FCBE18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Ministerstwo lub inna agencja rządowa</w:t>
            </w:r>
            <w:r w:rsidR="00194308">
              <w:rPr>
                <w:rFonts w:ascii="Calibri" w:hAnsi="Calibri" w:cs="Calibri"/>
                <w:color w:val="000000"/>
                <w:sz w:val="20"/>
                <w:szCs w:val="20"/>
              </w:rPr>
              <w:t xml:space="preserve"> (0: Nie; 1: Tak)</w:t>
            </w:r>
          </w:p>
        </w:tc>
      </w:tr>
      <w:tr w:rsidR="00D12413" w:rsidRPr="00D114BF" w14:paraId="77B7B6E6" w14:textId="77777777" w:rsidTr="00D12413">
        <w:trPr>
          <w:trHeight w:val="300"/>
        </w:trPr>
        <w:tc>
          <w:tcPr>
            <w:tcW w:w="1162" w:type="dxa"/>
            <w:noWrap/>
            <w:hideMark/>
          </w:tcPr>
          <w:p w14:paraId="541AFBF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[q26_05]</w:t>
            </w:r>
          </w:p>
        </w:tc>
        <w:tc>
          <w:tcPr>
            <w:tcW w:w="7905" w:type="dxa"/>
            <w:noWrap/>
            <w:hideMark/>
          </w:tcPr>
          <w:p w14:paraId="2A4016C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Praca dla partii politycznych</w:t>
            </w:r>
            <w:r w:rsidR="00194308">
              <w:rPr>
                <w:rFonts w:ascii="Calibri" w:hAnsi="Calibri" w:cs="Calibri"/>
                <w:color w:val="000000"/>
                <w:sz w:val="20"/>
                <w:szCs w:val="20"/>
              </w:rPr>
              <w:t xml:space="preserve"> (0: Nie; 1: Tak)</w:t>
            </w:r>
          </w:p>
        </w:tc>
      </w:tr>
      <w:tr w:rsidR="00D12413" w:rsidRPr="00D114BF" w14:paraId="69F9C575" w14:textId="77777777" w:rsidTr="00D12413">
        <w:trPr>
          <w:trHeight w:val="300"/>
        </w:trPr>
        <w:tc>
          <w:tcPr>
            <w:tcW w:w="1162" w:type="dxa"/>
            <w:noWrap/>
            <w:hideMark/>
          </w:tcPr>
          <w:p w14:paraId="5DF07C2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[q26_06]</w:t>
            </w:r>
          </w:p>
        </w:tc>
        <w:tc>
          <w:tcPr>
            <w:tcW w:w="7905" w:type="dxa"/>
            <w:hideMark/>
          </w:tcPr>
          <w:p w14:paraId="6DD6F173"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Placówki badawcze, think-thanki lub w szkolnictwie wyższym</w:t>
            </w:r>
            <w:r w:rsidR="00194308">
              <w:rPr>
                <w:rFonts w:ascii="Calibri" w:hAnsi="Calibri" w:cs="Calibri"/>
                <w:color w:val="000000"/>
                <w:sz w:val="20"/>
                <w:szCs w:val="20"/>
              </w:rPr>
              <w:t xml:space="preserve"> (0: Nie; 1: Tak)</w:t>
            </w:r>
          </w:p>
        </w:tc>
      </w:tr>
      <w:tr w:rsidR="00D12413" w:rsidRPr="00D114BF" w14:paraId="5CF086F9" w14:textId="77777777" w:rsidTr="00D12413">
        <w:trPr>
          <w:trHeight w:val="300"/>
        </w:trPr>
        <w:tc>
          <w:tcPr>
            <w:tcW w:w="1162" w:type="dxa"/>
            <w:noWrap/>
            <w:hideMark/>
          </w:tcPr>
          <w:p w14:paraId="2E18FCE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[q26_07]</w:t>
            </w:r>
          </w:p>
        </w:tc>
        <w:tc>
          <w:tcPr>
            <w:tcW w:w="7905" w:type="dxa"/>
            <w:hideMark/>
          </w:tcPr>
          <w:p w14:paraId="0FAC381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Praca dla europejskiej lub innej międzynarodowej instytucji</w:t>
            </w:r>
            <w:r w:rsidR="00194308">
              <w:rPr>
                <w:rFonts w:ascii="Calibri" w:hAnsi="Calibri" w:cs="Calibri"/>
                <w:color w:val="000000"/>
                <w:sz w:val="20"/>
                <w:szCs w:val="20"/>
              </w:rPr>
              <w:t xml:space="preserve"> (0: Nie; 1: Tak)</w:t>
            </w:r>
          </w:p>
        </w:tc>
      </w:tr>
      <w:tr w:rsidR="00D12413" w:rsidRPr="00D114BF" w14:paraId="4E1B517F" w14:textId="77777777" w:rsidTr="00D12413">
        <w:trPr>
          <w:trHeight w:val="300"/>
        </w:trPr>
        <w:tc>
          <w:tcPr>
            <w:tcW w:w="1162" w:type="dxa"/>
            <w:noWrap/>
            <w:hideMark/>
          </w:tcPr>
          <w:p w14:paraId="1276D64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[q26_08]</w:t>
            </w:r>
          </w:p>
        </w:tc>
        <w:tc>
          <w:tcPr>
            <w:tcW w:w="7905" w:type="dxa"/>
            <w:noWrap/>
            <w:hideMark/>
          </w:tcPr>
          <w:p w14:paraId="740710C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Praca za granicą</w:t>
            </w:r>
            <w:r w:rsidR="00194308">
              <w:rPr>
                <w:rFonts w:ascii="Calibri" w:hAnsi="Calibri" w:cs="Calibri"/>
                <w:color w:val="000000"/>
                <w:sz w:val="20"/>
                <w:szCs w:val="20"/>
              </w:rPr>
              <w:t xml:space="preserve"> (0: Nie; 1: Tak)</w:t>
            </w:r>
          </w:p>
        </w:tc>
      </w:tr>
      <w:tr w:rsidR="00D12413" w:rsidRPr="00D114BF" w14:paraId="45A5C8AC" w14:textId="77777777" w:rsidTr="00D12413">
        <w:trPr>
          <w:trHeight w:val="300"/>
        </w:trPr>
        <w:tc>
          <w:tcPr>
            <w:tcW w:w="1162" w:type="dxa"/>
            <w:noWrap/>
            <w:hideMark/>
          </w:tcPr>
          <w:p w14:paraId="09125FC3" w14:textId="32FE69D6" w:rsidR="00D12413" w:rsidRPr="00D114BF" w:rsidRDefault="00D12413" w:rsidP="002D2F23">
            <w:pPr>
              <w:rPr>
                <w:rFonts w:ascii="Calibri" w:hAnsi="Calibri" w:cs="Calibri"/>
                <w:color w:val="000000"/>
                <w:sz w:val="20"/>
                <w:szCs w:val="20"/>
              </w:rPr>
            </w:pPr>
            <w:del w:id="225" w:author="Frederik Heylen" w:date="2019-07-11T13:31:00Z">
              <w:r w:rsidRPr="00D114BF" w:rsidDel="00F961BB">
                <w:rPr>
                  <w:rFonts w:ascii="Calibri" w:hAnsi="Calibri" w:cs="Calibri"/>
                  <w:color w:val="000000"/>
                  <w:sz w:val="20"/>
                  <w:szCs w:val="20"/>
                </w:rPr>
                <w:delText>[q26_09]</w:delText>
              </w:r>
            </w:del>
          </w:p>
        </w:tc>
        <w:tc>
          <w:tcPr>
            <w:tcW w:w="7905" w:type="dxa"/>
            <w:noWrap/>
            <w:hideMark/>
          </w:tcPr>
          <w:p w14:paraId="20F08186" w14:textId="59D29358" w:rsidR="00D12413" w:rsidRPr="00D114BF" w:rsidRDefault="00D12413" w:rsidP="002D2F23">
            <w:pPr>
              <w:rPr>
                <w:rFonts w:ascii="Times New Roman"/>
                <w:sz w:val="20"/>
                <w:szCs w:val="20"/>
              </w:rPr>
            </w:pPr>
            <w:del w:id="226" w:author="Frederik Heylen" w:date="2019-07-11T13:31:00Z">
              <w:r w:rsidRPr="00D114BF" w:rsidDel="00F961BB">
                <w:rPr>
                  <w:rFonts w:ascii="Calibri" w:hAnsi="Calibri" w:cs="Calibri"/>
                  <w:color w:val="000000"/>
                  <w:sz w:val="20"/>
                  <w:szCs w:val="20"/>
                </w:rPr>
                <w:delText>Nie wiem</w:delText>
              </w:r>
              <w:r w:rsidR="00194308" w:rsidDel="00F961BB">
                <w:rPr>
                  <w:rFonts w:ascii="Calibri" w:hAnsi="Calibri" w:cs="Calibri"/>
                  <w:color w:val="000000"/>
                  <w:sz w:val="20"/>
                  <w:szCs w:val="20"/>
                </w:rPr>
                <w:delText xml:space="preserve"> (0: Nie; 1: Tak)</w:delText>
              </w:r>
            </w:del>
          </w:p>
        </w:tc>
      </w:tr>
    </w:tbl>
    <w:p w14:paraId="041043E8"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4533"/>
        <w:gridCol w:w="4534"/>
      </w:tblGrid>
      <w:tr w:rsidR="00D12413" w:rsidRPr="00D114BF" w14:paraId="60D20168" w14:textId="77777777" w:rsidTr="00D114BF">
        <w:trPr>
          <w:trHeight w:val="300"/>
        </w:trPr>
        <w:tc>
          <w:tcPr>
            <w:tcW w:w="4533" w:type="dxa"/>
            <w:shd w:val="clear" w:color="auto" w:fill="F2F2F2" w:themeFill="background1" w:themeFillShade="F2"/>
            <w:noWrap/>
            <w:hideMark/>
          </w:tcPr>
          <w:p w14:paraId="7F09D173" w14:textId="77777777" w:rsidR="00D12413" w:rsidRPr="00D114BF" w:rsidRDefault="00D12413" w:rsidP="002D2F23">
            <w:pPr>
              <w:rPr>
                <w:rFonts w:ascii="Calibri" w:hAnsi="Calibri" w:cs="Calibri"/>
                <w:b/>
                <w:bCs/>
                <w:color w:val="000000"/>
                <w:sz w:val="20"/>
                <w:szCs w:val="20"/>
              </w:rPr>
            </w:pPr>
            <w:r w:rsidRPr="00D114BF">
              <w:rPr>
                <w:rFonts w:ascii="Calibri" w:hAnsi="Calibri" w:cs="Calibri"/>
                <w:b/>
                <w:bCs/>
                <w:color w:val="000000"/>
                <w:sz w:val="20"/>
                <w:szCs w:val="20"/>
              </w:rPr>
              <w:t>Organizational effectiveness</w:t>
            </w:r>
          </w:p>
        </w:tc>
        <w:tc>
          <w:tcPr>
            <w:tcW w:w="4534" w:type="dxa"/>
            <w:shd w:val="clear" w:color="auto" w:fill="F2F2F2" w:themeFill="background1" w:themeFillShade="F2"/>
            <w:noWrap/>
            <w:hideMark/>
          </w:tcPr>
          <w:p w14:paraId="36B5357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Efektywność organizacyjna</w:t>
            </w:r>
          </w:p>
        </w:tc>
      </w:tr>
    </w:tbl>
    <w:p w14:paraId="738CDC6D"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6ABF6D6F" w14:textId="77777777" w:rsidTr="00D12413">
        <w:trPr>
          <w:trHeight w:val="378"/>
        </w:trPr>
        <w:tc>
          <w:tcPr>
            <w:tcW w:w="1162" w:type="dxa"/>
            <w:noWrap/>
            <w:hideMark/>
          </w:tcPr>
          <w:p w14:paraId="7DF14624" w14:textId="77777777" w:rsidR="00D12413" w:rsidRPr="00D114BF" w:rsidRDefault="00D12413" w:rsidP="002D2F23">
            <w:pPr>
              <w:rPr>
                <w:rFonts w:ascii="Calibri" w:hAnsi="Calibri" w:cs="Calibri"/>
                <w:b/>
                <w:bCs/>
                <w:color w:val="000000"/>
                <w:sz w:val="20"/>
                <w:szCs w:val="20"/>
              </w:rPr>
            </w:pPr>
            <w:r w:rsidRPr="009C323B">
              <w:rPr>
                <w:rFonts w:ascii="Calibri" w:hAnsi="Calibri" w:cs="Calibri"/>
                <w:b/>
                <w:bCs/>
                <w:color w:val="000000"/>
                <w:sz w:val="20"/>
                <w:szCs w:val="20"/>
                <w:highlight w:val="yellow"/>
                <w:rPrChange w:id="227" w:author="Frederik Heylen" w:date="2019-07-11T13:34:00Z">
                  <w:rPr>
                    <w:rFonts w:ascii="Calibri" w:hAnsi="Calibri" w:cs="Calibri"/>
                    <w:b/>
                    <w:bCs/>
                    <w:color w:val="000000"/>
                    <w:sz w:val="20"/>
                    <w:szCs w:val="20"/>
                  </w:rPr>
                </w:rPrChange>
              </w:rPr>
              <w:t>QID27</w:t>
            </w:r>
            <w:r w:rsidRPr="00D114BF">
              <w:rPr>
                <w:rFonts w:ascii="Calibri" w:hAnsi="Calibri" w:cs="Calibri"/>
                <w:b/>
                <w:bCs/>
                <w:color w:val="000000"/>
                <w:sz w:val="20"/>
                <w:szCs w:val="20"/>
              </w:rPr>
              <w:t xml:space="preserve"> </w:t>
            </w:r>
          </w:p>
        </w:tc>
        <w:tc>
          <w:tcPr>
            <w:tcW w:w="7905" w:type="dxa"/>
            <w:hideMark/>
          </w:tcPr>
          <w:p w14:paraId="2C1CDFB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Czy Państwa organizacja przeprowadza ewaluacje efektywności i wydajności poszczególnych obszarów działalności?</w:t>
            </w:r>
            <w:r w:rsidR="00194308">
              <w:rPr>
                <w:rFonts w:ascii="Calibri" w:hAnsi="Calibri" w:cs="Calibri"/>
                <w:color w:val="000000"/>
                <w:sz w:val="20"/>
                <w:szCs w:val="20"/>
              </w:rPr>
              <w:t xml:space="preserve"> </w:t>
            </w:r>
            <w:r w:rsidR="00194308" w:rsidRPr="00194308">
              <w:rPr>
                <w:rFonts w:ascii="Calibri" w:hAnsi="Calibri" w:cs="Calibri"/>
                <w:color w:val="000000"/>
                <w:sz w:val="20"/>
                <w:szCs w:val="20"/>
              </w:rPr>
              <w:t>[q27]</w:t>
            </w:r>
          </w:p>
        </w:tc>
      </w:tr>
      <w:tr w:rsidR="00D12413" w:rsidRPr="00D114BF" w14:paraId="5976BBEF" w14:textId="77777777" w:rsidTr="00D12413">
        <w:trPr>
          <w:trHeight w:val="300"/>
        </w:trPr>
        <w:tc>
          <w:tcPr>
            <w:tcW w:w="1162" w:type="dxa"/>
            <w:noWrap/>
            <w:hideMark/>
          </w:tcPr>
          <w:p w14:paraId="4CD62220" w14:textId="77777777" w:rsidR="00D12413" w:rsidRPr="00D114BF" w:rsidRDefault="00D12413" w:rsidP="002D2F23">
            <w:pPr>
              <w:rPr>
                <w:rFonts w:ascii="Times New Roman"/>
                <w:sz w:val="20"/>
                <w:szCs w:val="20"/>
              </w:rPr>
            </w:pPr>
          </w:p>
        </w:tc>
        <w:tc>
          <w:tcPr>
            <w:tcW w:w="7905" w:type="dxa"/>
            <w:noWrap/>
            <w:hideMark/>
          </w:tcPr>
          <w:p w14:paraId="4DE8078E" w14:textId="2BA9CF3A" w:rsidR="00D12413" w:rsidRPr="00D114BF" w:rsidRDefault="00D12413" w:rsidP="002D2F23">
            <w:pPr>
              <w:rPr>
                <w:rFonts w:ascii="Times New Roman"/>
                <w:sz w:val="20"/>
                <w:szCs w:val="20"/>
              </w:rPr>
            </w:pPr>
            <w:r w:rsidRPr="00D114BF">
              <w:rPr>
                <w:rFonts w:ascii="Calibri" w:hAnsi="Calibri" w:cs="Calibri"/>
                <w:color w:val="000000"/>
                <w:sz w:val="20"/>
                <w:szCs w:val="20"/>
              </w:rPr>
              <w:t>Tak (FILTER8)</w:t>
            </w:r>
            <w:r w:rsidR="00194308">
              <w:rPr>
                <w:rFonts w:ascii="Calibri" w:hAnsi="Calibri" w:cs="Calibri"/>
                <w:color w:val="000000"/>
                <w:sz w:val="20"/>
                <w:szCs w:val="20"/>
              </w:rPr>
              <w:t xml:space="preserve"> (</w:t>
            </w:r>
            <w:del w:id="228" w:author="Frederik Heylen" w:date="2019-07-11T13:33:00Z">
              <w:r w:rsidR="00194308" w:rsidDel="009C323B">
                <w:rPr>
                  <w:rFonts w:ascii="Calibri" w:hAnsi="Calibri" w:cs="Calibri"/>
                  <w:color w:val="000000"/>
                  <w:sz w:val="20"/>
                  <w:szCs w:val="20"/>
                </w:rPr>
                <w:delText xml:space="preserve">0: Nie; </w:delText>
              </w:r>
            </w:del>
            <w:r w:rsidR="00194308">
              <w:rPr>
                <w:rFonts w:ascii="Calibri" w:hAnsi="Calibri" w:cs="Calibri"/>
                <w:color w:val="000000"/>
                <w:sz w:val="20"/>
                <w:szCs w:val="20"/>
              </w:rPr>
              <w:t>1</w:t>
            </w:r>
            <w:del w:id="229" w:author="Frederik Heylen" w:date="2019-07-11T13:33:00Z">
              <w:r w:rsidR="00194308" w:rsidDel="009C323B">
                <w:rPr>
                  <w:rFonts w:ascii="Calibri" w:hAnsi="Calibri" w:cs="Calibri"/>
                  <w:color w:val="000000"/>
                  <w:sz w:val="20"/>
                  <w:szCs w:val="20"/>
                </w:rPr>
                <w:delText>: Tak</w:delText>
              </w:r>
            </w:del>
            <w:r w:rsidR="00194308">
              <w:rPr>
                <w:rFonts w:ascii="Calibri" w:hAnsi="Calibri" w:cs="Calibri"/>
                <w:color w:val="000000"/>
                <w:sz w:val="20"/>
                <w:szCs w:val="20"/>
              </w:rPr>
              <w:t>)</w:t>
            </w:r>
          </w:p>
        </w:tc>
      </w:tr>
      <w:tr w:rsidR="00D12413" w:rsidRPr="00D114BF" w14:paraId="30BF9BB4" w14:textId="77777777" w:rsidTr="00D12413">
        <w:trPr>
          <w:trHeight w:val="300"/>
        </w:trPr>
        <w:tc>
          <w:tcPr>
            <w:tcW w:w="1162" w:type="dxa"/>
            <w:noWrap/>
            <w:hideMark/>
          </w:tcPr>
          <w:p w14:paraId="3B14A880" w14:textId="77777777" w:rsidR="00D12413" w:rsidRPr="00D114BF" w:rsidRDefault="00D12413" w:rsidP="002D2F23">
            <w:pPr>
              <w:rPr>
                <w:rFonts w:ascii="Times New Roman"/>
                <w:sz w:val="20"/>
                <w:szCs w:val="20"/>
              </w:rPr>
            </w:pPr>
          </w:p>
        </w:tc>
        <w:tc>
          <w:tcPr>
            <w:tcW w:w="7905" w:type="dxa"/>
            <w:noWrap/>
            <w:hideMark/>
          </w:tcPr>
          <w:p w14:paraId="229106D3" w14:textId="3838ACC3" w:rsidR="00D12413" w:rsidRPr="00D114BF" w:rsidRDefault="00D12413" w:rsidP="002D2F23">
            <w:pPr>
              <w:rPr>
                <w:rFonts w:ascii="Times New Roman"/>
                <w:sz w:val="20"/>
                <w:szCs w:val="20"/>
              </w:rPr>
            </w:pPr>
            <w:r w:rsidRPr="00D114BF">
              <w:rPr>
                <w:rFonts w:ascii="Calibri" w:hAnsi="Calibri" w:cs="Calibri"/>
                <w:color w:val="000000"/>
                <w:sz w:val="20"/>
                <w:szCs w:val="20"/>
              </w:rPr>
              <w:t>Nie</w:t>
            </w:r>
            <w:r w:rsidR="00194308">
              <w:rPr>
                <w:rFonts w:ascii="Calibri" w:hAnsi="Calibri" w:cs="Calibri"/>
                <w:color w:val="000000"/>
                <w:sz w:val="20"/>
                <w:szCs w:val="20"/>
              </w:rPr>
              <w:t xml:space="preserve"> (0: Nie</w:t>
            </w:r>
            <w:del w:id="230" w:author="Frederik Heylen" w:date="2019-07-11T13:33:00Z">
              <w:r w:rsidR="00194308" w:rsidDel="009C323B">
                <w:rPr>
                  <w:rFonts w:ascii="Calibri" w:hAnsi="Calibri" w:cs="Calibri"/>
                  <w:color w:val="000000"/>
                  <w:sz w:val="20"/>
                  <w:szCs w:val="20"/>
                </w:rPr>
                <w:delText>; 1: Tak</w:delText>
              </w:r>
            </w:del>
            <w:r w:rsidR="00194308">
              <w:rPr>
                <w:rFonts w:ascii="Calibri" w:hAnsi="Calibri" w:cs="Calibri"/>
                <w:color w:val="000000"/>
                <w:sz w:val="20"/>
                <w:szCs w:val="20"/>
              </w:rPr>
              <w:t>)</w:t>
            </w:r>
          </w:p>
        </w:tc>
      </w:tr>
    </w:tbl>
    <w:p w14:paraId="41C51412"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7905"/>
      </w:tblGrid>
      <w:tr w:rsidR="00D12413" w:rsidRPr="00D114BF" w14:paraId="2D0EC86E" w14:textId="77777777" w:rsidTr="00D12413">
        <w:trPr>
          <w:trHeight w:val="600"/>
        </w:trPr>
        <w:tc>
          <w:tcPr>
            <w:tcW w:w="1162" w:type="dxa"/>
            <w:noWrap/>
            <w:hideMark/>
          </w:tcPr>
          <w:p w14:paraId="409FBB8C" w14:textId="77777777" w:rsidR="00D12413" w:rsidRPr="00D114BF" w:rsidRDefault="00D12413" w:rsidP="002D2F23">
            <w:pPr>
              <w:rPr>
                <w:rFonts w:ascii="Calibri" w:hAnsi="Calibri" w:cs="Calibri"/>
                <w:b/>
                <w:bCs/>
                <w:color w:val="000000"/>
                <w:sz w:val="20"/>
                <w:szCs w:val="20"/>
              </w:rPr>
            </w:pPr>
            <w:r w:rsidRPr="00AA2525">
              <w:rPr>
                <w:rFonts w:ascii="Calibri" w:hAnsi="Calibri" w:cs="Calibri"/>
                <w:b/>
                <w:bCs/>
                <w:color w:val="000000"/>
                <w:sz w:val="20"/>
                <w:szCs w:val="20"/>
                <w:highlight w:val="yellow"/>
                <w:rPrChange w:id="231" w:author="Frederik Heylen" w:date="2019-07-11T13:36:00Z">
                  <w:rPr>
                    <w:rFonts w:ascii="Calibri" w:hAnsi="Calibri" w:cs="Calibri"/>
                    <w:b/>
                    <w:bCs/>
                    <w:color w:val="000000"/>
                    <w:sz w:val="20"/>
                    <w:szCs w:val="20"/>
                  </w:rPr>
                </w:rPrChange>
              </w:rPr>
              <w:t>QID28 (FILTER8</w:t>
            </w:r>
            <w:r w:rsidRPr="00D114BF">
              <w:rPr>
                <w:rFonts w:ascii="Calibri" w:hAnsi="Calibri" w:cs="Calibri"/>
                <w:b/>
                <w:bCs/>
                <w:color w:val="000000"/>
                <w:sz w:val="20"/>
                <w:szCs w:val="20"/>
              </w:rPr>
              <w:t>)</w:t>
            </w:r>
          </w:p>
        </w:tc>
        <w:tc>
          <w:tcPr>
            <w:tcW w:w="7905" w:type="dxa"/>
            <w:hideMark/>
          </w:tcPr>
          <w:p w14:paraId="4AEACED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Jakie wskaźniki używa Państwa organizacja do przeprowadzania ewaluacji efektywności i wydajności poszczególnych obszarów działalności?</w:t>
            </w:r>
            <w:r w:rsidR="00194308">
              <w:rPr>
                <w:rFonts w:ascii="Calibri" w:hAnsi="Calibri" w:cs="Calibri"/>
                <w:color w:val="000000"/>
                <w:sz w:val="20"/>
                <w:szCs w:val="20"/>
              </w:rPr>
              <w:t xml:space="preserve"> (R)</w:t>
            </w:r>
          </w:p>
        </w:tc>
      </w:tr>
      <w:tr w:rsidR="00D12413" w:rsidRPr="00D114BF" w14:paraId="323872D1" w14:textId="77777777" w:rsidTr="00D12413">
        <w:trPr>
          <w:trHeight w:val="300"/>
        </w:trPr>
        <w:tc>
          <w:tcPr>
            <w:tcW w:w="1162" w:type="dxa"/>
            <w:noWrap/>
            <w:hideMark/>
          </w:tcPr>
          <w:p w14:paraId="2B2BFD2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[q28_01]</w:t>
            </w:r>
          </w:p>
        </w:tc>
        <w:tc>
          <w:tcPr>
            <w:tcW w:w="7905" w:type="dxa"/>
            <w:noWrap/>
            <w:hideMark/>
          </w:tcPr>
          <w:p w14:paraId="519A944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Liczba członków</w:t>
            </w:r>
            <w:r w:rsidR="00194308">
              <w:rPr>
                <w:rFonts w:ascii="Calibri" w:hAnsi="Calibri" w:cs="Calibri"/>
                <w:color w:val="000000"/>
                <w:sz w:val="20"/>
                <w:szCs w:val="20"/>
              </w:rPr>
              <w:t xml:space="preserve"> (0: Nie; 1: Tak)</w:t>
            </w:r>
          </w:p>
        </w:tc>
      </w:tr>
      <w:tr w:rsidR="00D12413" w:rsidRPr="00D114BF" w14:paraId="26361DA2" w14:textId="77777777" w:rsidTr="00D12413">
        <w:trPr>
          <w:trHeight w:val="300"/>
        </w:trPr>
        <w:tc>
          <w:tcPr>
            <w:tcW w:w="1162" w:type="dxa"/>
            <w:noWrap/>
            <w:hideMark/>
          </w:tcPr>
          <w:p w14:paraId="3A9986C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[q28_02]</w:t>
            </w:r>
          </w:p>
        </w:tc>
        <w:tc>
          <w:tcPr>
            <w:tcW w:w="7905" w:type="dxa"/>
            <w:noWrap/>
            <w:hideMark/>
          </w:tcPr>
          <w:p w14:paraId="2ED46BB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Liczba odnawianych członkostw</w:t>
            </w:r>
            <w:r w:rsidR="00194308">
              <w:rPr>
                <w:rFonts w:ascii="Calibri" w:hAnsi="Calibri" w:cs="Calibri"/>
                <w:color w:val="000000"/>
                <w:sz w:val="20"/>
                <w:szCs w:val="20"/>
              </w:rPr>
              <w:t xml:space="preserve"> (0: Nie; 1: Tak)</w:t>
            </w:r>
          </w:p>
        </w:tc>
      </w:tr>
      <w:tr w:rsidR="00D12413" w:rsidRPr="00D114BF" w14:paraId="66DB462B" w14:textId="77777777" w:rsidTr="00D12413">
        <w:trPr>
          <w:trHeight w:val="300"/>
        </w:trPr>
        <w:tc>
          <w:tcPr>
            <w:tcW w:w="1162" w:type="dxa"/>
            <w:noWrap/>
            <w:hideMark/>
          </w:tcPr>
          <w:p w14:paraId="051B9FE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[q28_03]</w:t>
            </w:r>
          </w:p>
        </w:tc>
        <w:tc>
          <w:tcPr>
            <w:tcW w:w="7905" w:type="dxa"/>
            <w:noWrap/>
            <w:hideMark/>
          </w:tcPr>
          <w:p w14:paraId="0FD12DE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Liczba zrekrutowanych każdego roku członków</w:t>
            </w:r>
            <w:r w:rsidR="00194308">
              <w:rPr>
                <w:rFonts w:ascii="Calibri" w:hAnsi="Calibri" w:cs="Calibri"/>
                <w:color w:val="000000"/>
                <w:sz w:val="20"/>
                <w:szCs w:val="20"/>
              </w:rPr>
              <w:t xml:space="preserve"> (0: Nie; 1: Tak)</w:t>
            </w:r>
          </w:p>
        </w:tc>
      </w:tr>
      <w:tr w:rsidR="00D12413" w:rsidRPr="00D114BF" w14:paraId="238FCD20" w14:textId="77777777" w:rsidTr="00D12413">
        <w:trPr>
          <w:trHeight w:val="300"/>
        </w:trPr>
        <w:tc>
          <w:tcPr>
            <w:tcW w:w="1162" w:type="dxa"/>
            <w:noWrap/>
            <w:hideMark/>
          </w:tcPr>
          <w:p w14:paraId="051FC98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[q28_04]</w:t>
            </w:r>
          </w:p>
        </w:tc>
        <w:tc>
          <w:tcPr>
            <w:tcW w:w="7905" w:type="dxa"/>
            <w:noWrap/>
            <w:hideMark/>
          </w:tcPr>
          <w:p w14:paraId="2F81D9D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Sytuacja finansowa organizacji</w:t>
            </w:r>
            <w:r w:rsidR="00194308">
              <w:rPr>
                <w:rFonts w:ascii="Calibri" w:hAnsi="Calibri" w:cs="Calibri"/>
                <w:color w:val="000000"/>
                <w:sz w:val="20"/>
                <w:szCs w:val="20"/>
              </w:rPr>
              <w:t xml:space="preserve"> (0: Nie; 1: Tak)</w:t>
            </w:r>
          </w:p>
        </w:tc>
      </w:tr>
      <w:tr w:rsidR="00D12413" w:rsidRPr="00D114BF" w14:paraId="719D3D39" w14:textId="77777777" w:rsidTr="00D12413">
        <w:trPr>
          <w:trHeight w:val="300"/>
        </w:trPr>
        <w:tc>
          <w:tcPr>
            <w:tcW w:w="1162" w:type="dxa"/>
            <w:noWrap/>
            <w:hideMark/>
          </w:tcPr>
          <w:p w14:paraId="5EBD164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[q28_05]</w:t>
            </w:r>
          </w:p>
        </w:tc>
        <w:tc>
          <w:tcPr>
            <w:tcW w:w="7905" w:type="dxa"/>
            <w:noWrap/>
            <w:hideMark/>
          </w:tcPr>
          <w:p w14:paraId="170D3B00"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Pozyskiwanie dotacji rządowych</w:t>
            </w:r>
            <w:r w:rsidR="00194308">
              <w:rPr>
                <w:rFonts w:ascii="Calibri" w:hAnsi="Calibri" w:cs="Calibri"/>
                <w:color w:val="000000"/>
                <w:sz w:val="20"/>
                <w:szCs w:val="20"/>
              </w:rPr>
              <w:t xml:space="preserve"> (0: Nie; 1: Tak)</w:t>
            </w:r>
          </w:p>
        </w:tc>
      </w:tr>
      <w:tr w:rsidR="00D12413" w:rsidRPr="00D114BF" w14:paraId="0D2AF03F" w14:textId="77777777" w:rsidTr="00D12413">
        <w:trPr>
          <w:trHeight w:val="300"/>
        </w:trPr>
        <w:tc>
          <w:tcPr>
            <w:tcW w:w="1162" w:type="dxa"/>
            <w:noWrap/>
            <w:hideMark/>
          </w:tcPr>
          <w:p w14:paraId="3842A5D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[q28_06]</w:t>
            </w:r>
          </w:p>
        </w:tc>
        <w:tc>
          <w:tcPr>
            <w:tcW w:w="7905" w:type="dxa"/>
            <w:noWrap/>
            <w:hideMark/>
          </w:tcPr>
          <w:p w14:paraId="6FE05BB4" w14:textId="77777777" w:rsidR="00D12413" w:rsidRPr="00194308" w:rsidRDefault="00D12413" w:rsidP="002D2F23">
            <w:pPr>
              <w:rPr>
                <w:rFonts w:ascii="Times New Roman"/>
                <w:b/>
                <w:sz w:val="20"/>
                <w:szCs w:val="20"/>
              </w:rPr>
            </w:pPr>
            <w:r w:rsidRPr="00D114BF">
              <w:rPr>
                <w:rFonts w:ascii="Calibri" w:hAnsi="Calibri" w:cs="Calibri"/>
                <w:color w:val="000000"/>
                <w:sz w:val="20"/>
                <w:szCs w:val="20"/>
              </w:rPr>
              <w:t>Suma darowizn</w:t>
            </w:r>
            <w:r w:rsidR="00194308">
              <w:rPr>
                <w:rFonts w:ascii="Calibri" w:hAnsi="Calibri" w:cs="Calibri"/>
                <w:b/>
                <w:color w:val="000000"/>
                <w:sz w:val="20"/>
                <w:szCs w:val="20"/>
              </w:rPr>
              <w:t xml:space="preserve"> </w:t>
            </w:r>
            <w:r w:rsidR="00194308">
              <w:rPr>
                <w:rFonts w:ascii="Calibri" w:hAnsi="Calibri" w:cs="Calibri"/>
                <w:color w:val="000000"/>
                <w:sz w:val="20"/>
                <w:szCs w:val="20"/>
              </w:rPr>
              <w:t>(0: Nie; 1: Tak)</w:t>
            </w:r>
          </w:p>
        </w:tc>
      </w:tr>
      <w:tr w:rsidR="00D12413" w:rsidRPr="00D114BF" w14:paraId="18AE2874" w14:textId="77777777" w:rsidTr="00D12413">
        <w:trPr>
          <w:trHeight w:val="300"/>
        </w:trPr>
        <w:tc>
          <w:tcPr>
            <w:tcW w:w="1162" w:type="dxa"/>
            <w:noWrap/>
            <w:hideMark/>
          </w:tcPr>
          <w:p w14:paraId="434F4B1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[q28_07]</w:t>
            </w:r>
          </w:p>
        </w:tc>
        <w:tc>
          <w:tcPr>
            <w:tcW w:w="7905" w:type="dxa"/>
            <w:noWrap/>
            <w:hideMark/>
          </w:tcPr>
          <w:p w14:paraId="53FFD57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Jakość personelu (np. rekrutowanie personelu z wysokimi kwalifikacjami)</w:t>
            </w:r>
            <w:r w:rsidR="00194308">
              <w:rPr>
                <w:rFonts w:ascii="Calibri" w:hAnsi="Calibri" w:cs="Calibri"/>
                <w:color w:val="000000"/>
                <w:sz w:val="20"/>
                <w:szCs w:val="20"/>
              </w:rPr>
              <w:t xml:space="preserve"> (0: Nie; 1: Tak)</w:t>
            </w:r>
          </w:p>
        </w:tc>
      </w:tr>
      <w:tr w:rsidR="00D12413" w:rsidRPr="00D114BF" w14:paraId="526EF2C7" w14:textId="77777777" w:rsidTr="00D12413">
        <w:trPr>
          <w:trHeight w:val="300"/>
        </w:trPr>
        <w:tc>
          <w:tcPr>
            <w:tcW w:w="1162" w:type="dxa"/>
            <w:noWrap/>
            <w:hideMark/>
          </w:tcPr>
          <w:p w14:paraId="6C52B045" w14:textId="555F7A9E" w:rsidR="00D12413" w:rsidRPr="00D114BF" w:rsidRDefault="00D12413" w:rsidP="00385242">
            <w:pPr>
              <w:rPr>
                <w:rFonts w:ascii="Calibri" w:hAnsi="Calibri" w:cs="Calibri"/>
                <w:color w:val="000000"/>
                <w:sz w:val="20"/>
                <w:szCs w:val="20"/>
              </w:rPr>
            </w:pPr>
            <w:r w:rsidRPr="00D114BF">
              <w:rPr>
                <w:rFonts w:ascii="Calibri" w:hAnsi="Calibri" w:cs="Calibri"/>
                <w:color w:val="000000"/>
                <w:sz w:val="20"/>
                <w:szCs w:val="20"/>
              </w:rPr>
              <w:t>[q28_0</w:t>
            </w:r>
            <w:r w:rsidR="00385242">
              <w:rPr>
                <w:rFonts w:ascii="Calibri" w:hAnsi="Calibri" w:cs="Calibri"/>
                <w:color w:val="000000"/>
                <w:sz w:val="20"/>
                <w:szCs w:val="20"/>
              </w:rPr>
              <w:t>8</w:t>
            </w:r>
            <w:r w:rsidRPr="00D114BF">
              <w:rPr>
                <w:rFonts w:ascii="Calibri" w:hAnsi="Calibri" w:cs="Calibri"/>
                <w:color w:val="000000"/>
                <w:sz w:val="20"/>
                <w:szCs w:val="20"/>
              </w:rPr>
              <w:t>]</w:t>
            </w:r>
          </w:p>
        </w:tc>
        <w:tc>
          <w:tcPr>
            <w:tcW w:w="7905" w:type="dxa"/>
            <w:noWrap/>
            <w:hideMark/>
          </w:tcPr>
          <w:p w14:paraId="3B4147D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Aktywność publiczna organizacji (np. w mediach)</w:t>
            </w:r>
            <w:r w:rsidR="00194308">
              <w:rPr>
                <w:rFonts w:ascii="Calibri" w:hAnsi="Calibri" w:cs="Calibri"/>
                <w:color w:val="000000"/>
                <w:sz w:val="20"/>
                <w:szCs w:val="20"/>
              </w:rPr>
              <w:t xml:space="preserve"> (0: Nie; 1: Tak)</w:t>
            </w:r>
          </w:p>
        </w:tc>
      </w:tr>
      <w:tr w:rsidR="00D12413" w:rsidRPr="00D114BF" w14:paraId="7FBF4C2E" w14:textId="77777777" w:rsidTr="00D12413">
        <w:trPr>
          <w:trHeight w:val="300"/>
        </w:trPr>
        <w:tc>
          <w:tcPr>
            <w:tcW w:w="1162" w:type="dxa"/>
            <w:noWrap/>
            <w:hideMark/>
          </w:tcPr>
          <w:p w14:paraId="0564A20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[q28_09]</w:t>
            </w:r>
          </w:p>
        </w:tc>
        <w:tc>
          <w:tcPr>
            <w:tcW w:w="7905" w:type="dxa"/>
            <w:noWrap/>
            <w:hideMark/>
          </w:tcPr>
          <w:p w14:paraId="00A97377"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Dostęp do pracowników rządowych i członków parlamentu</w:t>
            </w:r>
            <w:r w:rsidR="00194308">
              <w:rPr>
                <w:rFonts w:ascii="Calibri" w:hAnsi="Calibri" w:cs="Calibri"/>
                <w:color w:val="000000"/>
                <w:sz w:val="20"/>
                <w:szCs w:val="20"/>
              </w:rPr>
              <w:t xml:space="preserve"> (0: Nie; 1: Tak)</w:t>
            </w:r>
          </w:p>
        </w:tc>
      </w:tr>
      <w:tr w:rsidR="00D12413" w:rsidRPr="00D114BF" w14:paraId="6019048F" w14:textId="77777777" w:rsidTr="00D12413">
        <w:trPr>
          <w:trHeight w:val="300"/>
        </w:trPr>
        <w:tc>
          <w:tcPr>
            <w:tcW w:w="1162" w:type="dxa"/>
            <w:noWrap/>
            <w:hideMark/>
          </w:tcPr>
          <w:p w14:paraId="68DA8A8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[q28_10]</w:t>
            </w:r>
          </w:p>
        </w:tc>
        <w:tc>
          <w:tcPr>
            <w:tcW w:w="7905" w:type="dxa"/>
            <w:noWrap/>
            <w:hideMark/>
          </w:tcPr>
          <w:p w14:paraId="23005DB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Wpływ na procesy legislacyjne</w:t>
            </w:r>
            <w:r w:rsidR="00194308">
              <w:rPr>
                <w:rFonts w:ascii="Calibri" w:hAnsi="Calibri" w:cs="Calibri"/>
                <w:color w:val="000000"/>
                <w:sz w:val="20"/>
                <w:szCs w:val="20"/>
              </w:rPr>
              <w:t xml:space="preserve"> (0: Nie; 1: Tak)</w:t>
            </w:r>
          </w:p>
        </w:tc>
      </w:tr>
      <w:tr w:rsidR="00D12413" w:rsidRPr="00D114BF" w14:paraId="25E0FFDC" w14:textId="77777777" w:rsidTr="00D12413">
        <w:trPr>
          <w:trHeight w:val="300"/>
        </w:trPr>
        <w:tc>
          <w:tcPr>
            <w:tcW w:w="1162" w:type="dxa"/>
            <w:noWrap/>
            <w:hideMark/>
          </w:tcPr>
          <w:p w14:paraId="3AD0C72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[q28_11]</w:t>
            </w:r>
          </w:p>
        </w:tc>
        <w:tc>
          <w:tcPr>
            <w:tcW w:w="7905" w:type="dxa"/>
            <w:noWrap/>
            <w:hideMark/>
          </w:tcPr>
          <w:p w14:paraId="7675F265"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Zadowolenie członków</w:t>
            </w:r>
            <w:r w:rsidR="00194308">
              <w:rPr>
                <w:rFonts w:ascii="Calibri" w:hAnsi="Calibri" w:cs="Calibri"/>
                <w:color w:val="000000"/>
                <w:sz w:val="20"/>
                <w:szCs w:val="20"/>
              </w:rPr>
              <w:t xml:space="preserve"> (0: Nie; 1: Tak)</w:t>
            </w:r>
          </w:p>
        </w:tc>
      </w:tr>
    </w:tbl>
    <w:p w14:paraId="43C45571" w14:textId="77777777" w:rsidR="00D12413" w:rsidRDefault="00D12413">
      <w:pPr>
        <w:rPr>
          <w:sz w:val="20"/>
          <w:szCs w:val="20"/>
        </w:rPr>
      </w:pPr>
    </w:p>
    <w:p w14:paraId="5E0EA492" w14:textId="77777777" w:rsidR="00194308" w:rsidRPr="00D114BF" w:rsidRDefault="00194308">
      <w:pPr>
        <w:rPr>
          <w:sz w:val="20"/>
          <w:szCs w:val="20"/>
        </w:rPr>
      </w:pPr>
    </w:p>
    <w:tbl>
      <w:tblPr>
        <w:tblStyle w:val="Tabelraster"/>
        <w:tblW w:w="9067" w:type="dxa"/>
        <w:tblLayout w:type="fixed"/>
        <w:tblLook w:val="04A0" w:firstRow="1" w:lastRow="0" w:firstColumn="1" w:lastColumn="0" w:noHBand="0" w:noVBand="1"/>
      </w:tblPr>
      <w:tblGrid>
        <w:gridCol w:w="1162"/>
        <w:gridCol w:w="2081"/>
        <w:gridCol w:w="1164"/>
        <w:gridCol w:w="1165"/>
        <w:gridCol w:w="1165"/>
        <w:gridCol w:w="1165"/>
        <w:gridCol w:w="1165"/>
      </w:tblGrid>
      <w:tr w:rsidR="00D12413" w:rsidRPr="00D114BF" w14:paraId="6DF26ECE" w14:textId="77777777" w:rsidTr="00D12413">
        <w:trPr>
          <w:trHeight w:val="300"/>
        </w:trPr>
        <w:tc>
          <w:tcPr>
            <w:tcW w:w="1162" w:type="dxa"/>
            <w:noWrap/>
            <w:hideMark/>
          </w:tcPr>
          <w:p w14:paraId="72CC4AAE" w14:textId="77777777" w:rsidR="00D12413" w:rsidRPr="00D114BF" w:rsidRDefault="00D12413" w:rsidP="002D2F23">
            <w:pPr>
              <w:rPr>
                <w:rFonts w:ascii="Calibri" w:hAnsi="Calibri" w:cs="Calibri"/>
                <w:b/>
                <w:bCs/>
                <w:color w:val="000000"/>
                <w:sz w:val="20"/>
                <w:szCs w:val="20"/>
              </w:rPr>
            </w:pPr>
            <w:r w:rsidRPr="008A3C0F">
              <w:rPr>
                <w:rFonts w:ascii="Calibri" w:hAnsi="Calibri" w:cs="Calibri"/>
                <w:b/>
                <w:bCs/>
                <w:color w:val="000000"/>
                <w:sz w:val="20"/>
                <w:szCs w:val="20"/>
                <w:highlight w:val="yellow"/>
                <w:rPrChange w:id="232" w:author="Frederik Heylen" w:date="2019-07-11T13:39:00Z">
                  <w:rPr>
                    <w:rFonts w:ascii="Calibri" w:hAnsi="Calibri" w:cs="Calibri"/>
                    <w:b/>
                    <w:bCs/>
                    <w:color w:val="000000"/>
                    <w:sz w:val="20"/>
                    <w:szCs w:val="20"/>
                  </w:rPr>
                </w:rPrChange>
              </w:rPr>
              <w:t>QID29</w:t>
            </w:r>
          </w:p>
        </w:tc>
        <w:tc>
          <w:tcPr>
            <w:tcW w:w="7905" w:type="dxa"/>
            <w:gridSpan w:val="6"/>
            <w:hideMark/>
          </w:tcPr>
          <w:p w14:paraId="2259E6A8"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istotne są dla Państwa organizacji następujące wydarzenia?</w:t>
            </w:r>
            <w:r w:rsidR="00194308">
              <w:t xml:space="preserve"> </w:t>
            </w:r>
            <w:r w:rsidR="00194308" w:rsidRPr="00194308">
              <w:rPr>
                <w:rFonts w:ascii="Calibri" w:hAnsi="Calibri" w:cs="Calibri"/>
                <w:color w:val="000000"/>
                <w:sz w:val="20"/>
                <w:szCs w:val="20"/>
              </w:rPr>
              <w:t>(R + W)</w:t>
            </w:r>
          </w:p>
        </w:tc>
      </w:tr>
      <w:tr w:rsidR="00D12413" w:rsidRPr="00D114BF" w14:paraId="2191EB8E" w14:textId="77777777" w:rsidTr="00D12413">
        <w:trPr>
          <w:trHeight w:val="606"/>
        </w:trPr>
        <w:tc>
          <w:tcPr>
            <w:tcW w:w="1162" w:type="dxa"/>
            <w:noWrap/>
            <w:hideMark/>
          </w:tcPr>
          <w:p w14:paraId="0891C263" w14:textId="77777777" w:rsidR="00D12413" w:rsidRPr="00D114BF" w:rsidRDefault="00D12413" w:rsidP="002D2F23">
            <w:pPr>
              <w:rPr>
                <w:rFonts w:ascii="Times New Roman"/>
                <w:sz w:val="20"/>
                <w:szCs w:val="20"/>
              </w:rPr>
            </w:pPr>
          </w:p>
        </w:tc>
        <w:tc>
          <w:tcPr>
            <w:tcW w:w="2081" w:type="dxa"/>
            <w:noWrap/>
            <w:hideMark/>
          </w:tcPr>
          <w:p w14:paraId="5ADAF2A8" w14:textId="77777777" w:rsidR="00D12413" w:rsidRPr="00D114BF" w:rsidRDefault="00D12413" w:rsidP="002D2F23">
            <w:pPr>
              <w:rPr>
                <w:rFonts w:ascii="Times New Roman"/>
                <w:sz w:val="20"/>
                <w:szCs w:val="20"/>
              </w:rPr>
            </w:pPr>
          </w:p>
        </w:tc>
        <w:tc>
          <w:tcPr>
            <w:tcW w:w="1164" w:type="dxa"/>
            <w:hideMark/>
          </w:tcPr>
          <w:p w14:paraId="1C9BF4B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Zupełnie nie istotne</w:t>
            </w:r>
          </w:p>
        </w:tc>
        <w:tc>
          <w:tcPr>
            <w:tcW w:w="1165" w:type="dxa"/>
            <w:hideMark/>
          </w:tcPr>
          <w:p w14:paraId="2607061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Mało istotne</w:t>
            </w:r>
          </w:p>
        </w:tc>
        <w:tc>
          <w:tcPr>
            <w:tcW w:w="1165" w:type="dxa"/>
            <w:hideMark/>
          </w:tcPr>
          <w:p w14:paraId="7681676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Ani istotne ani nieistotne</w:t>
            </w:r>
          </w:p>
        </w:tc>
        <w:tc>
          <w:tcPr>
            <w:tcW w:w="1165" w:type="dxa"/>
            <w:hideMark/>
          </w:tcPr>
          <w:p w14:paraId="5D68224C" w14:textId="77777777" w:rsidR="00D12413" w:rsidRPr="00D114BF" w:rsidRDefault="00D12413" w:rsidP="00D12413">
            <w:pPr>
              <w:ind w:right="14"/>
              <w:rPr>
                <w:rFonts w:ascii="Calibri" w:hAnsi="Calibri" w:cs="Calibri"/>
                <w:color w:val="000000"/>
                <w:sz w:val="20"/>
                <w:szCs w:val="20"/>
              </w:rPr>
            </w:pPr>
            <w:r w:rsidRPr="00D114BF">
              <w:rPr>
                <w:rFonts w:ascii="Calibri" w:hAnsi="Calibri" w:cs="Calibri"/>
                <w:color w:val="000000"/>
                <w:sz w:val="20"/>
                <w:szCs w:val="20"/>
              </w:rPr>
              <w:t>Istotne</w:t>
            </w:r>
          </w:p>
        </w:tc>
        <w:tc>
          <w:tcPr>
            <w:tcW w:w="1165" w:type="dxa"/>
            <w:hideMark/>
          </w:tcPr>
          <w:p w14:paraId="7EF895A6"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istotne</w:t>
            </w:r>
          </w:p>
        </w:tc>
      </w:tr>
      <w:tr w:rsidR="00194308" w:rsidRPr="00D114BF" w14:paraId="4EDB6BA6" w14:textId="77777777" w:rsidTr="00D12413">
        <w:trPr>
          <w:trHeight w:val="300"/>
        </w:trPr>
        <w:tc>
          <w:tcPr>
            <w:tcW w:w="1162" w:type="dxa"/>
            <w:noWrap/>
          </w:tcPr>
          <w:p w14:paraId="76066FF0" w14:textId="77777777" w:rsidR="00194308" w:rsidRPr="00D114BF" w:rsidRDefault="00194308" w:rsidP="002D2F23">
            <w:pPr>
              <w:rPr>
                <w:rFonts w:ascii="Calibri" w:hAnsi="Calibri" w:cs="Calibri"/>
                <w:color w:val="000000"/>
                <w:sz w:val="20"/>
                <w:szCs w:val="20"/>
              </w:rPr>
            </w:pPr>
          </w:p>
        </w:tc>
        <w:tc>
          <w:tcPr>
            <w:tcW w:w="2081" w:type="dxa"/>
            <w:noWrap/>
          </w:tcPr>
          <w:p w14:paraId="700143B8" w14:textId="77777777" w:rsidR="00194308" w:rsidRPr="00D114BF" w:rsidRDefault="00194308" w:rsidP="002D2F23">
            <w:pPr>
              <w:rPr>
                <w:rFonts w:ascii="Calibri" w:hAnsi="Calibri" w:cs="Calibri"/>
                <w:color w:val="000000"/>
                <w:sz w:val="20"/>
                <w:szCs w:val="20"/>
              </w:rPr>
            </w:pPr>
          </w:p>
        </w:tc>
        <w:tc>
          <w:tcPr>
            <w:tcW w:w="1164" w:type="dxa"/>
            <w:noWrap/>
          </w:tcPr>
          <w:p w14:paraId="7B8FDBA8" w14:textId="77777777" w:rsidR="00194308" w:rsidRPr="00D114BF" w:rsidRDefault="00194308" w:rsidP="00194308">
            <w:pPr>
              <w:jc w:val="center"/>
              <w:rPr>
                <w:rFonts w:ascii="Calibri" w:hAnsi="Calibri" w:cs="Calibri"/>
                <w:color w:val="000000"/>
                <w:sz w:val="20"/>
                <w:szCs w:val="20"/>
              </w:rPr>
            </w:pPr>
            <w:r>
              <w:rPr>
                <w:rFonts w:ascii="Calibri" w:hAnsi="Calibri" w:cs="Calibri"/>
                <w:color w:val="000000"/>
                <w:sz w:val="20"/>
                <w:szCs w:val="20"/>
              </w:rPr>
              <w:t>1</w:t>
            </w:r>
          </w:p>
        </w:tc>
        <w:tc>
          <w:tcPr>
            <w:tcW w:w="1165" w:type="dxa"/>
            <w:noWrap/>
          </w:tcPr>
          <w:p w14:paraId="58EAB8EF" w14:textId="77777777" w:rsidR="00194308" w:rsidRPr="00D114BF" w:rsidRDefault="00194308" w:rsidP="00194308">
            <w:pPr>
              <w:jc w:val="center"/>
              <w:rPr>
                <w:rFonts w:ascii="Times New Roman"/>
                <w:sz w:val="20"/>
                <w:szCs w:val="20"/>
              </w:rPr>
            </w:pPr>
            <w:r>
              <w:rPr>
                <w:rFonts w:ascii="Times New Roman"/>
                <w:sz w:val="20"/>
                <w:szCs w:val="20"/>
              </w:rPr>
              <w:t>2</w:t>
            </w:r>
          </w:p>
        </w:tc>
        <w:tc>
          <w:tcPr>
            <w:tcW w:w="1165" w:type="dxa"/>
            <w:noWrap/>
          </w:tcPr>
          <w:p w14:paraId="3FC5A13C" w14:textId="77777777" w:rsidR="00194308" w:rsidRPr="00D114BF" w:rsidRDefault="00194308" w:rsidP="00194308">
            <w:pPr>
              <w:jc w:val="center"/>
              <w:rPr>
                <w:rFonts w:ascii="Times New Roman"/>
                <w:sz w:val="20"/>
                <w:szCs w:val="20"/>
              </w:rPr>
            </w:pPr>
            <w:r>
              <w:rPr>
                <w:rFonts w:ascii="Times New Roman"/>
                <w:sz w:val="20"/>
                <w:szCs w:val="20"/>
              </w:rPr>
              <w:t>3</w:t>
            </w:r>
          </w:p>
        </w:tc>
        <w:tc>
          <w:tcPr>
            <w:tcW w:w="1165" w:type="dxa"/>
            <w:noWrap/>
          </w:tcPr>
          <w:p w14:paraId="1BC750AB" w14:textId="77777777" w:rsidR="00194308" w:rsidRPr="00D114BF" w:rsidRDefault="00194308" w:rsidP="00194308">
            <w:pPr>
              <w:jc w:val="center"/>
              <w:rPr>
                <w:rFonts w:ascii="Times New Roman"/>
                <w:sz w:val="20"/>
                <w:szCs w:val="20"/>
              </w:rPr>
            </w:pPr>
            <w:r>
              <w:rPr>
                <w:rFonts w:ascii="Times New Roman"/>
                <w:sz w:val="20"/>
                <w:szCs w:val="20"/>
              </w:rPr>
              <w:t>4</w:t>
            </w:r>
          </w:p>
        </w:tc>
        <w:tc>
          <w:tcPr>
            <w:tcW w:w="1165" w:type="dxa"/>
            <w:noWrap/>
          </w:tcPr>
          <w:p w14:paraId="486E69BE" w14:textId="77777777" w:rsidR="00194308" w:rsidRPr="00D114BF" w:rsidRDefault="00194308" w:rsidP="00194308">
            <w:pPr>
              <w:jc w:val="center"/>
              <w:rPr>
                <w:rFonts w:ascii="Times New Roman"/>
                <w:sz w:val="20"/>
                <w:szCs w:val="20"/>
              </w:rPr>
            </w:pPr>
            <w:r>
              <w:rPr>
                <w:rFonts w:ascii="Times New Roman"/>
                <w:sz w:val="20"/>
                <w:szCs w:val="20"/>
              </w:rPr>
              <w:t>5</w:t>
            </w:r>
          </w:p>
        </w:tc>
      </w:tr>
      <w:tr w:rsidR="00D12413" w:rsidRPr="00D114BF" w14:paraId="1EE24D5E" w14:textId="77777777" w:rsidTr="00D12413">
        <w:trPr>
          <w:trHeight w:val="300"/>
        </w:trPr>
        <w:tc>
          <w:tcPr>
            <w:tcW w:w="1162" w:type="dxa"/>
            <w:noWrap/>
            <w:hideMark/>
          </w:tcPr>
          <w:p w14:paraId="52BDA00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[q29_01]</w:t>
            </w:r>
          </w:p>
        </w:tc>
        <w:tc>
          <w:tcPr>
            <w:tcW w:w="2081" w:type="dxa"/>
            <w:noWrap/>
            <w:hideMark/>
          </w:tcPr>
          <w:p w14:paraId="4FB1663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Kryzys w strefie euro</w:t>
            </w:r>
          </w:p>
        </w:tc>
        <w:tc>
          <w:tcPr>
            <w:tcW w:w="1164" w:type="dxa"/>
            <w:noWrap/>
            <w:hideMark/>
          </w:tcPr>
          <w:p w14:paraId="63AB29DD" w14:textId="77777777" w:rsidR="00D12413" w:rsidRPr="00D114BF" w:rsidRDefault="00D12413" w:rsidP="002D2F23">
            <w:pPr>
              <w:rPr>
                <w:rFonts w:ascii="Calibri" w:hAnsi="Calibri" w:cs="Calibri"/>
                <w:color w:val="000000"/>
                <w:sz w:val="20"/>
                <w:szCs w:val="20"/>
              </w:rPr>
            </w:pPr>
          </w:p>
        </w:tc>
        <w:tc>
          <w:tcPr>
            <w:tcW w:w="1165" w:type="dxa"/>
            <w:noWrap/>
            <w:hideMark/>
          </w:tcPr>
          <w:p w14:paraId="3871F3FA" w14:textId="77777777" w:rsidR="00D12413" w:rsidRPr="00D114BF" w:rsidRDefault="00D12413" w:rsidP="002D2F23">
            <w:pPr>
              <w:rPr>
                <w:rFonts w:ascii="Times New Roman"/>
                <w:sz w:val="20"/>
                <w:szCs w:val="20"/>
              </w:rPr>
            </w:pPr>
          </w:p>
        </w:tc>
        <w:tc>
          <w:tcPr>
            <w:tcW w:w="1165" w:type="dxa"/>
            <w:noWrap/>
            <w:hideMark/>
          </w:tcPr>
          <w:p w14:paraId="06A99EDB" w14:textId="77777777" w:rsidR="00D12413" w:rsidRPr="00D114BF" w:rsidRDefault="00D12413" w:rsidP="002D2F23">
            <w:pPr>
              <w:rPr>
                <w:rFonts w:ascii="Times New Roman"/>
                <w:sz w:val="20"/>
                <w:szCs w:val="20"/>
              </w:rPr>
            </w:pPr>
          </w:p>
        </w:tc>
        <w:tc>
          <w:tcPr>
            <w:tcW w:w="1165" w:type="dxa"/>
            <w:noWrap/>
            <w:hideMark/>
          </w:tcPr>
          <w:p w14:paraId="343FF3A7" w14:textId="77777777" w:rsidR="00D12413" w:rsidRPr="00D114BF" w:rsidRDefault="00D12413" w:rsidP="002D2F23">
            <w:pPr>
              <w:rPr>
                <w:rFonts w:ascii="Times New Roman"/>
                <w:sz w:val="20"/>
                <w:szCs w:val="20"/>
              </w:rPr>
            </w:pPr>
          </w:p>
        </w:tc>
        <w:tc>
          <w:tcPr>
            <w:tcW w:w="1165" w:type="dxa"/>
            <w:noWrap/>
            <w:hideMark/>
          </w:tcPr>
          <w:p w14:paraId="14731B12" w14:textId="77777777" w:rsidR="00D12413" w:rsidRPr="00D114BF" w:rsidRDefault="00D12413" w:rsidP="002D2F23">
            <w:pPr>
              <w:rPr>
                <w:rFonts w:ascii="Times New Roman"/>
                <w:sz w:val="20"/>
                <w:szCs w:val="20"/>
              </w:rPr>
            </w:pPr>
          </w:p>
        </w:tc>
      </w:tr>
      <w:tr w:rsidR="00D12413" w:rsidRPr="00D114BF" w14:paraId="0F5D3850" w14:textId="77777777" w:rsidTr="00D12413">
        <w:trPr>
          <w:trHeight w:val="300"/>
        </w:trPr>
        <w:tc>
          <w:tcPr>
            <w:tcW w:w="1162" w:type="dxa"/>
            <w:noWrap/>
            <w:hideMark/>
          </w:tcPr>
          <w:p w14:paraId="6ABEE21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[q29_02]</w:t>
            </w:r>
          </w:p>
        </w:tc>
        <w:tc>
          <w:tcPr>
            <w:tcW w:w="2081" w:type="dxa"/>
            <w:noWrap/>
            <w:hideMark/>
          </w:tcPr>
          <w:p w14:paraId="37F48F7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Wzrastający eurosceptycyzm</w:t>
            </w:r>
          </w:p>
        </w:tc>
        <w:tc>
          <w:tcPr>
            <w:tcW w:w="1164" w:type="dxa"/>
            <w:noWrap/>
            <w:hideMark/>
          </w:tcPr>
          <w:p w14:paraId="3C313694" w14:textId="77777777" w:rsidR="00D12413" w:rsidRPr="00D114BF" w:rsidRDefault="00D12413" w:rsidP="002D2F23">
            <w:pPr>
              <w:rPr>
                <w:rFonts w:ascii="Calibri" w:hAnsi="Calibri" w:cs="Calibri"/>
                <w:color w:val="000000"/>
                <w:sz w:val="20"/>
                <w:szCs w:val="20"/>
              </w:rPr>
            </w:pPr>
          </w:p>
        </w:tc>
        <w:tc>
          <w:tcPr>
            <w:tcW w:w="1165" w:type="dxa"/>
            <w:noWrap/>
            <w:hideMark/>
          </w:tcPr>
          <w:p w14:paraId="47079DE3" w14:textId="77777777" w:rsidR="00D12413" w:rsidRPr="00D114BF" w:rsidRDefault="00D12413" w:rsidP="002D2F23">
            <w:pPr>
              <w:rPr>
                <w:rFonts w:ascii="Times New Roman"/>
                <w:sz w:val="20"/>
                <w:szCs w:val="20"/>
              </w:rPr>
            </w:pPr>
          </w:p>
        </w:tc>
        <w:tc>
          <w:tcPr>
            <w:tcW w:w="1165" w:type="dxa"/>
            <w:noWrap/>
            <w:hideMark/>
          </w:tcPr>
          <w:p w14:paraId="0A40EA4E" w14:textId="77777777" w:rsidR="00D12413" w:rsidRPr="00D114BF" w:rsidRDefault="00D12413" w:rsidP="002D2F23">
            <w:pPr>
              <w:rPr>
                <w:rFonts w:ascii="Times New Roman"/>
                <w:sz w:val="20"/>
                <w:szCs w:val="20"/>
              </w:rPr>
            </w:pPr>
          </w:p>
        </w:tc>
        <w:tc>
          <w:tcPr>
            <w:tcW w:w="1165" w:type="dxa"/>
            <w:noWrap/>
            <w:hideMark/>
          </w:tcPr>
          <w:p w14:paraId="776967D5" w14:textId="77777777" w:rsidR="00D12413" w:rsidRPr="00D114BF" w:rsidRDefault="00D12413" w:rsidP="002D2F23">
            <w:pPr>
              <w:rPr>
                <w:rFonts w:ascii="Times New Roman"/>
                <w:sz w:val="20"/>
                <w:szCs w:val="20"/>
              </w:rPr>
            </w:pPr>
          </w:p>
        </w:tc>
        <w:tc>
          <w:tcPr>
            <w:tcW w:w="1165" w:type="dxa"/>
            <w:noWrap/>
            <w:hideMark/>
          </w:tcPr>
          <w:p w14:paraId="21C14ABF" w14:textId="77777777" w:rsidR="00D12413" w:rsidRPr="00D114BF" w:rsidRDefault="00D12413" w:rsidP="002D2F23">
            <w:pPr>
              <w:rPr>
                <w:rFonts w:ascii="Times New Roman"/>
                <w:sz w:val="20"/>
                <w:szCs w:val="20"/>
              </w:rPr>
            </w:pPr>
          </w:p>
        </w:tc>
      </w:tr>
      <w:tr w:rsidR="00D12413" w:rsidRPr="00D114BF" w14:paraId="44161651" w14:textId="77777777" w:rsidTr="00D12413">
        <w:trPr>
          <w:trHeight w:val="300"/>
        </w:trPr>
        <w:tc>
          <w:tcPr>
            <w:tcW w:w="1162" w:type="dxa"/>
            <w:noWrap/>
            <w:hideMark/>
          </w:tcPr>
          <w:p w14:paraId="06460E0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[q29_03]</w:t>
            </w:r>
          </w:p>
        </w:tc>
        <w:tc>
          <w:tcPr>
            <w:tcW w:w="2081" w:type="dxa"/>
            <w:noWrap/>
            <w:hideMark/>
          </w:tcPr>
          <w:p w14:paraId="48943E5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Skomplikowany proces decyzyjny</w:t>
            </w:r>
          </w:p>
        </w:tc>
        <w:tc>
          <w:tcPr>
            <w:tcW w:w="1164" w:type="dxa"/>
            <w:noWrap/>
            <w:hideMark/>
          </w:tcPr>
          <w:p w14:paraId="7A29553E" w14:textId="77777777" w:rsidR="00D12413" w:rsidRPr="00D114BF" w:rsidRDefault="00D12413" w:rsidP="002D2F23">
            <w:pPr>
              <w:rPr>
                <w:rFonts w:ascii="Calibri" w:hAnsi="Calibri" w:cs="Calibri"/>
                <w:color w:val="000000"/>
                <w:sz w:val="20"/>
                <w:szCs w:val="20"/>
              </w:rPr>
            </w:pPr>
          </w:p>
        </w:tc>
        <w:tc>
          <w:tcPr>
            <w:tcW w:w="1165" w:type="dxa"/>
            <w:noWrap/>
            <w:hideMark/>
          </w:tcPr>
          <w:p w14:paraId="1EB8151A" w14:textId="77777777" w:rsidR="00D12413" w:rsidRPr="00D114BF" w:rsidRDefault="00D12413" w:rsidP="002D2F23">
            <w:pPr>
              <w:rPr>
                <w:rFonts w:ascii="Times New Roman"/>
                <w:sz w:val="20"/>
                <w:szCs w:val="20"/>
              </w:rPr>
            </w:pPr>
          </w:p>
        </w:tc>
        <w:tc>
          <w:tcPr>
            <w:tcW w:w="1165" w:type="dxa"/>
            <w:noWrap/>
            <w:hideMark/>
          </w:tcPr>
          <w:p w14:paraId="170E3760" w14:textId="77777777" w:rsidR="00D12413" w:rsidRPr="00D114BF" w:rsidRDefault="00D12413" w:rsidP="002D2F23">
            <w:pPr>
              <w:rPr>
                <w:rFonts w:ascii="Times New Roman"/>
                <w:sz w:val="20"/>
                <w:szCs w:val="20"/>
              </w:rPr>
            </w:pPr>
          </w:p>
        </w:tc>
        <w:tc>
          <w:tcPr>
            <w:tcW w:w="1165" w:type="dxa"/>
            <w:noWrap/>
            <w:hideMark/>
          </w:tcPr>
          <w:p w14:paraId="176F28CE" w14:textId="77777777" w:rsidR="00D12413" w:rsidRPr="00D114BF" w:rsidRDefault="00D12413" w:rsidP="002D2F23">
            <w:pPr>
              <w:rPr>
                <w:rFonts w:ascii="Times New Roman"/>
                <w:sz w:val="20"/>
                <w:szCs w:val="20"/>
              </w:rPr>
            </w:pPr>
          </w:p>
        </w:tc>
        <w:tc>
          <w:tcPr>
            <w:tcW w:w="1165" w:type="dxa"/>
            <w:noWrap/>
            <w:hideMark/>
          </w:tcPr>
          <w:p w14:paraId="1E7D32E4" w14:textId="77777777" w:rsidR="00D12413" w:rsidRPr="00D114BF" w:rsidRDefault="00D12413" w:rsidP="002D2F23">
            <w:pPr>
              <w:rPr>
                <w:rFonts w:ascii="Times New Roman"/>
                <w:sz w:val="20"/>
                <w:szCs w:val="20"/>
              </w:rPr>
            </w:pPr>
          </w:p>
        </w:tc>
      </w:tr>
      <w:tr w:rsidR="00D12413" w:rsidRPr="00D114BF" w14:paraId="66281390" w14:textId="77777777" w:rsidTr="00D12413">
        <w:trPr>
          <w:trHeight w:val="300"/>
        </w:trPr>
        <w:tc>
          <w:tcPr>
            <w:tcW w:w="1162" w:type="dxa"/>
            <w:noWrap/>
            <w:hideMark/>
          </w:tcPr>
          <w:p w14:paraId="1E62F1D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[q29_04]</w:t>
            </w:r>
          </w:p>
        </w:tc>
        <w:tc>
          <w:tcPr>
            <w:tcW w:w="2081" w:type="dxa"/>
            <w:noWrap/>
            <w:hideMark/>
          </w:tcPr>
          <w:p w14:paraId="54E401A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Brak więzi wyborców z politykami</w:t>
            </w:r>
          </w:p>
        </w:tc>
        <w:tc>
          <w:tcPr>
            <w:tcW w:w="1164" w:type="dxa"/>
            <w:noWrap/>
            <w:hideMark/>
          </w:tcPr>
          <w:p w14:paraId="4A20EB0A" w14:textId="77777777" w:rsidR="00D12413" w:rsidRPr="00D114BF" w:rsidRDefault="00D12413" w:rsidP="002D2F23">
            <w:pPr>
              <w:rPr>
                <w:rFonts w:ascii="Calibri" w:hAnsi="Calibri" w:cs="Calibri"/>
                <w:color w:val="000000"/>
                <w:sz w:val="20"/>
                <w:szCs w:val="20"/>
              </w:rPr>
            </w:pPr>
          </w:p>
        </w:tc>
        <w:tc>
          <w:tcPr>
            <w:tcW w:w="1165" w:type="dxa"/>
            <w:noWrap/>
            <w:hideMark/>
          </w:tcPr>
          <w:p w14:paraId="6BE5CA61" w14:textId="77777777" w:rsidR="00D12413" w:rsidRPr="00D114BF" w:rsidRDefault="00D12413" w:rsidP="002D2F23">
            <w:pPr>
              <w:rPr>
                <w:rFonts w:ascii="Times New Roman"/>
                <w:sz w:val="20"/>
                <w:szCs w:val="20"/>
              </w:rPr>
            </w:pPr>
          </w:p>
        </w:tc>
        <w:tc>
          <w:tcPr>
            <w:tcW w:w="1165" w:type="dxa"/>
            <w:noWrap/>
            <w:hideMark/>
          </w:tcPr>
          <w:p w14:paraId="6991CCB8" w14:textId="77777777" w:rsidR="00D12413" w:rsidRPr="00D114BF" w:rsidRDefault="00D12413" w:rsidP="002D2F23">
            <w:pPr>
              <w:rPr>
                <w:rFonts w:ascii="Times New Roman"/>
                <w:sz w:val="20"/>
                <w:szCs w:val="20"/>
              </w:rPr>
            </w:pPr>
          </w:p>
        </w:tc>
        <w:tc>
          <w:tcPr>
            <w:tcW w:w="1165" w:type="dxa"/>
            <w:noWrap/>
            <w:hideMark/>
          </w:tcPr>
          <w:p w14:paraId="196794D3" w14:textId="77777777" w:rsidR="00D12413" w:rsidRPr="00D114BF" w:rsidRDefault="00D12413" w:rsidP="002D2F23">
            <w:pPr>
              <w:rPr>
                <w:rFonts w:ascii="Times New Roman"/>
                <w:sz w:val="20"/>
                <w:szCs w:val="20"/>
              </w:rPr>
            </w:pPr>
          </w:p>
        </w:tc>
        <w:tc>
          <w:tcPr>
            <w:tcW w:w="1165" w:type="dxa"/>
            <w:noWrap/>
            <w:hideMark/>
          </w:tcPr>
          <w:p w14:paraId="35C51E4C" w14:textId="77777777" w:rsidR="00D12413" w:rsidRPr="00D114BF" w:rsidRDefault="00D12413" w:rsidP="002D2F23">
            <w:pPr>
              <w:rPr>
                <w:rFonts w:ascii="Times New Roman"/>
                <w:sz w:val="20"/>
                <w:szCs w:val="20"/>
              </w:rPr>
            </w:pPr>
          </w:p>
        </w:tc>
      </w:tr>
      <w:tr w:rsidR="00D12413" w:rsidRPr="00D114BF" w14:paraId="1E3ECA9C" w14:textId="77777777" w:rsidTr="00D12413">
        <w:trPr>
          <w:trHeight w:val="300"/>
        </w:trPr>
        <w:tc>
          <w:tcPr>
            <w:tcW w:w="1162" w:type="dxa"/>
            <w:noWrap/>
            <w:hideMark/>
          </w:tcPr>
          <w:p w14:paraId="2A835FD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[q29_05]</w:t>
            </w:r>
          </w:p>
        </w:tc>
        <w:tc>
          <w:tcPr>
            <w:tcW w:w="2081" w:type="dxa"/>
            <w:noWrap/>
            <w:hideMark/>
          </w:tcPr>
          <w:p w14:paraId="0D01985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Sytuacja gospodarcza po kryzysie z 2008 roku</w:t>
            </w:r>
          </w:p>
        </w:tc>
        <w:tc>
          <w:tcPr>
            <w:tcW w:w="1164" w:type="dxa"/>
            <w:noWrap/>
            <w:hideMark/>
          </w:tcPr>
          <w:p w14:paraId="113E59DD" w14:textId="77777777" w:rsidR="00D12413" w:rsidRPr="00D114BF" w:rsidRDefault="00D12413" w:rsidP="002D2F23">
            <w:pPr>
              <w:rPr>
                <w:rFonts w:ascii="Calibri" w:hAnsi="Calibri" w:cs="Calibri"/>
                <w:color w:val="000000"/>
                <w:sz w:val="20"/>
                <w:szCs w:val="20"/>
              </w:rPr>
            </w:pPr>
          </w:p>
        </w:tc>
        <w:tc>
          <w:tcPr>
            <w:tcW w:w="1165" w:type="dxa"/>
            <w:noWrap/>
            <w:hideMark/>
          </w:tcPr>
          <w:p w14:paraId="200A2A5C" w14:textId="77777777" w:rsidR="00D12413" w:rsidRPr="00D114BF" w:rsidRDefault="00D12413" w:rsidP="002D2F23">
            <w:pPr>
              <w:rPr>
                <w:rFonts w:ascii="Times New Roman"/>
                <w:sz w:val="20"/>
                <w:szCs w:val="20"/>
              </w:rPr>
            </w:pPr>
          </w:p>
        </w:tc>
        <w:tc>
          <w:tcPr>
            <w:tcW w:w="1165" w:type="dxa"/>
            <w:noWrap/>
            <w:hideMark/>
          </w:tcPr>
          <w:p w14:paraId="4107D24E" w14:textId="77777777" w:rsidR="00D12413" w:rsidRPr="00D114BF" w:rsidRDefault="00D12413" w:rsidP="002D2F23">
            <w:pPr>
              <w:rPr>
                <w:rFonts w:ascii="Times New Roman"/>
                <w:sz w:val="20"/>
                <w:szCs w:val="20"/>
              </w:rPr>
            </w:pPr>
          </w:p>
        </w:tc>
        <w:tc>
          <w:tcPr>
            <w:tcW w:w="1165" w:type="dxa"/>
            <w:noWrap/>
            <w:hideMark/>
          </w:tcPr>
          <w:p w14:paraId="641BCDBB" w14:textId="77777777" w:rsidR="00D12413" w:rsidRPr="00D114BF" w:rsidRDefault="00D12413" w:rsidP="002D2F23">
            <w:pPr>
              <w:rPr>
                <w:rFonts w:ascii="Times New Roman"/>
                <w:sz w:val="20"/>
                <w:szCs w:val="20"/>
              </w:rPr>
            </w:pPr>
          </w:p>
        </w:tc>
        <w:tc>
          <w:tcPr>
            <w:tcW w:w="1165" w:type="dxa"/>
            <w:noWrap/>
            <w:hideMark/>
          </w:tcPr>
          <w:p w14:paraId="19B05F25" w14:textId="77777777" w:rsidR="00D12413" w:rsidRPr="00D114BF" w:rsidRDefault="00D12413" w:rsidP="002D2F23">
            <w:pPr>
              <w:rPr>
                <w:rFonts w:ascii="Times New Roman"/>
                <w:sz w:val="20"/>
                <w:szCs w:val="20"/>
              </w:rPr>
            </w:pPr>
          </w:p>
        </w:tc>
      </w:tr>
      <w:tr w:rsidR="00D12413" w:rsidRPr="00D114BF" w14:paraId="50EC21C4" w14:textId="77777777" w:rsidTr="00D12413">
        <w:trPr>
          <w:trHeight w:val="300"/>
        </w:trPr>
        <w:tc>
          <w:tcPr>
            <w:tcW w:w="1162" w:type="dxa"/>
            <w:noWrap/>
            <w:hideMark/>
          </w:tcPr>
          <w:p w14:paraId="69EF970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[q29_06]</w:t>
            </w:r>
          </w:p>
        </w:tc>
        <w:tc>
          <w:tcPr>
            <w:tcW w:w="2081" w:type="dxa"/>
            <w:noWrap/>
            <w:hideMark/>
          </w:tcPr>
          <w:p w14:paraId="278248B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Zagrożenia dla systemu zdrowia</w:t>
            </w:r>
          </w:p>
        </w:tc>
        <w:tc>
          <w:tcPr>
            <w:tcW w:w="1164" w:type="dxa"/>
            <w:noWrap/>
            <w:hideMark/>
          </w:tcPr>
          <w:p w14:paraId="4C2BF4B6" w14:textId="77777777" w:rsidR="00D12413" w:rsidRPr="00D114BF" w:rsidRDefault="00D12413" w:rsidP="002D2F23">
            <w:pPr>
              <w:rPr>
                <w:rFonts w:ascii="Calibri" w:hAnsi="Calibri" w:cs="Calibri"/>
                <w:color w:val="000000"/>
                <w:sz w:val="20"/>
                <w:szCs w:val="20"/>
              </w:rPr>
            </w:pPr>
          </w:p>
        </w:tc>
        <w:tc>
          <w:tcPr>
            <w:tcW w:w="1165" w:type="dxa"/>
            <w:noWrap/>
            <w:hideMark/>
          </w:tcPr>
          <w:p w14:paraId="4D57C35B" w14:textId="77777777" w:rsidR="00D12413" w:rsidRPr="00D114BF" w:rsidRDefault="00D12413" w:rsidP="002D2F23">
            <w:pPr>
              <w:rPr>
                <w:rFonts w:ascii="Times New Roman"/>
                <w:sz w:val="20"/>
                <w:szCs w:val="20"/>
              </w:rPr>
            </w:pPr>
          </w:p>
        </w:tc>
        <w:tc>
          <w:tcPr>
            <w:tcW w:w="1165" w:type="dxa"/>
            <w:noWrap/>
            <w:hideMark/>
          </w:tcPr>
          <w:p w14:paraId="3AEE60B6" w14:textId="77777777" w:rsidR="00D12413" w:rsidRPr="00D114BF" w:rsidRDefault="00D12413" w:rsidP="002D2F23">
            <w:pPr>
              <w:rPr>
                <w:rFonts w:ascii="Times New Roman"/>
                <w:sz w:val="20"/>
                <w:szCs w:val="20"/>
              </w:rPr>
            </w:pPr>
          </w:p>
        </w:tc>
        <w:tc>
          <w:tcPr>
            <w:tcW w:w="1165" w:type="dxa"/>
            <w:noWrap/>
            <w:hideMark/>
          </w:tcPr>
          <w:p w14:paraId="6600FA1C" w14:textId="77777777" w:rsidR="00D12413" w:rsidRPr="00D114BF" w:rsidRDefault="00D12413" w:rsidP="002D2F23">
            <w:pPr>
              <w:rPr>
                <w:rFonts w:ascii="Times New Roman"/>
                <w:sz w:val="20"/>
                <w:szCs w:val="20"/>
              </w:rPr>
            </w:pPr>
          </w:p>
        </w:tc>
        <w:tc>
          <w:tcPr>
            <w:tcW w:w="1165" w:type="dxa"/>
            <w:noWrap/>
            <w:hideMark/>
          </w:tcPr>
          <w:p w14:paraId="4E87F5C3" w14:textId="77777777" w:rsidR="00D12413" w:rsidRPr="00D114BF" w:rsidRDefault="00D12413" w:rsidP="002D2F23">
            <w:pPr>
              <w:rPr>
                <w:rFonts w:ascii="Times New Roman"/>
                <w:sz w:val="20"/>
                <w:szCs w:val="20"/>
              </w:rPr>
            </w:pPr>
          </w:p>
        </w:tc>
      </w:tr>
      <w:tr w:rsidR="00D12413" w:rsidRPr="00D114BF" w14:paraId="50D4B6D8" w14:textId="77777777" w:rsidTr="00D12413">
        <w:trPr>
          <w:trHeight w:val="300"/>
        </w:trPr>
        <w:tc>
          <w:tcPr>
            <w:tcW w:w="1162" w:type="dxa"/>
            <w:noWrap/>
            <w:hideMark/>
          </w:tcPr>
          <w:p w14:paraId="0DD8339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[q29_07]</w:t>
            </w:r>
          </w:p>
        </w:tc>
        <w:tc>
          <w:tcPr>
            <w:tcW w:w="2081" w:type="dxa"/>
            <w:noWrap/>
            <w:hideMark/>
          </w:tcPr>
          <w:p w14:paraId="3A3F39F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Zmiana klimatyczna</w:t>
            </w:r>
          </w:p>
        </w:tc>
        <w:tc>
          <w:tcPr>
            <w:tcW w:w="1164" w:type="dxa"/>
            <w:noWrap/>
            <w:hideMark/>
          </w:tcPr>
          <w:p w14:paraId="269E741F" w14:textId="77777777" w:rsidR="00D12413" w:rsidRPr="00D114BF" w:rsidRDefault="00D12413" w:rsidP="002D2F23">
            <w:pPr>
              <w:rPr>
                <w:rFonts w:ascii="Calibri" w:hAnsi="Calibri" w:cs="Calibri"/>
                <w:color w:val="000000"/>
                <w:sz w:val="20"/>
                <w:szCs w:val="20"/>
              </w:rPr>
            </w:pPr>
          </w:p>
        </w:tc>
        <w:tc>
          <w:tcPr>
            <w:tcW w:w="1165" w:type="dxa"/>
            <w:noWrap/>
            <w:hideMark/>
          </w:tcPr>
          <w:p w14:paraId="27D98B20" w14:textId="77777777" w:rsidR="00D12413" w:rsidRPr="00D114BF" w:rsidRDefault="00D12413" w:rsidP="002D2F23">
            <w:pPr>
              <w:rPr>
                <w:rFonts w:ascii="Times New Roman"/>
                <w:sz w:val="20"/>
                <w:szCs w:val="20"/>
              </w:rPr>
            </w:pPr>
          </w:p>
        </w:tc>
        <w:tc>
          <w:tcPr>
            <w:tcW w:w="1165" w:type="dxa"/>
            <w:noWrap/>
            <w:hideMark/>
          </w:tcPr>
          <w:p w14:paraId="5FBB1780" w14:textId="77777777" w:rsidR="00D12413" w:rsidRPr="00D114BF" w:rsidRDefault="00D12413" w:rsidP="002D2F23">
            <w:pPr>
              <w:rPr>
                <w:rFonts w:ascii="Times New Roman"/>
                <w:sz w:val="20"/>
                <w:szCs w:val="20"/>
              </w:rPr>
            </w:pPr>
          </w:p>
        </w:tc>
        <w:tc>
          <w:tcPr>
            <w:tcW w:w="1165" w:type="dxa"/>
            <w:noWrap/>
            <w:hideMark/>
          </w:tcPr>
          <w:p w14:paraId="27817147" w14:textId="77777777" w:rsidR="00D12413" w:rsidRPr="00D114BF" w:rsidRDefault="00D12413" w:rsidP="002D2F23">
            <w:pPr>
              <w:rPr>
                <w:rFonts w:ascii="Times New Roman"/>
                <w:sz w:val="20"/>
                <w:szCs w:val="20"/>
              </w:rPr>
            </w:pPr>
          </w:p>
        </w:tc>
        <w:tc>
          <w:tcPr>
            <w:tcW w:w="1165" w:type="dxa"/>
            <w:noWrap/>
            <w:hideMark/>
          </w:tcPr>
          <w:p w14:paraId="2BE37A39" w14:textId="77777777" w:rsidR="00D12413" w:rsidRPr="00D114BF" w:rsidRDefault="00D12413" w:rsidP="002D2F23">
            <w:pPr>
              <w:rPr>
                <w:rFonts w:ascii="Times New Roman"/>
                <w:sz w:val="20"/>
                <w:szCs w:val="20"/>
              </w:rPr>
            </w:pPr>
          </w:p>
        </w:tc>
      </w:tr>
      <w:tr w:rsidR="00D12413" w:rsidRPr="00D114BF" w14:paraId="09F749AB" w14:textId="77777777" w:rsidTr="00D12413">
        <w:trPr>
          <w:trHeight w:val="300"/>
        </w:trPr>
        <w:tc>
          <w:tcPr>
            <w:tcW w:w="1162" w:type="dxa"/>
            <w:noWrap/>
            <w:hideMark/>
          </w:tcPr>
          <w:p w14:paraId="0B776A0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[q29_08]</w:t>
            </w:r>
          </w:p>
        </w:tc>
        <w:tc>
          <w:tcPr>
            <w:tcW w:w="2081" w:type="dxa"/>
            <w:noWrap/>
            <w:hideMark/>
          </w:tcPr>
          <w:p w14:paraId="7F2AE45B"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Kryzys migracyjny w Unii Europejskiej</w:t>
            </w:r>
          </w:p>
        </w:tc>
        <w:tc>
          <w:tcPr>
            <w:tcW w:w="1164" w:type="dxa"/>
            <w:noWrap/>
            <w:hideMark/>
          </w:tcPr>
          <w:p w14:paraId="2B876D26" w14:textId="77777777" w:rsidR="00D12413" w:rsidRPr="00D114BF" w:rsidRDefault="00D12413" w:rsidP="002D2F23">
            <w:pPr>
              <w:rPr>
                <w:rFonts w:ascii="Calibri" w:hAnsi="Calibri" w:cs="Calibri"/>
                <w:color w:val="000000"/>
                <w:sz w:val="20"/>
                <w:szCs w:val="20"/>
              </w:rPr>
            </w:pPr>
          </w:p>
        </w:tc>
        <w:tc>
          <w:tcPr>
            <w:tcW w:w="1165" w:type="dxa"/>
            <w:noWrap/>
            <w:hideMark/>
          </w:tcPr>
          <w:p w14:paraId="05730879" w14:textId="77777777" w:rsidR="00D12413" w:rsidRPr="00D114BF" w:rsidRDefault="00D12413" w:rsidP="002D2F23">
            <w:pPr>
              <w:rPr>
                <w:rFonts w:ascii="Times New Roman"/>
                <w:sz w:val="20"/>
                <w:szCs w:val="20"/>
              </w:rPr>
            </w:pPr>
          </w:p>
        </w:tc>
        <w:tc>
          <w:tcPr>
            <w:tcW w:w="1165" w:type="dxa"/>
            <w:noWrap/>
            <w:hideMark/>
          </w:tcPr>
          <w:p w14:paraId="2918D03E" w14:textId="77777777" w:rsidR="00D12413" w:rsidRPr="00D114BF" w:rsidRDefault="00D12413" w:rsidP="002D2F23">
            <w:pPr>
              <w:rPr>
                <w:rFonts w:ascii="Times New Roman"/>
                <w:sz w:val="20"/>
                <w:szCs w:val="20"/>
              </w:rPr>
            </w:pPr>
          </w:p>
        </w:tc>
        <w:tc>
          <w:tcPr>
            <w:tcW w:w="1165" w:type="dxa"/>
            <w:noWrap/>
            <w:hideMark/>
          </w:tcPr>
          <w:p w14:paraId="37F99C89" w14:textId="77777777" w:rsidR="00D12413" w:rsidRPr="00D114BF" w:rsidRDefault="00D12413" w:rsidP="002D2F23">
            <w:pPr>
              <w:rPr>
                <w:rFonts w:ascii="Times New Roman"/>
                <w:sz w:val="20"/>
                <w:szCs w:val="20"/>
              </w:rPr>
            </w:pPr>
          </w:p>
        </w:tc>
        <w:tc>
          <w:tcPr>
            <w:tcW w:w="1165" w:type="dxa"/>
            <w:noWrap/>
            <w:hideMark/>
          </w:tcPr>
          <w:p w14:paraId="7DF70E94" w14:textId="77777777" w:rsidR="00D12413" w:rsidRPr="00D114BF" w:rsidRDefault="00D12413" w:rsidP="002D2F23">
            <w:pPr>
              <w:rPr>
                <w:rFonts w:ascii="Times New Roman"/>
                <w:sz w:val="20"/>
                <w:szCs w:val="20"/>
              </w:rPr>
            </w:pPr>
          </w:p>
        </w:tc>
      </w:tr>
      <w:tr w:rsidR="00D12413" w:rsidRPr="00D114BF" w14:paraId="69B6F191" w14:textId="77777777" w:rsidTr="00D12413">
        <w:trPr>
          <w:trHeight w:val="300"/>
        </w:trPr>
        <w:tc>
          <w:tcPr>
            <w:tcW w:w="1162" w:type="dxa"/>
            <w:noWrap/>
            <w:hideMark/>
          </w:tcPr>
          <w:p w14:paraId="6ED1C90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[q29_09]</w:t>
            </w:r>
          </w:p>
        </w:tc>
        <w:tc>
          <w:tcPr>
            <w:tcW w:w="2081" w:type="dxa"/>
            <w:noWrap/>
            <w:hideMark/>
          </w:tcPr>
          <w:p w14:paraId="01195228"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Jakość edukacji</w:t>
            </w:r>
          </w:p>
        </w:tc>
        <w:tc>
          <w:tcPr>
            <w:tcW w:w="1164" w:type="dxa"/>
            <w:noWrap/>
            <w:hideMark/>
          </w:tcPr>
          <w:p w14:paraId="437188E5" w14:textId="77777777" w:rsidR="00D12413" w:rsidRPr="00D114BF" w:rsidRDefault="00D12413" w:rsidP="002D2F23">
            <w:pPr>
              <w:rPr>
                <w:rFonts w:ascii="Calibri" w:hAnsi="Calibri" w:cs="Calibri"/>
                <w:color w:val="000000"/>
                <w:sz w:val="20"/>
                <w:szCs w:val="20"/>
              </w:rPr>
            </w:pPr>
          </w:p>
        </w:tc>
        <w:tc>
          <w:tcPr>
            <w:tcW w:w="1165" w:type="dxa"/>
            <w:noWrap/>
            <w:hideMark/>
          </w:tcPr>
          <w:p w14:paraId="759D9427" w14:textId="77777777" w:rsidR="00D12413" w:rsidRPr="00D114BF" w:rsidRDefault="00D12413" w:rsidP="002D2F23">
            <w:pPr>
              <w:rPr>
                <w:rFonts w:ascii="Times New Roman"/>
                <w:sz w:val="20"/>
                <w:szCs w:val="20"/>
              </w:rPr>
            </w:pPr>
          </w:p>
        </w:tc>
        <w:tc>
          <w:tcPr>
            <w:tcW w:w="1165" w:type="dxa"/>
            <w:noWrap/>
            <w:hideMark/>
          </w:tcPr>
          <w:p w14:paraId="3949951A" w14:textId="77777777" w:rsidR="00D12413" w:rsidRPr="00D114BF" w:rsidRDefault="00D12413" w:rsidP="002D2F23">
            <w:pPr>
              <w:rPr>
                <w:rFonts w:ascii="Times New Roman"/>
                <w:sz w:val="20"/>
                <w:szCs w:val="20"/>
              </w:rPr>
            </w:pPr>
          </w:p>
        </w:tc>
        <w:tc>
          <w:tcPr>
            <w:tcW w:w="1165" w:type="dxa"/>
            <w:noWrap/>
            <w:hideMark/>
          </w:tcPr>
          <w:p w14:paraId="56E9E6E0" w14:textId="77777777" w:rsidR="00D12413" w:rsidRPr="00D114BF" w:rsidRDefault="00D12413" w:rsidP="002D2F23">
            <w:pPr>
              <w:rPr>
                <w:rFonts w:ascii="Times New Roman"/>
                <w:sz w:val="20"/>
                <w:szCs w:val="20"/>
              </w:rPr>
            </w:pPr>
          </w:p>
        </w:tc>
        <w:tc>
          <w:tcPr>
            <w:tcW w:w="1165" w:type="dxa"/>
            <w:noWrap/>
            <w:hideMark/>
          </w:tcPr>
          <w:p w14:paraId="664B16CF" w14:textId="77777777" w:rsidR="00D12413" w:rsidRPr="00D114BF" w:rsidRDefault="00D12413" w:rsidP="002D2F23">
            <w:pPr>
              <w:rPr>
                <w:rFonts w:ascii="Times New Roman"/>
                <w:sz w:val="20"/>
                <w:szCs w:val="20"/>
              </w:rPr>
            </w:pPr>
          </w:p>
        </w:tc>
      </w:tr>
      <w:tr w:rsidR="00D12413" w:rsidRPr="00D114BF" w14:paraId="67022B55" w14:textId="77777777" w:rsidTr="00D12413">
        <w:trPr>
          <w:trHeight w:val="300"/>
        </w:trPr>
        <w:tc>
          <w:tcPr>
            <w:tcW w:w="1162" w:type="dxa"/>
            <w:noWrap/>
            <w:hideMark/>
          </w:tcPr>
          <w:p w14:paraId="2A5E36D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[q29_10]</w:t>
            </w:r>
          </w:p>
        </w:tc>
        <w:tc>
          <w:tcPr>
            <w:tcW w:w="2081" w:type="dxa"/>
            <w:noWrap/>
            <w:hideMark/>
          </w:tcPr>
          <w:p w14:paraId="7B6BD1C4"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Dostęp do polskiego rynku pracy dla obywateli państw członkowskich UE</w:t>
            </w:r>
          </w:p>
        </w:tc>
        <w:tc>
          <w:tcPr>
            <w:tcW w:w="1164" w:type="dxa"/>
            <w:noWrap/>
            <w:hideMark/>
          </w:tcPr>
          <w:p w14:paraId="725B345A" w14:textId="77777777" w:rsidR="00D12413" w:rsidRPr="00D114BF" w:rsidRDefault="00D12413" w:rsidP="002D2F23">
            <w:pPr>
              <w:rPr>
                <w:rFonts w:ascii="Calibri" w:hAnsi="Calibri" w:cs="Calibri"/>
                <w:color w:val="000000"/>
                <w:sz w:val="20"/>
                <w:szCs w:val="20"/>
              </w:rPr>
            </w:pPr>
          </w:p>
        </w:tc>
        <w:tc>
          <w:tcPr>
            <w:tcW w:w="1165" w:type="dxa"/>
            <w:noWrap/>
            <w:hideMark/>
          </w:tcPr>
          <w:p w14:paraId="2FF44D1E" w14:textId="77777777" w:rsidR="00D12413" w:rsidRPr="00D114BF" w:rsidRDefault="00D12413" w:rsidP="002D2F23">
            <w:pPr>
              <w:rPr>
                <w:rFonts w:ascii="Times New Roman"/>
                <w:sz w:val="20"/>
                <w:szCs w:val="20"/>
              </w:rPr>
            </w:pPr>
          </w:p>
        </w:tc>
        <w:tc>
          <w:tcPr>
            <w:tcW w:w="1165" w:type="dxa"/>
            <w:noWrap/>
            <w:hideMark/>
          </w:tcPr>
          <w:p w14:paraId="4A3F4B71" w14:textId="77777777" w:rsidR="00D12413" w:rsidRPr="00D114BF" w:rsidRDefault="00D12413" w:rsidP="002D2F23">
            <w:pPr>
              <w:rPr>
                <w:rFonts w:ascii="Times New Roman"/>
                <w:sz w:val="20"/>
                <w:szCs w:val="20"/>
              </w:rPr>
            </w:pPr>
          </w:p>
        </w:tc>
        <w:tc>
          <w:tcPr>
            <w:tcW w:w="1165" w:type="dxa"/>
            <w:noWrap/>
            <w:hideMark/>
          </w:tcPr>
          <w:p w14:paraId="793E1C31" w14:textId="77777777" w:rsidR="00D12413" w:rsidRPr="00D114BF" w:rsidRDefault="00D12413" w:rsidP="002D2F23">
            <w:pPr>
              <w:rPr>
                <w:rFonts w:ascii="Times New Roman"/>
                <w:sz w:val="20"/>
                <w:szCs w:val="20"/>
              </w:rPr>
            </w:pPr>
          </w:p>
        </w:tc>
        <w:tc>
          <w:tcPr>
            <w:tcW w:w="1165" w:type="dxa"/>
            <w:noWrap/>
            <w:hideMark/>
          </w:tcPr>
          <w:p w14:paraId="5ECC8473" w14:textId="77777777" w:rsidR="00D12413" w:rsidRPr="00D114BF" w:rsidRDefault="00D12413" w:rsidP="002D2F23">
            <w:pPr>
              <w:rPr>
                <w:rFonts w:ascii="Times New Roman"/>
                <w:sz w:val="20"/>
                <w:szCs w:val="20"/>
              </w:rPr>
            </w:pPr>
          </w:p>
        </w:tc>
      </w:tr>
      <w:tr w:rsidR="00D12413" w:rsidRPr="00D114BF" w14:paraId="3BAA11D1" w14:textId="77777777" w:rsidTr="00D12413">
        <w:trPr>
          <w:trHeight w:val="300"/>
        </w:trPr>
        <w:tc>
          <w:tcPr>
            <w:tcW w:w="1162" w:type="dxa"/>
            <w:noWrap/>
            <w:hideMark/>
          </w:tcPr>
          <w:p w14:paraId="594549D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[q29_11]</w:t>
            </w:r>
          </w:p>
        </w:tc>
        <w:tc>
          <w:tcPr>
            <w:tcW w:w="2081" w:type="dxa"/>
            <w:noWrap/>
            <w:hideMark/>
          </w:tcPr>
          <w:p w14:paraId="522FE2B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Ochrona danych osobowych</w:t>
            </w:r>
          </w:p>
        </w:tc>
        <w:tc>
          <w:tcPr>
            <w:tcW w:w="1164" w:type="dxa"/>
            <w:noWrap/>
            <w:hideMark/>
          </w:tcPr>
          <w:p w14:paraId="1219D6EF" w14:textId="77777777" w:rsidR="00D12413" w:rsidRPr="00D114BF" w:rsidRDefault="00D12413" w:rsidP="002D2F23">
            <w:pPr>
              <w:rPr>
                <w:rFonts w:ascii="Calibri" w:hAnsi="Calibri" w:cs="Calibri"/>
                <w:color w:val="000000"/>
                <w:sz w:val="20"/>
                <w:szCs w:val="20"/>
              </w:rPr>
            </w:pPr>
          </w:p>
        </w:tc>
        <w:tc>
          <w:tcPr>
            <w:tcW w:w="1165" w:type="dxa"/>
            <w:noWrap/>
            <w:hideMark/>
          </w:tcPr>
          <w:p w14:paraId="04574EBE" w14:textId="77777777" w:rsidR="00D12413" w:rsidRPr="00D114BF" w:rsidRDefault="00D12413" w:rsidP="002D2F23">
            <w:pPr>
              <w:rPr>
                <w:rFonts w:ascii="Times New Roman"/>
                <w:sz w:val="20"/>
                <w:szCs w:val="20"/>
              </w:rPr>
            </w:pPr>
          </w:p>
        </w:tc>
        <w:tc>
          <w:tcPr>
            <w:tcW w:w="1165" w:type="dxa"/>
            <w:noWrap/>
            <w:hideMark/>
          </w:tcPr>
          <w:p w14:paraId="2474802E" w14:textId="77777777" w:rsidR="00D12413" w:rsidRPr="00D114BF" w:rsidRDefault="00D12413" w:rsidP="002D2F23">
            <w:pPr>
              <w:rPr>
                <w:rFonts w:ascii="Times New Roman"/>
                <w:sz w:val="20"/>
                <w:szCs w:val="20"/>
              </w:rPr>
            </w:pPr>
          </w:p>
        </w:tc>
        <w:tc>
          <w:tcPr>
            <w:tcW w:w="1165" w:type="dxa"/>
            <w:noWrap/>
            <w:hideMark/>
          </w:tcPr>
          <w:p w14:paraId="24661E2F" w14:textId="77777777" w:rsidR="00D12413" w:rsidRPr="00D114BF" w:rsidRDefault="00D12413" w:rsidP="002D2F23">
            <w:pPr>
              <w:rPr>
                <w:rFonts w:ascii="Times New Roman"/>
                <w:sz w:val="20"/>
                <w:szCs w:val="20"/>
              </w:rPr>
            </w:pPr>
          </w:p>
        </w:tc>
        <w:tc>
          <w:tcPr>
            <w:tcW w:w="1165" w:type="dxa"/>
            <w:noWrap/>
            <w:hideMark/>
          </w:tcPr>
          <w:p w14:paraId="7CA0B0C3" w14:textId="77777777" w:rsidR="00D12413" w:rsidRPr="00D114BF" w:rsidRDefault="00D12413" w:rsidP="002D2F23">
            <w:pPr>
              <w:rPr>
                <w:rFonts w:ascii="Times New Roman"/>
                <w:sz w:val="20"/>
                <w:szCs w:val="20"/>
              </w:rPr>
            </w:pPr>
          </w:p>
        </w:tc>
      </w:tr>
      <w:tr w:rsidR="00D12413" w:rsidRPr="00D114BF" w14:paraId="595AADD4" w14:textId="77777777" w:rsidTr="00D12413">
        <w:trPr>
          <w:trHeight w:val="300"/>
        </w:trPr>
        <w:tc>
          <w:tcPr>
            <w:tcW w:w="1162" w:type="dxa"/>
            <w:noWrap/>
            <w:hideMark/>
          </w:tcPr>
          <w:p w14:paraId="067A44D6"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[q29_12]</w:t>
            </w:r>
          </w:p>
        </w:tc>
        <w:tc>
          <w:tcPr>
            <w:tcW w:w="2081" w:type="dxa"/>
            <w:noWrap/>
            <w:hideMark/>
          </w:tcPr>
          <w:p w14:paraId="1BAF8B4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Konkurencyjność polskich firm</w:t>
            </w:r>
          </w:p>
        </w:tc>
        <w:tc>
          <w:tcPr>
            <w:tcW w:w="1164" w:type="dxa"/>
            <w:noWrap/>
            <w:hideMark/>
          </w:tcPr>
          <w:p w14:paraId="387EEBD9" w14:textId="77777777" w:rsidR="00D12413" w:rsidRPr="00D114BF" w:rsidRDefault="00D12413" w:rsidP="002D2F23">
            <w:pPr>
              <w:rPr>
                <w:rFonts w:ascii="Calibri" w:hAnsi="Calibri" w:cs="Calibri"/>
                <w:color w:val="000000"/>
                <w:sz w:val="20"/>
                <w:szCs w:val="20"/>
              </w:rPr>
            </w:pPr>
          </w:p>
        </w:tc>
        <w:tc>
          <w:tcPr>
            <w:tcW w:w="1165" w:type="dxa"/>
            <w:noWrap/>
            <w:hideMark/>
          </w:tcPr>
          <w:p w14:paraId="782AC17D" w14:textId="77777777" w:rsidR="00D12413" w:rsidRPr="00D114BF" w:rsidRDefault="00D12413" w:rsidP="002D2F23">
            <w:pPr>
              <w:rPr>
                <w:rFonts w:ascii="Times New Roman"/>
                <w:sz w:val="20"/>
                <w:szCs w:val="20"/>
              </w:rPr>
            </w:pPr>
          </w:p>
        </w:tc>
        <w:tc>
          <w:tcPr>
            <w:tcW w:w="1165" w:type="dxa"/>
            <w:noWrap/>
            <w:hideMark/>
          </w:tcPr>
          <w:p w14:paraId="1B4DDA90" w14:textId="77777777" w:rsidR="00D12413" w:rsidRPr="00D114BF" w:rsidRDefault="00D12413" w:rsidP="002D2F23">
            <w:pPr>
              <w:rPr>
                <w:rFonts w:ascii="Times New Roman"/>
                <w:sz w:val="20"/>
                <w:szCs w:val="20"/>
              </w:rPr>
            </w:pPr>
          </w:p>
        </w:tc>
        <w:tc>
          <w:tcPr>
            <w:tcW w:w="1165" w:type="dxa"/>
            <w:noWrap/>
            <w:hideMark/>
          </w:tcPr>
          <w:p w14:paraId="14C68D6C" w14:textId="77777777" w:rsidR="00D12413" w:rsidRPr="00D114BF" w:rsidRDefault="00D12413" w:rsidP="002D2F23">
            <w:pPr>
              <w:rPr>
                <w:rFonts w:ascii="Times New Roman"/>
                <w:sz w:val="20"/>
                <w:szCs w:val="20"/>
              </w:rPr>
            </w:pPr>
          </w:p>
        </w:tc>
        <w:tc>
          <w:tcPr>
            <w:tcW w:w="1165" w:type="dxa"/>
            <w:noWrap/>
            <w:hideMark/>
          </w:tcPr>
          <w:p w14:paraId="202C2A2C" w14:textId="77777777" w:rsidR="00D12413" w:rsidRPr="00D114BF" w:rsidRDefault="00D12413" w:rsidP="002D2F23">
            <w:pPr>
              <w:rPr>
                <w:rFonts w:ascii="Times New Roman"/>
                <w:sz w:val="20"/>
                <w:szCs w:val="20"/>
              </w:rPr>
            </w:pPr>
          </w:p>
        </w:tc>
      </w:tr>
      <w:tr w:rsidR="00D12413" w:rsidRPr="00D114BF" w14:paraId="1C23144D" w14:textId="77777777" w:rsidTr="00D12413">
        <w:trPr>
          <w:trHeight w:val="300"/>
        </w:trPr>
        <w:tc>
          <w:tcPr>
            <w:tcW w:w="1162" w:type="dxa"/>
            <w:noWrap/>
            <w:hideMark/>
          </w:tcPr>
          <w:p w14:paraId="06CB81A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[q29_13]</w:t>
            </w:r>
          </w:p>
        </w:tc>
        <w:tc>
          <w:tcPr>
            <w:tcW w:w="2081" w:type="dxa"/>
            <w:noWrap/>
            <w:hideMark/>
          </w:tcPr>
          <w:p w14:paraId="483A6D4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Nierówności w Polsce</w:t>
            </w:r>
          </w:p>
        </w:tc>
        <w:tc>
          <w:tcPr>
            <w:tcW w:w="1164" w:type="dxa"/>
            <w:noWrap/>
            <w:hideMark/>
          </w:tcPr>
          <w:p w14:paraId="047F8681" w14:textId="77777777" w:rsidR="00D12413" w:rsidRPr="00D114BF" w:rsidRDefault="00D12413" w:rsidP="002D2F23">
            <w:pPr>
              <w:rPr>
                <w:rFonts w:ascii="Calibri" w:hAnsi="Calibri" w:cs="Calibri"/>
                <w:color w:val="000000"/>
                <w:sz w:val="20"/>
                <w:szCs w:val="20"/>
              </w:rPr>
            </w:pPr>
          </w:p>
        </w:tc>
        <w:tc>
          <w:tcPr>
            <w:tcW w:w="1165" w:type="dxa"/>
            <w:noWrap/>
            <w:hideMark/>
          </w:tcPr>
          <w:p w14:paraId="2B57B571" w14:textId="77777777" w:rsidR="00D12413" w:rsidRPr="00D114BF" w:rsidRDefault="00D12413" w:rsidP="002D2F23">
            <w:pPr>
              <w:rPr>
                <w:rFonts w:ascii="Times New Roman"/>
                <w:sz w:val="20"/>
                <w:szCs w:val="20"/>
              </w:rPr>
            </w:pPr>
          </w:p>
        </w:tc>
        <w:tc>
          <w:tcPr>
            <w:tcW w:w="1165" w:type="dxa"/>
            <w:noWrap/>
            <w:hideMark/>
          </w:tcPr>
          <w:p w14:paraId="5ED87AD4" w14:textId="77777777" w:rsidR="00D12413" w:rsidRPr="00D114BF" w:rsidRDefault="00D12413" w:rsidP="002D2F23">
            <w:pPr>
              <w:rPr>
                <w:rFonts w:ascii="Times New Roman"/>
                <w:sz w:val="20"/>
                <w:szCs w:val="20"/>
              </w:rPr>
            </w:pPr>
          </w:p>
        </w:tc>
        <w:tc>
          <w:tcPr>
            <w:tcW w:w="1165" w:type="dxa"/>
            <w:noWrap/>
            <w:hideMark/>
          </w:tcPr>
          <w:p w14:paraId="31ECFB7F" w14:textId="77777777" w:rsidR="00D12413" w:rsidRPr="00D114BF" w:rsidRDefault="00D12413" w:rsidP="002D2F23">
            <w:pPr>
              <w:rPr>
                <w:rFonts w:ascii="Times New Roman"/>
                <w:sz w:val="20"/>
                <w:szCs w:val="20"/>
              </w:rPr>
            </w:pPr>
          </w:p>
        </w:tc>
        <w:tc>
          <w:tcPr>
            <w:tcW w:w="1165" w:type="dxa"/>
            <w:noWrap/>
            <w:hideMark/>
          </w:tcPr>
          <w:p w14:paraId="6B7900DD" w14:textId="77777777" w:rsidR="00D12413" w:rsidRPr="00D114BF" w:rsidRDefault="00D12413" w:rsidP="002D2F23">
            <w:pPr>
              <w:rPr>
                <w:rFonts w:ascii="Times New Roman"/>
                <w:sz w:val="20"/>
                <w:szCs w:val="20"/>
              </w:rPr>
            </w:pPr>
          </w:p>
        </w:tc>
      </w:tr>
      <w:tr w:rsidR="00D12413" w:rsidRPr="00D114BF" w14:paraId="503892EB" w14:textId="77777777" w:rsidTr="00D12413">
        <w:trPr>
          <w:trHeight w:val="300"/>
        </w:trPr>
        <w:tc>
          <w:tcPr>
            <w:tcW w:w="1162" w:type="dxa"/>
            <w:noWrap/>
            <w:hideMark/>
          </w:tcPr>
          <w:p w14:paraId="08CE84C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[q29_14]</w:t>
            </w:r>
          </w:p>
        </w:tc>
        <w:tc>
          <w:tcPr>
            <w:tcW w:w="2081" w:type="dxa"/>
            <w:noWrap/>
            <w:hideMark/>
          </w:tcPr>
          <w:p w14:paraId="75C764C2"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Nierówności na świecie</w:t>
            </w:r>
          </w:p>
        </w:tc>
        <w:tc>
          <w:tcPr>
            <w:tcW w:w="1164" w:type="dxa"/>
            <w:noWrap/>
            <w:hideMark/>
          </w:tcPr>
          <w:p w14:paraId="7D714A5A" w14:textId="77777777" w:rsidR="00D12413" w:rsidRPr="00D114BF" w:rsidRDefault="00D12413" w:rsidP="002D2F23">
            <w:pPr>
              <w:rPr>
                <w:rFonts w:ascii="Calibri" w:hAnsi="Calibri" w:cs="Calibri"/>
                <w:color w:val="000000"/>
                <w:sz w:val="20"/>
                <w:szCs w:val="20"/>
              </w:rPr>
            </w:pPr>
          </w:p>
        </w:tc>
        <w:tc>
          <w:tcPr>
            <w:tcW w:w="1165" w:type="dxa"/>
            <w:noWrap/>
            <w:hideMark/>
          </w:tcPr>
          <w:p w14:paraId="7E3E63D7" w14:textId="77777777" w:rsidR="00D12413" w:rsidRPr="00D114BF" w:rsidRDefault="00D12413" w:rsidP="002D2F23">
            <w:pPr>
              <w:rPr>
                <w:rFonts w:ascii="Times New Roman"/>
                <w:sz w:val="20"/>
                <w:szCs w:val="20"/>
              </w:rPr>
            </w:pPr>
          </w:p>
        </w:tc>
        <w:tc>
          <w:tcPr>
            <w:tcW w:w="1165" w:type="dxa"/>
            <w:noWrap/>
            <w:hideMark/>
          </w:tcPr>
          <w:p w14:paraId="3A8926C4" w14:textId="77777777" w:rsidR="00D12413" w:rsidRPr="00D114BF" w:rsidRDefault="00D12413" w:rsidP="002D2F23">
            <w:pPr>
              <w:rPr>
                <w:rFonts w:ascii="Times New Roman"/>
                <w:sz w:val="20"/>
                <w:szCs w:val="20"/>
              </w:rPr>
            </w:pPr>
          </w:p>
        </w:tc>
        <w:tc>
          <w:tcPr>
            <w:tcW w:w="1165" w:type="dxa"/>
            <w:noWrap/>
            <w:hideMark/>
          </w:tcPr>
          <w:p w14:paraId="3AA10A31" w14:textId="77777777" w:rsidR="00D12413" w:rsidRPr="00D114BF" w:rsidRDefault="00D12413" w:rsidP="002D2F23">
            <w:pPr>
              <w:rPr>
                <w:rFonts w:ascii="Times New Roman"/>
                <w:sz w:val="20"/>
                <w:szCs w:val="20"/>
              </w:rPr>
            </w:pPr>
          </w:p>
        </w:tc>
        <w:tc>
          <w:tcPr>
            <w:tcW w:w="1165" w:type="dxa"/>
            <w:noWrap/>
            <w:hideMark/>
          </w:tcPr>
          <w:p w14:paraId="4F10BD3C" w14:textId="77777777" w:rsidR="00D12413" w:rsidRPr="00D114BF" w:rsidRDefault="00D12413" w:rsidP="002D2F23">
            <w:pPr>
              <w:rPr>
                <w:rFonts w:ascii="Times New Roman"/>
                <w:sz w:val="20"/>
                <w:szCs w:val="20"/>
              </w:rPr>
            </w:pPr>
          </w:p>
        </w:tc>
      </w:tr>
      <w:tr w:rsidR="00D12413" w:rsidRPr="00D114BF" w14:paraId="3C56198D" w14:textId="77777777" w:rsidTr="00D12413">
        <w:trPr>
          <w:trHeight w:val="300"/>
        </w:trPr>
        <w:tc>
          <w:tcPr>
            <w:tcW w:w="1162" w:type="dxa"/>
            <w:noWrap/>
            <w:hideMark/>
          </w:tcPr>
          <w:p w14:paraId="25691F5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[q29_15]</w:t>
            </w:r>
          </w:p>
        </w:tc>
        <w:tc>
          <w:tcPr>
            <w:tcW w:w="2081" w:type="dxa"/>
            <w:noWrap/>
            <w:hideMark/>
          </w:tcPr>
          <w:p w14:paraId="4CE3D12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 xml:space="preserve">Kwestie moralne np. aborcja, małżeństwa osób tej samej płci, eutanazja itd. </w:t>
            </w:r>
          </w:p>
        </w:tc>
        <w:tc>
          <w:tcPr>
            <w:tcW w:w="1164" w:type="dxa"/>
            <w:noWrap/>
            <w:hideMark/>
          </w:tcPr>
          <w:p w14:paraId="5ADC8842" w14:textId="77777777" w:rsidR="00D12413" w:rsidRPr="00D114BF" w:rsidRDefault="00D12413" w:rsidP="002D2F23">
            <w:pPr>
              <w:rPr>
                <w:rFonts w:ascii="Calibri" w:hAnsi="Calibri" w:cs="Calibri"/>
                <w:color w:val="000000"/>
                <w:sz w:val="20"/>
                <w:szCs w:val="20"/>
              </w:rPr>
            </w:pPr>
          </w:p>
        </w:tc>
        <w:tc>
          <w:tcPr>
            <w:tcW w:w="1165" w:type="dxa"/>
            <w:noWrap/>
            <w:hideMark/>
          </w:tcPr>
          <w:p w14:paraId="59642ECE" w14:textId="77777777" w:rsidR="00D12413" w:rsidRPr="00D114BF" w:rsidRDefault="00D12413" w:rsidP="002D2F23">
            <w:pPr>
              <w:rPr>
                <w:rFonts w:ascii="Times New Roman"/>
                <w:sz w:val="20"/>
                <w:szCs w:val="20"/>
              </w:rPr>
            </w:pPr>
          </w:p>
        </w:tc>
        <w:tc>
          <w:tcPr>
            <w:tcW w:w="1165" w:type="dxa"/>
            <w:noWrap/>
            <w:hideMark/>
          </w:tcPr>
          <w:p w14:paraId="73648513" w14:textId="77777777" w:rsidR="00D12413" w:rsidRPr="00D114BF" w:rsidRDefault="00D12413" w:rsidP="002D2F23">
            <w:pPr>
              <w:rPr>
                <w:rFonts w:ascii="Times New Roman"/>
                <w:sz w:val="20"/>
                <w:szCs w:val="20"/>
              </w:rPr>
            </w:pPr>
          </w:p>
        </w:tc>
        <w:tc>
          <w:tcPr>
            <w:tcW w:w="1165" w:type="dxa"/>
            <w:noWrap/>
            <w:hideMark/>
          </w:tcPr>
          <w:p w14:paraId="72522DD9" w14:textId="77777777" w:rsidR="00D12413" w:rsidRPr="00D114BF" w:rsidRDefault="00D12413" w:rsidP="002D2F23">
            <w:pPr>
              <w:rPr>
                <w:rFonts w:ascii="Times New Roman"/>
                <w:sz w:val="20"/>
                <w:szCs w:val="20"/>
              </w:rPr>
            </w:pPr>
          </w:p>
        </w:tc>
        <w:tc>
          <w:tcPr>
            <w:tcW w:w="1165" w:type="dxa"/>
            <w:noWrap/>
            <w:hideMark/>
          </w:tcPr>
          <w:p w14:paraId="55B5D917" w14:textId="77777777" w:rsidR="00D12413" w:rsidRPr="00D114BF" w:rsidRDefault="00D12413" w:rsidP="002D2F23">
            <w:pPr>
              <w:rPr>
                <w:rFonts w:ascii="Times New Roman"/>
                <w:sz w:val="20"/>
                <w:szCs w:val="20"/>
              </w:rPr>
            </w:pPr>
          </w:p>
        </w:tc>
      </w:tr>
      <w:tr w:rsidR="00D12413" w:rsidRPr="00D114BF" w14:paraId="6F96457D" w14:textId="77777777" w:rsidTr="00D12413">
        <w:trPr>
          <w:trHeight w:val="300"/>
        </w:trPr>
        <w:tc>
          <w:tcPr>
            <w:tcW w:w="1162" w:type="dxa"/>
            <w:noWrap/>
            <w:hideMark/>
          </w:tcPr>
          <w:p w14:paraId="4E1F1A0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[q29_16]</w:t>
            </w:r>
          </w:p>
        </w:tc>
        <w:tc>
          <w:tcPr>
            <w:tcW w:w="2081" w:type="dxa"/>
            <w:noWrap/>
            <w:hideMark/>
          </w:tcPr>
          <w:p w14:paraId="1A36564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Napięcia międzynarodowe</w:t>
            </w:r>
          </w:p>
        </w:tc>
        <w:tc>
          <w:tcPr>
            <w:tcW w:w="1164" w:type="dxa"/>
            <w:noWrap/>
            <w:hideMark/>
          </w:tcPr>
          <w:p w14:paraId="3198FCE5" w14:textId="77777777" w:rsidR="00D12413" w:rsidRPr="00D114BF" w:rsidRDefault="00D12413" w:rsidP="002D2F23">
            <w:pPr>
              <w:rPr>
                <w:rFonts w:ascii="Calibri" w:hAnsi="Calibri" w:cs="Calibri"/>
                <w:color w:val="000000"/>
                <w:sz w:val="20"/>
                <w:szCs w:val="20"/>
              </w:rPr>
            </w:pPr>
          </w:p>
        </w:tc>
        <w:tc>
          <w:tcPr>
            <w:tcW w:w="1165" w:type="dxa"/>
            <w:noWrap/>
            <w:hideMark/>
          </w:tcPr>
          <w:p w14:paraId="552AB6E1" w14:textId="77777777" w:rsidR="00D12413" w:rsidRPr="00D114BF" w:rsidRDefault="00D12413" w:rsidP="002D2F23">
            <w:pPr>
              <w:rPr>
                <w:rFonts w:ascii="Times New Roman"/>
                <w:sz w:val="20"/>
                <w:szCs w:val="20"/>
              </w:rPr>
            </w:pPr>
          </w:p>
        </w:tc>
        <w:tc>
          <w:tcPr>
            <w:tcW w:w="1165" w:type="dxa"/>
            <w:noWrap/>
            <w:hideMark/>
          </w:tcPr>
          <w:p w14:paraId="62B6BFD6" w14:textId="77777777" w:rsidR="00D12413" w:rsidRPr="00D114BF" w:rsidRDefault="00D12413" w:rsidP="002D2F23">
            <w:pPr>
              <w:rPr>
                <w:rFonts w:ascii="Times New Roman"/>
                <w:sz w:val="20"/>
                <w:szCs w:val="20"/>
              </w:rPr>
            </w:pPr>
          </w:p>
        </w:tc>
        <w:tc>
          <w:tcPr>
            <w:tcW w:w="1165" w:type="dxa"/>
            <w:noWrap/>
            <w:hideMark/>
          </w:tcPr>
          <w:p w14:paraId="17EA5660" w14:textId="77777777" w:rsidR="00D12413" w:rsidRPr="00D114BF" w:rsidRDefault="00D12413" w:rsidP="002D2F23">
            <w:pPr>
              <w:rPr>
                <w:rFonts w:ascii="Times New Roman"/>
                <w:sz w:val="20"/>
                <w:szCs w:val="20"/>
              </w:rPr>
            </w:pPr>
          </w:p>
        </w:tc>
        <w:tc>
          <w:tcPr>
            <w:tcW w:w="1165" w:type="dxa"/>
            <w:noWrap/>
            <w:hideMark/>
          </w:tcPr>
          <w:p w14:paraId="14006E5B" w14:textId="77777777" w:rsidR="00D12413" w:rsidRPr="00D114BF" w:rsidRDefault="00D12413" w:rsidP="002D2F23">
            <w:pPr>
              <w:rPr>
                <w:rFonts w:ascii="Times New Roman"/>
                <w:sz w:val="20"/>
                <w:szCs w:val="20"/>
              </w:rPr>
            </w:pPr>
          </w:p>
        </w:tc>
      </w:tr>
    </w:tbl>
    <w:p w14:paraId="72F4C198"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2519"/>
        <w:gridCol w:w="1077"/>
        <w:gridCol w:w="1077"/>
        <w:gridCol w:w="1077"/>
        <w:gridCol w:w="1077"/>
        <w:gridCol w:w="1078"/>
      </w:tblGrid>
      <w:tr w:rsidR="00D12413" w:rsidRPr="00D114BF" w14:paraId="7167B4BA" w14:textId="77777777" w:rsidTr="00194308">
        <w:trPr>
          <w:trHeight w:val="391"/>
        </w:trPr>
        <w:tc>
          <w:tcPr>
            <w:tcW w:w="1162" w:type="dxa"/>
            <w:noWrap/>
            <w:hideMark/>
          </w:tcPr>
          <w:p w14:paraId="32B3E7B8" w14:textId="77777777" w:rsidR="00D12413" w:rsidRPr="00D114BF" w:rsidRDefault="00D12413" w:rsidP="002D2F23">
            <w:pPr>
              <w:rPr>
                <w:rFonts w:ascii="Calibri" w:hAnsi="Calibri" w:cs="Calibri"/>
                <w:b/>
                <w:bCs/>
                <w:color w:val="000000"/>
                <w:sz w:val="20"/>
                <w:szCs w:val="20"/>
              </w:rPr>
            </w:pPr>
            <w:r w:rsidRPr="004A7EFB">
              <w:rPr>
                <w:rFonts w:ascii="Calibri" w:hAnsi="Calibri" w:cs="Calibri"/>
                <w:b/>
                <w:bCs/>
                <w:color w:val="000000"/>
                <w:sz w:val="20"/>
                <w:szCs w:val="20"/>
                <w:highlight w:val="yellow"/>
                <w:rPrChange w:id="233" w:author="Frederik Heylen" w:date="2019-07-11T14:33:00Z">
                  <w:rPr>
                    <w:rFonts w:ascii="Calibri" w:hAnsi="Calibri" w:cs="Calibri"/>
                    <w:b/>
                    <w:bCs/>
                    <w:color w:val="000000"/>
                    <w:sz w:val="20"/>
                    <w:szCs w:val="20"/>
                  </w:rPr>
                </w:rPrChange>
              </w:rPr>
              <w:t>QID69</w:t>
            </w:r>
          </w:p>
        </w:tc>
        <w:tc>
          <w:tcPr>
            <w:tcW w:w="7905" w:type="dxa"/>
            <w:gridSpan w:val="6"/>
            <w:hideMark/>
          </w:tcPr>
          <w:p w14:paraId="3ACD4F4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Jak istotne są wymienione poniżej wyzwania dla Państwa organizacji?</w:t>
            </w:r>
            <w:r w:rsidR="00194308">
              <w:t xml:space="preserve"> </w:t>
            </w:r>
            <w:r w:rsidR="00194308" w:rsidRPr="00194308">
              <w:rPr>
                <w:rFonts w:ascii="Calibri" w:hAnsi="Calibri" w:cs="Calibri"/>
                <w:color w:val="000000"/>
                <w:sz w:val="20"/>
                <w:szCs w:val="20"/>
              </w:rPr>
              <w:t>(R + W)</w:t>
            </w:r>
          </w:p>
        </w:tc>
      </w:tr>
      <w:tr w:rsidR="00D12413" w:rsidRPr="00D114BF" w14:paraId="1A2537E8" w14:textId="77777777" w:rsidTr="00D12413">
        <w:trPr>
          <w:trHeight w:val="300"/>
        </w:trPr>
        <w:tc>
          <w:tcPr>
            <w:tcW w:w="1162" w:type="dxa"/>
            <w:noWrap/>
            <w:hideMark/>
          </w:tcPr>
          <w:p w14:paraId="328D4486" w14:textId="77777777" w:rsidR="00D12413" w:rsidRPr="00D114BF" w:rsidRDefault="00D12413" w:rsidP="002D2F23">
            <w:pPr>
              <w:rPr>
                <w:rFonts w:ascii="Times New Roman"/>
                <w:sz w:val="20"/>
                <w:szCs w:val="20"/>
              </w:rPr>
            </w:pPr>
          </w:p>
        </w:tc>
        <w:tc>
          <w:tcPr>
            <w:tcW w:w="2519" w:type="dxa"/>
            <w:noWrap/>
            <w:hideMark/>
          </w:tcPr>
          <w:p w14:paraId="708A9361" w14:textId="77777777" w:rsidR="00D12413" w:rsidRPr="00D114BF" w:rsidRDefault="00D12413" w:rsidP="002D2F23">
            <w:pPr>
              <w:rPr>
                <w:rFonts w:ascii="Times New Roman"/>
                <w:sz w:val="20"/>
                <w:szCs w:val="20"/>
              </w:rPr>
            </w:pPr>
          </w:p>
        </w:tc>
        <w:tc>
          <w:tcPr>
            <w:tcW w:w="1077" w:type="dxa"/>
            <w:noWrap/>
            <w:hideMark/>
          </w:tcPr>
          <w:p w14:paraId="0F44F41E"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Nie istotne</w:t>
            </w:r>
          </w:p>
        </w:tc>
        <w:tc>
          <w:tcPr>
            <w:tcW w:w="1077" w:type="dxa"/>
            <w:noWrap/>
            <w:hideMark/>
          </w:tcPr>
          <w:p w14:paraId="6355CA62"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Mało istotne</w:t>
            </w:r>
          </w:p>
        </w:tc>
        <w:tc>
          <w:tcPr>
            <w:tcW w:w="1077" w:type="dxa"/>
            <w:noWrap/>
            <w:hideMark/>
          </w:tcPr>
          <w:p w14:paraId="6D42073D"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Ani istotne ani nieistotne</w:t>
            </w:r>
          </w:p>
        </w:tc>
        <w:tc>
          <w:tcPr>
            <w:tcW w:w="1077" w:type="dxa"/>
            <w:noWrap/>
            <w:hideMark/>
          </w:tcPr>
          <w:p w14:paraId="191C8FBF"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Istotne</w:t>
            </w:r>
          </w:p>
        </w:tc>
        <w:tc>
          <w:tcPr>
            <w:tcW w:w="1078" w:type="dxa"/>
            <w:noWrap/>
            <w:hideMark/>
          </w:tcPr>
          <w:p w14:paraId="77C34B1B" w14:textId="77777777" w:rsidR="00D12413" w:rsidRPr="00D114BF" w:rsidRDefault="00D12413" w:rsidP="002D2F23">
            <w:pPr>
              <w:rPr>
                <w:rFonts w:ascii="Times New Roman"/>
                <w:sz w:val="20"/>
                <w:szCs w:val="20"/>
              </w:rPr>
            </w:pPr>
            <w:r w:rsidRPr="00D114BF">
              <w:rPr>
                <w:rFonts w:ascii="Calibri" w:hAnsi="Calibri" w:cs="Calibri"/>
                <w:color w:val="000000"/>
                <w:sz w:val="20"/>
                <w:szCs w:val="20"/>
              </w:rPr>
              <w:t>Bardzo istotne</w:t>
            </w:r>
          </w:p>
        </w:tc>
      </w:tr>
      <w:tr w:rsidR="00194308" w:rsidRPr="00D114BF" w14:paraId="034B92DE" w14:textId="77777777" w:rsidTr="00D12413">
        <w:trPr>
          <w:trHeight w:val="300"/>
        </w:trPr>
        <w:tc>
          <w:tcPr>
            <w:tcW w:w="1162" w:type="dxa"/>
            <w:noWrap/>
          </w:tcPr>
          <w:p w14:paraId="20DE84BE" w14:textId="77777777" w:rsidR="00194308" w:rsidRPr="00D114BF" w:rsidRDefault="00194308" w:rsidP="002D2F23">
            <w:pPr>
              <w:rPr>
                <w:rFonts w:ascii="Calibri" w:hAnsi="Calibri" w:cs="Calibri"/>
                <w:color w:val="000000"/>
                <w:sz w:val="20"/>
                <w:szCs w:val="20"/>
              </w:rPr>
            </w:pPr>
          </w:p>
        </w:tc>
        <w:tc>
          <w:tcPr>
            <w:tcW w:w="2519" w:type="dxa"/>
            <w:noWrap/>
          </w:tcPr>
          <w:p w14:paraId="13972F1D" w14:textId="77777777" w:rsidR="00194308" w:rsidRPr="00D114BF" w:rsidRDefault="00194308" w:rsidP="002D2F23">
            <w:pPr>
              <w:rPr>
                <w:rFonts w:ascii="Calibri" w:hAnsi="Calibri" w:cs="Calibri"/>
                <w:color w:val="000000"/>
                <w:sz w:val="20"/>
                <w:szCs w:val="20"/>
              </w:rPr>
            </w:pPr>
          </w:p>
        </w:tc>
        <w:tc>
          <w:tcPr>
            <w:tcW w:w="1077" w:type="dxa"/>
            <w:noWrap/>
          </w:tcPr>
          <w:p w14:paraId="29F726F4" w14:textId="77777777" w:rsidR="00194308" w:rsidRPr="00D114BF" w:rsidRDefault="00194308" w:rsidP="00194308">
            <w:pPr>
              <w:jc w:val="center"/>
              <w:rPr>
                <w:rFonts w:ascii="Times New Roman"/>
                <w:sz w:val="20"/>
                <w:szCs w:val="20"/>
              </w:rPr>
            </w:pPr>
            <w:r>
              <w:rPr>
                <w:rFonts w:ascii="Times New Roman"/>
                <w:sz w:val="20"/>
                <w:szCs w:val="20"/>
              </w:rPr>
              <w:t>1</w:t>
            </w:r>
          </w:p>
        </w:tc>
        <w:tc>
          <w:tcPr>
            <w:tcW w:w="1077" w:type="dxa"/>
            <w:noWrap/>
          </w:tcPr>
          <w:p w14:paraId="099E3A0F" w14:textId="77777777" w:rsidR="00194308" w:rsidRPr="00D114BF" w:rsidRDefault="00194308" w:rsidP="00194308">
            <w:pPr>
              <w:jc w:val="center"/>
              <w:rPr>
                <w:rFonts w:ascii="Times New Roman"/>
                <w:sz w:val="20"/>
                <w:szCs w:val="20"/>
              </w:rPr>
            </w:pPr>
            <w:r>
              <w:rPr>
                <w:rFonts w:ascii="Times New Roman"/>
                <w:sz w:val="20"/>
                <w:szCs w:val="20"/>
              </w:rPr>
              <w:t>2</w:t>
            </w:r>
          </w:p>
        </w:tc>
        <w:tc>
          <w:tcPr>
            <w:tcW w:w="1077" w:type="dxa"/>
            <w:noWrap/>
          </w:tcPr>
          <w:p w14:paraId="1625F5A4" w14:textId="77777777" w:rsidR="00194308" w:rsidRPr="00D114BF" w:rsidRDefault="00194308" w:rsidP="00194308">
            <w:pPr>
              <w:jc w:val="center"/>
              <w:rPr>
                <w:rFonts w:ascii="Times New Roman"/>
                <w:sz w:val="20"/>
                <w:szCs w:val="20"/>
              </w:rPr>
            </w:pPr>
            <w:r>
              <w:rPr>
                <w:rFonts w:ascii="Times New Roman"/>
                <w:sz w:val="20"/>
                <w:szCs w:val="20"/>
              </w:rPr>
              <w:t>3</w:t>
            </w:r>
          </w:p>
        </w:tc>
        <w:tc>
          <w:tcPr>
            <w:tcW w:w="1077" w:type="dxa"/>
            <w:noWrap/>
          </w:tcPr>
          <w:p w14:paraId="494D6427" w14:textId="77777777" w:rsidR="00194308" w:rsidRPr="00D114BF" w:rsidRDefault="00194308" w:rsidP="00194308">
            <w:pPr>
              <w:jc w:val="center"/>
              <w:rPr>
                <w:rFonts w:ascii="Times New Roman"/>
                <w:sz w:val="20"/>
                <w:szCs w:val="20"/>
              </w:rPr>
            </w:pPr>
            <w:r>
              <w:rPr>
                <w:rFonts w:ascii="Times New Roman"/>
                <w:sz w:val="20"/>
                <w:szCs w:val="20"/>
              </w:rPr>
              <w:t>4</w:t>
            </w:r>
          </w:p>
        </w:tc>
        <w:tc>
          <w:tcPr>
            <w:tcW w:w="1078" w:type="dxa"/>
            <w:noWrap/>
          </w:tcPr>
          <w:p w14:paraId="39080243" w14:textId="77777777" w:rsidR="00194308" w:rsidRPr="00D114BF" w:rsidRDefault="00194308" w:rsidP="00194308">
            <w:pPr>
              <w:jc w:val="center"/>
              <w:rPr>
                <w:rFonts w:ascii="Times New Roman"/>
                <w:sz w:val="20"/>
                <w:szCs w:val="20"/>
              </w:rPr>
            </w:pPr>
            <w:r>
              <w:rPr>
                <w:rFonts w:ascii="Times New Roman"/>
                <w:sz w:val="20"/>
                <w:szCs w:val="20"/>
              </w:rPr>
              <w:t>5</w:t>
            </w:r>
          </w:p>
        </w:tc>
      </w:tr>
      <w:tr w:rsidR="00D12413" w:rsidRPr="00D114BF" w14:paraId="09AC12C2" w14:textId="77777777" w:rsidTr="00D12413">
        <w:trPr>
          <w:trHeight w:val="300"/>
        </w:trPr>
        <w:tc>
          <w:tcPr>
            <w:tcW w:w="1162" w:type="dxa"/>
            <w:noWrap/>
            <w:hideMark/>
          </w:tcPr>
          <w:p w14:paraId="054E0FEA"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lastRenderedPageBreak/>
              <w:t>[q69_01]</w:t>
            </w:r>
          </w:p>
        </w:tc>
        <w:tc>
          <w:tcPr>
            <w:tcW w:w="2519" w:type="dxa"/>
            <w:noWrap/>
            <w:hideMark/>
          </w:tcPr>
          <w:p w14:paraId="1EC53F8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Konkurencja ze strony innych organizacji</w:t>
            </w:r>
          </w:p>
        </w:tc>
        <w:tc>
          <w:tcPr>
            <w:tcW w:w="1077" w:type="dxa"/>
            <w:noWrap/>
            <w:hideMark/>
          </w:tcPr>
          <w:p w14:paraId="10220AE1" w14:textId="77777777" w:rsidR="00D12413" w:rsidRPr="00D114BF" w:rsidRDefault="00D12413" w:rsidP="002D2F23">
            <w:pPr>
              <w:rPr>
                <w:rFonts w:ascii="Times New Roman"/>
                <w:sz w:val="20"/>
                <w:szCs w:val="20"/>
              </w:rPr>
            </w:pPr>
          </w:p>
        </w:tc>
        <w:tc>
          <w:tcPr>
            <w:tcW w:w="1077" w:type="dxa"/>
            <w:noWrap/>
            <w:hideMark/>
          </w:tcPr>
          <w:p w14:paraId="050807DC" w14:textId="77777777" w:rsidR="00D12413" w:rsidRPr="00D114BF" w:rsidRDefault="00D12413" w:rsidP="002D2F23">
            <w:pPr>
              <w:rPr>
                <w:rFonts w:ascii="Times New Roman"/>
                <w:sz w:val="20"/>
                <w:szCs w:val="20"/>
              </w:rPr>
            </w:pPr>
          </w:p>
        </w:tc>
        <w:tc>
          <w:tcPr>
            <w:tcW w:w="1077" w:type="dxa"/>
            <w:noWrap/>
            <w:hideMark/>
          </w:tcPr>
          <w:p w14:paraId="202241E7" w14:textId="77777777" w:rsidR="00D12413" w:rsidRPr="00D114BF" w:rsidRDefault="00D12413" w:rsidP="002D2F23">
            <w:pPr>
              <w:rPr>
                <w:rFonts w:ascii="Times New Roman"/>
                <w:sz w:val="20"/>
                <w:szCs w:val="20"/>
              </w:rPr>
            </w:pPr>
          </w:p>
        </w:tc>
        <w:tc>
          <w:tcPr>
            <w:tcW w:w="1077" w:type="dxa"/>
            <w:noWrap/>
            <w:hideMark/>
          </w:tcPr>
          <w:p w14:paraId="5D46F4E0" w14:textId="77777777" w:rsidR="00D12413" w:rsidRPr="00D114BF" w:rsidRDefault="00D12413" w:rsidP="002D2F23">
            <w:pPr>
              <w:rPr>
                <w:rFonts w:ascii="Times New Roman"/>
                <w:sz w:val="20"/>
                <w:szCs w:val="20"/>
              </w:rPr>
            </w:pPr>
          </w:p>
        </w:tc>
        <w:tc>
          <w:tcPr>
            <w:tcW w:w="1078" w:type="dxa"/>
            <w:noWrap/>
            <w:hideMark/>
          </w:tcPr>
          <w:p w14:paraId="062D0F2E" w14:textId="77777777" w:rsidR="00D12413" w:rsidRPr="00D114BF" w:rsidRDefault="00D12413" w:rsidP="002D2F23">
            <w:pPr>
              <w:rPr>
                <w:rFonts w:ascii="Times New Roman"/>
                <w:sz w:val="20"/>
                <w:szCs w:val="20"/>
              </w:rPr>
            </w:pPr>
          </w:p>
        </w:tc>
      </w:tr>
      <w:tr w:rsidR="00D12413" w:rsidRPr="00D114BF" w14:paraId="7D04F730" w14:textId="77777777" w:rsidTr="00D12413">
        <w:trPr>
          <w:trHeight w:val="300"/>
        </w:trPr>
        <w:tc>
          <w:tcPr>
            <w:tcW w:w="1162" w:type="dxa"/>
            <w:noWrap/>
            <w:hideMark/>
          </w:tcPr>
          <w:p w14:paraId="2958550D"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[q69_02]</w:t>
            </w:r>
          </w:p>
        </w:tc>
        <w:tc>
          <w:tcPr>
            <w:tcW w:w="2519" w:type="dxa"/>
            <w:noWrap/>
            <w:hideMark/>
          </w:tcPr>
          <w:p w14:paraId="3CC38C8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Starzenie się potencjalnych członków</w:t>
            </w:r>
          </w:p>
        </w:tc>
        <w:tc>
          <w:tcPr>
            <w:tcW w:w="1077" w:type="dxa"/>
            <w:noWrap/>
            <w:hideMark/>
          </w:tcPr>
          <w:p w14:paraId="34F29805" w14:textId="77777777" w:rsidR="00D12413" w:rsidRPr="00D114BF" w:rsidRDefault="00D12413" w:rsidP="002D2F23">
            <w:pPr>
              <w:rPr>
                <w:rFonts w:ascii="Times New Roman"/>
                <w:sz w:val="20"/>
                <w:szCs w:val="20"/>
              </w:rPr>
            </w:pPr>
          </w:p>
        </w:tc>
        <w:tc>
          <w:tcPr>
            <w:tcW w:w="1077" w:type="dxa"/>
            <w:noWrap/>
            <w:hideMark/>
          </w:tcPr>
          <w:p w14:paraId="59BEB927" w14:textId="77777777" w:rsidR="00D12413" w:rsidRPr="00D114BF" w:rsidRDefault="00D12413" w:rsidP="002D2F23">
            <w:pPr>
              <w:rPr>
                <w:rFonts w:ascii="Times New Roman"/>
                <w:sz w:val="20"/>
                <w:szCs w:val="20"/>
              </w:rPr>
            </w:pPr>
          </w:p>
        </w:tc>
        <w:tc>
          <w:tcPr>
            <w:tcW w:w="1077" w:type="dxa"/>
            <w:noWrap/>
            <w:hideMark/>
          </w:tcPr>
          <w:p w14:paraId="04D1F5FF" w14:textId="77777777" w:rsidR="00D12413" w:rsidRPr="00D114BF" w:rsidRDefault="00D12413" w:rsidP="002D2F23">
            <w:pPr>
              <w:rPr>
                <w:rFonts w:ascii="Times New Roman"/>
                <w:sz w:val="20"/>
                <w:szCs w:val="20"/>
              </w:rPr>
            </w:pPr>
          </w:p>
        </w:tc>
        <w:tc>
          <w:tcPr>
            <w:tcW w:w="1077" w:type="dxa"/>
            <w:noWrap/>
            <w:hideMark/>
          </w:tcPr>
          <w:p w14:paraId="05D6EF89" w14:textId="77777777" w:rsidR="00D12413" w:rsidRPr="00D114BF" w:rsidRDefault="00D12413" w:rsidP="002D2F23">
            <w:pPr>
              <w:rPr>
                <w:rFonts w:ascii="Times New Roman"/>
                <w:sz w:val="20"/>
                <w:szCs w:val="20"/>
              </w:rPr>
            </w:pPr>
          </w:p>
        </w:tc>
        <w:tc>
          <w:tcPr>
            <w:tcW w:w="1078" w:type="dxa"/>
            <w:noWrap/>
            <w:hideMark/>
          </w:tcPr>
          <w:p w14:paraId="21B02194" w14:textId="77777777" w:rsidR="00D12413" w:rsidRPr="00D114BF" w:rsidRDefault="00D12413" w:rsidP="002D2F23">
            <w:pPr>
              <w:rPr>
                <w:rFonts w:ascii="Times New Roman"/>
                <w:sz w:val="20"/>
                <w:szCs w:val="20"/>
              </w:rPr>
            </w:pPr>
          </w:p>
        </w:tc>
      </w:tr>
      <w:tr w:rsidR="00D12413" w:rsidRPr="00D114BF" w14:paraId="0CAB3E58" w14:textId="77777777" w:rsidTr="00D12413">
        <w:trPr>
          <w:trHeight w:val="300"/>
        </w:trPr>
        <w:tc>
          <w:tcPr>
            <w:tcW w:w="1162" w:type="dxa"/>
            <w:noWrap/>
            <w:hideMark/>
          </w:tcPr>
          <w:p w14:paraId="428BF72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[q69_03]</w:t>
            </w:r>
          </w:p>
        </w:tc>
        <w:tc>
          <w:tcPr>
            <w:tcW w:w="2519" w:type="dxa"/>
            <w:hideMark/>
          </w:tcPr>
          <w:p w14:paraId="0E948F3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Niepewność co do stanu prawnego zagadnień związanych z pracą organizacji</w:t>
            </w:r>
          </w:p>
        </w:tc>
        <w:tc>
          <w:tcPr>
            <w:tcW w:w="1077" w:type="dxa"/>
            <w:noWrap/>
            <w:hideMark/>
          </w:tcPr>
          <w:p w14:paraId="74473633" w14:textId="77777777" w:rsidR="00D12413" w:rsidRPr="00D114BF" w:rsidRDefault="00D12413" w:rsidP="002D2F23">
            <w:pPr>
              <w:rPr>
                <w:rFonts w:ascii="Times New Roman"/>
                <w:sz w:val="20"/>
                <w:szCs w:val="20"/>
              </w:rPr>
            </w:pPr>
          </w:p>
        </w:tc>
        <w:tc>
          <w:tcPr>
            <w:tcW w:w="1077" w:type="dxa"/>
            <w:noWrap/>
            <w:hideMark/>
          </w:tcPr>
          <w:p w14:paraId="6AF74114" w14:textId="77777777" w:rsidR="00D12413" w:rsidRPr="00D114BF" w:rsidRDefault="00D12413" w:rsidP="002D2F23">
            <w:pPr>
              <w:rPr>
                <w:rFonts w:ascii="Times New Roman"/>
                <w:sz w:val="20"/>
                <w:szCs w:val="20"/>
              </w:rPr>
            </w:pPr>
          </w:p>
        </w:tc>
        <w:tc>
          <w:tcPr>
            <w:tcW w:w="1077" w:type="dxa"/>
            <w:noWrap/>
            <w:hideMark/>
          </w:tcPr>
          <w:p w14:paraId="2A889487" w14:textId="77777777" w:rsidR="00D12413" w:rsidRPr="00D114BF" w:rsidRDefault="00D12413" w:rsidP="002D2F23">
            <w:pPr>
              <w:rPr>
                <w:rFonts w:ascii="Times New Roman"/>
                <w:sz w:val="20"/>
                <w:szCs w:val="20"/>
              </w:rPr>
            </w:pPr>
          </w:p>
        </w:tc>
        <w:tc>
          <w:tcPr>
            <w:tcW w:w="1077" w:type="dxa"/>
            <w:noWrap/>
            <w:hideMark/>
          </w:tcPr>
          <w:p w14:paraId="54B6C70C" w14:textId="77777777" w:rsidR="00D12413" w:rsidRPr="00D114BF" w:rsidRDefault="00D12413" w:rsidP="002D2F23">
            <w:pPr>
              <w:rPr>
                <w:rFonts w:ascii="Times New Roman"/>
                <w:sz w:val="20"/>
                <w:szCs w:val="20"/>
              </w:rPr>
            </w:pPr>
          </w:p>
        </w:tc>
        <w:tc>
          <w:tcPr>
            <w:tcW w:w="1078" w:type="dxa"/>
            <w:noWrap/>
            <w:hideMark/>
          </w:tcPr>
          <w:p w14:paraId="02FF068F" w14:textId="77777777" w:rsidR="00D12413" w:rsidRPr="00D114BF" w:rsidRDefault="00D12413" w:rsidP="002D2F23">
            <w:pPr>
              <w:rPr>
                <w:rFonts w:ascii="Times New Roman"/>
                <w:sz w:val="20"/>
                <w:szCs w:val="20"/>
              </w:rPr>
            </w:pPr>
          </w:p>
        </w:tc>
      </w:tr>
      <w:tr w:rsidR="00D12413" w:rsidRPr="00D114BF" w14:paraId="04D11185" w14:textId="77777777" w:rsidTr="00D12413">
        <w:trPr>
          <w:trHeight w:val="300"/>
        </w:trPr>
        <w:tc>
          <w:tcPr>
            <w:tcW w:w="1162" w:type="dxa"/>
            <w:noWrap/>
            <w:hideMark/>
          </w:tcPr>
          <w:p w14:paraId="208377C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[q69_04]</w:t>
            </w:r>
          </w:p>
        </w:tc>
        <w:tc>
          <w:tcPr>
            <w:tcW w:w="2519" w:type="dxa"/>
            <w:noWrap/>
            <w:hideMark/>
          </w:tcPr>
          <w:p w14:paraId="6E962A60"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Zmiany opinii publicznej w kluczowych dla organizacji kwestiach</w:t>
            </w:r>
          </w:p>
        </w:tc>
        <w:tc>
          <w:tcPr>
            <w:tcW w:w="1077" w:type="dxa"/>
            <w:noWrap/>
            <w:hideMark/>
          </w:tcPr>
          <w:p w14:paraId="11E49ED3" w14:textId="77777777" w:rsidR="00D12413" w:rsidRPr="00D114BF" w:rsidRDefault="00D12413" w:rsidP="002D2F23">
            <w:pPr>
              <w:rPr>
                <w:rFonts w:ascii="Times New Roman"/>
                <w:sz w:val="20"/>
                <w:szCs w:val="20"/>
              </w:rPr>
            </w:pPr>
          </w:p>
        </w:tc>
        <w:tc>
          <w:tcPr>
            <w:tcW w:w="1077" w:type="dxa"/>
            <w:noWrap/>
            <w:hideMark/>
          </w:tcPr>
          <w:p w14:paraId="0AADBCC7" w14:textId="77777777" w:rsidR="00D12413" w:rsidRPr="00D114BF" w:rsidRDefault="00D12413" w:rsidP="002D2F23">
            <w:pPr>
              <w:rPr>
                <w:rFonts w:ascii="Times New Roman"/>
                <w:sz w:val="20"/>
                <w:szCs w:val="20"/>
              </w:rPr>
            </w:pPr>
          </w:p>
        </w:tc>
        <w:tc>
          <w:tcPr>
            <w:tcW w:w="1077" w:type="dxa"/>
            <w:noWrap/>
            <w:hideMark/>
          </w:tcPr>
          <w:p w14:paraId="462FD3A4" w14:textId="77777777" w:rsidR="00D12413" w:rsidRPr="00D114BF" w:rsidRDefault="00D12413" w:rsidP="002D2F23">
            <w:pPr>
              <w:rPr>
                <w:rFonts w:ascii="Times New Roman"/>
                <w:sz w:val="20"/>
                <w:szCs w:val="20"/>
              </w:rPr>
            </w:pPr>
          </w:p>
        </w:tc>
        <w:tc>
          <w:tcPr>
            <w:tcW w:w="1077" w:type="dxa"/>
            <w:noWrap/>
            <w:hideMark/>
          </w:tcPr>
          <w:p w14:paraId="33D72102" w14:textId="77777777" w:rsidR="00D12413" w:rsidRPr="00D114BF" w:rsidRDefault="00D12413" w:rsidP="002D2F23">
            <w:pPr>
              <w:rPr>
                <w:rFonts w:ascii="Times New Roman"/>
                <w:sz w:val="20"/>
                <w:szCs w:val="20"/>
              </w:rPr>
            </w:pPr>
          </w:p>
        </w:tc>
        <w:tc>
          <w:tcPr>
            <w:tcW w:w="1078" w:type="dxa"/>
            <w:noWrap/>
            <w:hideMark/>
          </w:tcPr>
          <w:p w14:paraId="5F1A08D1" w14:textId="77777777" w:rsidR="00D12413" w:rsidRPr="00D114BF" w:rsidRDefault="00D12413" w:rsidP="002D2F23">
            <w:pPr>
              <w:rPr>
                <w:rFonts w:ascii="Times New Roman"/>
                <w:sz w:val="20"/>
                <w:szCs w:val="20"/>
              </w:rPr>
            </w:pPr>
          </w:p>
        </w:tc>
      </w:tr>
      <w:tr w:rsidR="00D12413" w:rsidRPr="00D114BF" w14:paraId="1E76A4C2" w14:textId="77777777" w:rsidTr="00D12413">
        <w:trPr>
          <w:trHeight w:val="300"/>
        </w:trPr>
        <w:tc>
          <w:tcPr>
            <w:tcW w:w="1162" w:type="dxa"/>
            <w:noWrap/>
            <w:hideMark/>
          </w:tcPr>
          <w:p w14:paraId="6399DBC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[q69_05]</w:t>
            </w:r>
          </w:p>
        </w:tc>
        <w:tc>
          <w:tcPr>
            <w:tcW w:w="2519" w:type="dxa"/>
            <w:noWrap/>
            <w:hideMark/>
          </w:tcPr>
          <w:p w14:paraId="20905D0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Indywidualizacja</w:t>
            </w:r>
          </w:p>
        </w:tc>
        <w:tc>
          <w:tcPr>
            <w:tcW w:w="1077" w:type="dxa"/>
            <w:noWrap/>
            <w:hideMark/>
          </w:tcPr>
          <w:p w14:paraId="5D4E5858" w14:textId="77777777" w:rsidR="00D12413" w:rsidRPr="00D114BF" w:rsidRDefault="00D12413" w:rsidP="002D2F23">
            <w:pPr>
              <w:rPr>
                <w:rFonts w:ascii="Times New Roman"/>
                <w:sz w:val="20"/>
                <w:szCs w:val="20"/>
              </w:rPr>
            </w:pPr>
          </w:p>
        </w:tc>
        <w:tc>
          <w:tcPr>
            <w:tcW w:w="1077" w:type="dxa"/>
            <w:noWrap/>
            <w:hideMark/>
          </w:tcPr>
          <w:p w14:paraId="21A010A5" w14:textId="77777777" w:rsidR="00D12413" w:rsidRPr="00D114BF" w:rsidRDefault="00D12413" w:rsidP="002D2F23">
            <w:pPr>
              <w:rPr>
                <w:rFonts w:ascii="Times New Roman"/>
                <w:sz w:val="20"/>
                <w:szCs w:val="20"/>
              </w:rPr>
            </w:pPr>
          </w:p>
        </w:tc>
        <w:tc>
          <w:tcPr>
            <w:tcW w:w="1077" w:type="dxa"/>
            <w:noWrap/>
            <w:hideMark/>
          </w:tcPr>
          <w:p w14:paraId="14AB5A44" w14:textId="77777777" w:rsidR="00D12413" w:rsidRPr="00D114BF" w:rsidRDefault="00D12413" w:rsidP="002D2F23">
            <w:pPr>
              <w:rPr>
                <w:rFonts w:ascii="Times New Roman"/>
                <w:sz w:val="20"/>
                <w:szCs w:val="20"/>
              </w:rPr>
            </w:pPr>
          </w:p>
        </w:tc>
        <w:tc>
          <w:tcPr>
            <w:tcW w:w="1077" w:type="dxa"/>
            <w:noWrap/>
            <w:hideMark/>
          </w:tcPr>
          <w:p w14:paraId="0CB2B1C2" w14:textId="77777777" w:rsidR="00D12413" w:rsidRPr="00D114BF" w:rsidRDefault="00D12413" w:rsidP="002D2F23">
            <w:pPr>
              <w:rPr>
                <w:rFonts w:ascii="Times New Roman"/>
                <w:sz w:val="20"/>
                <w:szCs w:val="20"/>
              </w:rPr>
            </w:pPr>
          </w:p>
        </w:tc>
        <w:tc>
          <w:tcPr>
            <w:tcW w:w="1078" w:type="dxa"/>
            <w:noWrap/>
            <w:hideMark/>
          </w:tcPr>
          <w:p w14:paraId="3E5A04CB" w14:textId="77777777" w:rsidR="00D12413" w:rsidRPr="00D114BF" w:rsidRDefault="00D12413" w:rsidP="002D2F23">
            <w:pPr>
              <w:rPr>
                <w:rFonts w:ascii="Times New Roman"/>
                <w:sz w:val="20"/>
                <w:szCs w:val="20"/>
              </w:rPr>
            </w:pPr>
          </w:p>
        </w:tc>
      </w:tr>
      <w:tr w:rsidR="00D12413" w:rsidRPr="00D114BF" w14:paraId="7D907FF6" w14:textId="77777777" w:rsidTr="00D12413">
        <w:trPr>
          <w:trHeight w:val="300"/>
        </w:trPr>
        <w:tc>
          <w:tcPr>
            <w:tcW w:w="1162" w:type="dxa"/>
            <w:noWrap/>
            <w:hideMark/>
          </w:tcPr>
          <w:p w14:paraId="489B651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[q69_06]</w:t>
            </w:r>
          </w:p>
        </w:tc>
        <w:tc>
          <w:tcPr>
            <w:tcW w:w="2519" w:type="dxa"/>
            <w:noWrap/>
            <w:hideMark/>
          </w:tcPr>
          <w:p w14:paraId="0C83040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Nowe technologie</w:t>
            </w:r>
          </w:p>
        </w:tc>
        <w:tc>
          <w:tcPr>
            <w:tcW w:w="1077" w:type="dxa"/>
            <w:noWrap/>
            <w:hideMark/>
          </w:tcPr>
          <w:p w14:paraId="193EF32A" w14:textId="77777777" w:rsidR="00D12413" w:rsidRPr="00D114BF" w:rsidRDefault="00D12413" w:rsidP="002D2F23">
            <w:pPr>
              <w:rPr>
                <w:rFonts w:ascii="Times New Roman"/>
                <w:sz w:val="20"/>
                <w:szCs w:val="20"/>
              </w:rPr>
            </w:pPr>
          </w:p>
        </w:tc>
        <w:tc>
          <w:tcPr>
            <w:tcW w:w="1077" w:type="dxa"/>
            <w:noWrap/>
            <w:hideMark/>
          </w:tcPr>
          <w:p w14:paraId="1F034B95" w14:textId="77777777" w:rsidR="00D12413" w:rsidRPr="00D114BF" w:rsidRDefault="00D12413" w:rsidP="002D2F23">
            <w:pPr>
              <w:rPr>
                <w:rFonts w:ascii="Times New Roman"/>
                <w:sz w:val="20"/>
                <w:szCs w:val="20"/>
              </w:rPr>
            </w:pPr>
          </w:p>
        </w:tc>
        <w:tc>
          <w:tcPr>
            <w:tcW w:w="1077" w:type="dxa"/>
            <w:noWrap/>
            <w:hideMark/>
          </w:tcPr>
          <w:p w14:paraId="5C7744E1" w14:textId="77777777" w:rsidR="00D12413" w:rsidRPr="00D114BF" w:rsidRDefault="00D12413" w:rsidP="002D2F23">
            <w:pPr>
              <w:rPr>
                <w:rFonts w:ascii="Times New Roman"/>
                <w:sz w:val="20"/>
                <w:szCs w:val="20"/>
              </w:rPr>
            </w:pPr>
          </w:p>
        </w:tc>
        <w:tc>
          <w:tcPr>
            <w:tcW w:w="1077" w:type="dxa"/>
            <w:noWrap/>
            <w:hideMark/>
          </w:tcPr>
          <w:p w14:paraId="669A5CF4" w14:textId="77777777" w:rsidR="00D12413" w:rsidRPr="00D114BF" w:rsidRDefault="00D12413" w:rsidP="002D2F23">
            <w:pPr>
              <w:rPr>
                <w:rFonts w:ascii="Times New Roman"/>
                <w:sz w:val="20"/>
                <w:szCs w:val="20"/>
              </w:rPr>
            </w:pPr>
          </w:p>
        </w:tc>
        <w:tc>
          <w:tcPr>
            <w:tcW w:w="1078" w:type="dxa"/>
            <w:noWrap/>
            <w:hideMark/>
          </w:tcPr>
          <w:p w14:paraId="4AECE816" w14:textId="77777777" w:rsidR="00D12413" w:rsidRPr="00D114BF" w:rsidRDefault="00D12413" w:rsidP="002D2F23">
            <w:pPr>
              <w:rPr>
                <w:rFonts w:ascii="Times New Roman"/>
                <w:sz w:val="20"/>
                <w:szCs w:val="20"/>
              </w:rPr>
            </w:pPr>
          </w:p>
        </w:tc>
      </w:tr>
      <w:tr w:rsidR="00D12413" w:rsidRPr="00D114BF" w14:paraId="4469CA9B" w14:textId="77777777" w:rsidTr="00D12413">
        <w:trPr>
          <w:trHeight w:val="300"/>
        </w:trPr>
        <w:tc>
          <w:tcPr>
            <w:tcW w:w="1162" w:type="dxa"/>
            <w:noWrap/>
            <w:hideMark/>
          </w:tcPr>
          <w:p w14:paraId="2B89F6C1"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[q69_07]</w:t>
            </w:r>
          </w:p>
        </w:tc>
        <w:tc>
          <w:tcPr>
            <w:tcW w:w="2519" w:type="dxa"/>
            <w:noWrap/>
            <w:hideMark/>
          </w:tcPr>
          <w:p w14:paraId="66CC23A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Rosnąca różnorodność kulturowa</w:t>
            </w:r>
          </w:p>
        </w:tc>
        <w:tc>
          <w:tcPr>
            <w:tcW w:w="1077" w:type="dxa"/>
            <w:noWrap/>
            <w:hideMark/>
          </w:tcPr>
          <w:p w14:paraId="408099D4" w14:textId="77777777" w:rsidR="00D12413" w:rsidRPr="00D114BF" w:rsidRDefault="00D12413" w:rsidP="002D2F23">
            <w:pPr>
              <w:rPr>
                <w:rFonts w:ascii="Times New Roman"/>
                <w:sz w:val="20"/>
                <w:szCs w:val="20"/>
              </w:rPr>
            </w:pPr>
          </w:p>
        </w:tc>
        <w:tc>
          <w:tcPr>
            <w:tcW w:w="1077" w:type="dxa"/>
            <w:noWrap/>
            <w:hideMark/>
          </w:tcPr>
          <w:p w14:paraId="209A43E4" w14:textId="77777777" w:rsidR="00D12413" w:rsidRPr="00D114BF" w:rsidRDefault="00D12413" w:rsidP="002D2F23">
            <w:pPr>
              <w:rPr>
                <w:rFonts w:ascii="Times New Roman"/>
                <w:sz w:val="20"/>
                <w:szCs w:val="20"/>
              </w:rPr>
            </w:pPr>
          </w:p>
        </w:tc>
        <w:tc>
          <w:tcPr>
            <w:tcW w:w="1077" w:type="dxa"/>
            <w:noWrap/>
            <w:hideMark/>
          </w:tcPr>
          <w:p w14:paraId="592B4E8E" w14:textId="77777777" w:rsidR="00D12413" w:rsidRPr="00D114BF" w:rsidRDefault="00D12413" w:rsidP="002D2F23">
            <w:pPr>
              <w:rPr>
                <w:rFonts w:ascii="Times New Roman"/>
                <w:sz w:val="20"/>
                <w:szCs w:val="20"/>
              </w:rPr>
            </w:pPr>
          </w:p>
        </w:tc>
        <w:tc>
          <w:tcPr>
            <w:tcW w:w="1077" w:type="dxa"/>
            <w:noWrap/>
            <w:hideMark/>
          </w:tcPr>
          <w:p w14:paraId="6D71776C" w14:textId="77777777" w:rsidR="00D12413" w:rsidRPr="00D114BF" w:rsidRDefault="00D12413" w:rsidP="002D2F23">
            <w:pPr>
              <w:rPr>
                <w:rFonts w:ascii="Times New Roman"/>
                <w:sz w:val="20"/>
                <w:szCs w:val="20"/>
              </w:rPr>
            </w:pPr>
          </w:p>
        </w:tc>
        <w:tc>
          <w:tcPr>
            <w:tcW w:w="1078" w:type="dxa"/>
            <w:noWrap/>
            <w:hideMark/>
          </w:tcPr>
          <w:p w14:paraId="34FF6245" w14:textId="77777777" w:rsidR="00D12413" w:rsidRPr="00D114BF" w:rsidRDefault="00D12413" w:rsidP="002D2F23">
            <w:pPr>
              <w:rPr>
                <w:rFonts w:ascii="Times New Roman"/>
                <w:sz w:val="20"/>
                <w:szCs w:val="20"/>
              </w:rPr>
            </w:pPr>
          </w:p>
        </w:tc>
      </w:tr>
      <w:tr w:rsidR="00D12413" w:rsidRPr="00D114BF" w14:paraId="7C6E016F" w14:textId="77777777" w:rsidTr="00D12413">
        <w:trPr>
          <w:trHeight w:val="300"/>
        </w:trPr>
        <w:tc>
          <w:tcPr>
            <w:tcW w:w="1162" w:type="dxa"/>
            <w:noWrap/>
            <w:hideMark/>
          </w:tcPr>
          <w:p w14:paraId="298E7879"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[q69_08]</w:t>
            </w:r>
          </w:p>
        </w:tc>
        <w:tc>
          <w:tcPr>
            <w:tcW w:w="2519" w:type="dxa"/>
            <w:noWrap/>
            <w:hideMark/>
          </w:tcPr>
          <w:p w14:paraId="59B07D77"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Nowe sposoby spędzania wolnego czasu</w:t>
            </w:r>
          </w:p>
        </w:tc>
        <w:tc>
          <w:tcPr>
            <w:tcW w:w="1077" w:type="dxa"/>
            <w:noWrap/>
            <w:hideMark/>
          </w:tcPr>
          <w:p w14:paraId="62CA3152" w14:textId="77777777" w:rsidR="00D12413" w:rsidRPr="00D114BF" w:rsidRDefault="00D12413" w:rsidP="002D2F23">
            <w:pPr>
              <w:rPr>
                <w:rFonts w:ascii="Times New Roman"/>
                <w:sz w:val="20"/>
                <w:szCs w:val="20"/>
              </w:rPr>
            </w:pPr>
          </w:p>
        </w:tc>
        <w:tc>
          <w:tcPr>
            <w:tcW w:w="1077" w:type="dxa"/>
            <w:noWrap/>
            <w:hideMark/>
          </w:tcPr>
          <w:p w14:paraId="01D2F0A2" w14:textId="77777777" w:rsidR="00D12413" w:rsidRPr="00D114BF" w:rsidRDefault="00D12413" w:rsidP="002D2F23">
            <w:pPr>
              <w:rPr>
                <w:rFonts w:ascii="Times New Roman"/>
                <w:sz w:val="20"/>
                <w:szCs w:val="20"/>
              </w:rPr>
            </w:pPr>
          </w:p>
        </w:tc>
        <w:tc>
          <w:tcPr>
            <w:tcW w:w="1077" w:type="dxa"/>
            <w:noWrap/>
            <w:hideMark/>
          </w:tcPr>
          <w:p w14:paraId="1466222A" w14:textId="77777777" w:rsidR="00D12413" w:rsidRPr="00D114BF" w:rsidRDefault="00D12413" w:rsidP="002D2F23">
            <w:pPr>
              <w:rPr>
                <w:rFonts w:ascii="Times New Roman"/>
                <w:sz w:val="20"/>
                <w:szCs w:val="20"/>
              </w:rPr>
            </w:pPr>
          </w:p>
        </w:tc>
        <w:tc>
          <w:tcPr>
            <w:tcW w:w="1077" w:type="dxa"/>
            <w:noWrap/>
            <w:hideMark/>
          </w:tcPr>
          <w:p w14:paraId="2D39584A" w14:textId="77777777" w:rsidR="00D12413" w:rsidRPr="00D114BF" w:rsidRDefault="00D12413" w:rsidP="002D2F23">
            <w:pPr>
              <w:rPr>
                <w:rFonts w:ascii="Times New Roman"/>
                <w:sz w:val="20"/>
                <w:szCs w:val="20"/>
              </w:rPr>
            </w:pPr>
          </w:p>
        </w:tc>
        <w:tc>
          <w:tcPr>
            <w:tcW w:w="1078" w:type="dxa"/>
            <w:noWrap/>
            <w:hideMark/>
          </w:tcPr>
          <w:p w14:paraId="0BFCCDC0" w14:textId="77777777" w:rsidR="00D12413" w:rsidRPr="00D114BF" w:rsidRDefault="00D12413" w:rsidP="002D2F23">
            <w:pPr>
              <w:rPr>
                <w:rFonts w:ascii="Times New Roman"/>
                <w:sz w:val="20"/>
                <w:szCs w:val="20"/>
              </w:rPr>
            </w:pPr>
          </w:p>
        </w:tc>
      </w:tr>
      <w:tr w:rsidR="00D12413" w:rsidRPr="00D114BF" w14:paraId="6DDF5015" w14:textId="77777777" w:rsidTr="00D12413">
        <w:trPr>
          <w:trHeight w:val="300"/>
        </w:trPr>
        <w:tc>
          <w:tcPr>
            <w:tcW w:w="1162" w:type="dxa"/>
            <w:noWrap/>
            <w:hideMark/>
          </w:tcPr>
          <w:p w14:paraId="2339F27E"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[q69_09]</w:t>
            </w:r>
          </w:p>
        </w:tc>
        <w:tc>
          <w:tcPr>
            <w:tcW w:w="2519" w:type="dxa"/>
            <w:noWrap/>
            <w:hideMark/>
          </w:tcPr>
          <w:p w14:paraId="0118864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Ograniczanie dotacji przez państwo</w:t>
            </w:r>
          </w:p>
        </w:tc>
        <w:tc>
          <w:tcPr>
            <w:tcW w:w="1077" w:type="dxa"/>
            <w:noWrap/>
            <w:hideMark/>
          </w:tcPr>
          <w:p w14:paraId="24E4BFC4" w14:textId="77777777" w:rsidR="00D12413" w:rsidRPr="00D114BF" w:rsidRDefault="00D12413" w:rsidP="002D2F23">
            <w:pPr>
              <w:rPr>
                <w:rFonts w:ascii="Times New Roman"/>
                <w:sz w:val="20"/>
                <w:szCs w:val="20"/>
              </w:rPr>
            </w:pPr>
          </w:p>
        </w:tc>
        <w:tc>
          <w:tcPr>
            <w:tcW w:w="1077" w:type="dxa"/>
            <w:noWrap/>
            <w:hideMark/>
          </w:tcPr>
          <w:p w14:paraId="769D97D8" w14:textId="77777777" w:rsidR="00D12413" w:rsidRPr="00D114BF" w:rsidRDefault="00D12413" w:rsidP="002D2F23">
            <w:pPr>
              <w:rPr>
                <w:rFonts w:ascii="Times New Roman"/>
                <w:sz w:val="20"/>
                <w:szCs w:val="20"/>
              </w:rPr>
            </w:pPr>
          </w:p>
        </w:tc>
        <w:tc>
          <w:tcPr>
            <w:tcW w:w="1077" w:type="dxa"/>
            <w:noWrap/>
            <w:hideMark/>
          </w:tcPr>
          <w:p w14:paraId="16D7366A" w14:textId="77777777" w:rsidR="00D12413" w:rsidRPr="00D114BF" w:rsidRDefault="00D12413" w:rsidP="002D2F23">
            <w:pPr>
              <w:rPr>
                <w:rFonts w:ascii="Times New Roman"/>
                <w:sz w:val="20"/>
                <w:szCs w:val="20"/>
              </w:rPr>
            </w:pPr>
          </w:p>
        </w:tc>
        <w:tc>
          <w:tcPr>
            <w:tcW w:w="1077" w:type="dxa"/>
            <w:noWrap/>
            <w:hideMark/>
          </w:tcPr>
          <w:p w14:paraId="594F42D1" w14:textId="77777777" w:rsidR="00D12413" w:rsidRPr="00D114BF" w:rsidRDefault="00D12413" w:rsidP="002D2F23">
            <w:pPr>
              <w:rPr>
                <w:rFonts w:ascii="Times New Roman"/>
                <w:sz w:val="20"/>
                <w:szCs w:val="20"/>
              </w:rPr>
            </w:pPr>
          </w:p>
        </w:tc>
        <w:tc>
          <w:tcPr>
            <w:tcW w:w="1078" w:type="dxa"/>
            <w:noWrap/>
            <w:hideMark/>
          </w:tcPr>
          <w:p w14:paraId="50C3429D" w14:textId="77777777" w:rsidR="00D12413" w:rsidRPr="00D114BF" w:rsidRDefault="00D12413" w:rsidP="002D2F23">
            <w:pPr>
              <w:rPr>
                <w:rFonts w:ascii="Times New Roman"/>
                <w:sz w:val="20"/>
                <w:szCs w:val="20"/>
              </w:rPr>
            </w:pPr>
          </w:p>
        </w:tc>
      </w:tr>
      <w:tr w:rsidR="00D12413" w:rsidRPr="00D114BF" w14:paraId="75F828B8" w14:textId="77777777" w:rsidTr="00D12413">
        <w:trPr>
          <w:trHeight w:val="300"/>
        </w:trPr>
        <w:tc>
          <w:tcPr>
            <w:tcW w:w="1162" w:type="dxa"/>
            <w:noWrap/>
            <w:hideMark/>
          </w:tcPr>
          <w:p w14:paraId="2B1027AC"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[q69_10]</w:t>
            </w:r>
          </w:p>
        </w:tc>
        <w:tc>
          <w:tcPr>
            <w:tcW w:w="2519" w:type="dxa"/>
            <w:noWrap/>
            <w:hideMark/>
          </w:tcPr>
          <w:p w14:paraId="25CEB6A5"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Europeizacja/globalizacja</w:t>
            </w:r>
          </w:p>
        </w:tc>
        <w:tc>
          <w:tcPr>
            <w:tcW w:w="1077" w:type="dxa"/>
            <w:noWrap/>
            <w:hideMark/>
          </w:tcPr>
          <w:p w14:paraId="0641A486" w14:textId="77777777" w:rsidR="00D12413" w:rsidRPr="00D114BF" w:rsidRDefault="00D12413" w:rsidP="002D2F23">
            <w:pPr>
              <w:rPr>
                <w:rFonts w:ascii="Times New Roman"/>
                <w:sz w:val="20"/>
                <w:szCs w:val="20"/>
              </w:rPr>
            </w:pPr>
          </w:p>
        </w:tc>
        <w:tc>
          <w:tcPr>
            <w:tcW w:w="1077" w:type="dxa"/>
            <w:noWrap/>
            <w:hideMark/>
          </w:tcPr>
          <w:p w14:paraId="1F514E39" w14:textId="77777777" w:rsidR="00D12413" w:rsidRPr="00D114BF" w:rsidRDefault="00D12413" w:rsidP="002D2F23">
            <w:pPr>
              <w:rPr>
                <w:rFonts w:ascii="Times New Roman"/>
                <w:sz w:val="20"/>
                <w:szCs w:val="20"/>
              </w:rPr>
            </w:pPr>
          </w:p>
        </w:tc>
        <w:tc>
          <w:tcPr>
            <w:tcW w:w="1077" w:type="dxa"/>
            <w:noWrap/>
            <w:hideMark/>
          </w:tcPr>
          <w:p w14:paraId="0D329443" w14:textId="77777777" w:rsidR="00D12413" w:rsidRPr="00D114BF" w:rsidRDefault="00D12413" w:rsidP="002D2F23">
            <w:pPr>
              <w:rPr>
                <w:rFonts w:ascii="Times New Roman"/>
                <w:sz w:val="20"/>
                <w:szCs w:val="20"/>
              </w:rPr>
            </w:pPr>
          </w:p>
        </w:tc>
        <w:tc>
          <w:tcPr>
            <w:tcW w:w="1077" w:type="dxa"/>
            <w:noWrap/>
            <w:hideMark/>
          </w:tcPr>
          <w:p w14:paraId="686E809D" w14:textId="77777777" w:rsidR="00D12413" w:rsidRPr="00D114BF" w:rsidRDefault="00D12413" w:rsidP="002D2F23">
            <w:pPr>
              <w:rPr>
                <w:rFonts w:ascii="Times New Roman"/>
                <w:sz w:val="20"/>
                <w:szCs w:val="20"/>
              </w:rPr>
            </w:pPr>
          </w:p>
        </w:tc>
        <w:tc>
          <w:tcPr>
            <w:tcW w:w="1078" w:type="dxa"/>
            <w:noWrap/>
            <w:hideMark/>
          </w:tcPr>
          <w:p w14:paraId="724902AA" w14:textId="77777777" w:rsidR="00D12413" w:rsidRPr="00D114BF" w:rsidRDefault="00D12413" w:rsidP="002D2F23">
            <w:pPr>
              <w:rPr>
                <w:rFonts w:ascii="Times New Roman"/>
                <w:sz w:val="20"/>
                <w:szCs w:val="20"/>
              </w:rPr>
            </w:pPr>
          </w:p>
        </w:tc>
      </w:tr>
      <w:tr w:rsidR="00D12413" w:rsidRPr="00D114BF" w14:paraId="6536C989" w14:textId="77777777" w:rsidTr="00D12413">
        <w:trPr>
          <w:trHeight w:val="300"/>
        </w:trPr>
        <w:tc>
          <w:tcPr>
            <w:tcW w:w="1162" w:type="dxa"/>
            <w:noWrap/>
            <w:hideMark/>
          </w:tcPr>
          <w:p w14:paraId="4C3F0983"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[q69_11]</w:t>
            </w:r>
          </w:p>
        </w:tc>
        <w:tc>
          <w:tcPr>
            <w:tcW w:w="2519" w:type="dxa"/>
            <w:noWrap/>
            <w:hideMark/>
          </w:tcPr>
          <w:p w14:paraId="295CCB5F" w14:textId="77777777" w:rsidR="00D12413" w:rsidRPr="00D114BF" w:rsidRDefault="00D12413" w:rsidP="002D2F23">
            <w:pPr>
              <w:rPr>
                <w:rFonts w:ascii="Calibri" w:hAnsi="Calibri" w:cs="Calibri"/>
                <w:color w:val="000000"/>
                <w:sz w:val="20"/>
                <w:szCs w:val="20"/>
              </w:rPr>
            </w:pPr>
            <w:r w:rsidRPr="00D114BF">
              <w:rPr>
                <w:rFonts w:ascii="Calibri" w:hAnsi="Calibri" w:cs="Calibri"/>
                <w:color w:val="000000"/>
                <w:sz w:val="20"/>
                <w:szCs w:val="20"/>
              </w:rPr>
              <w:t xml:space="preserve">Nowe formy uczestnictwa politycznego </w:t>
            </w:r>
          </w:p>
        </w:tc>
        <w:tc>
          <w:tcPr>
            <w:tcW w:w="1077" w:type="dxa"/>
            <w:noWrap/>
            <w:hideMark/>
          </w:tcPr>
          <w:p w14:paraId="67F2BAC0" w14:textId="77777777" w:rsidR="00D12413" w:rsidRPr="00D114BF" w:rsidRDefault="00D12413" w:rsidP="002D2F23">
            <w:pPr>
              <w:rPr>
                <w:rFonts w:ascii="Times New Roman"/>
                <w:sz w:val="20"/>
                <w:szCs w:val="20"/>
              </w:rPr>
            </w:pPr>
          </w:p>
        </w:tc>
        <w:tc>
          <w:tcPr>
            <w:tcW w:w="1077" w:type="dxa"/>
            <w:noWrap/>
            <w:hideMark/>
          </w:tcPr>
          <w:p w14:paraId="65F33D47" w14:textId="77777777" w:rsidR="00D12413" w:rsidRPr="00D114BF" w:rsidRDefault="00D12413" w:rsidP="002D2F23">
            <w:pPr>
              <w:rPr>
                <w:rFonts w:ascii="Times New Roman"/>
                <w:sz w:val="20"/>
                <w:szCs w:val="20"/>
              </w:rPr>
            </w:pPr>
          </w:p>
        </w:tc>
        <w:tc>
          <w:tcPr>
            <w:tcW w:w="1077" w:type="dxa"/>
            <w:noWrap/>
            <w:hideMark/>
          </w:tcPr>
          <w:p w14:paraId="3F82AB5A" w14:textId="77777777" w:rsidR="00D12413" w:rsidRPr="00D114BF" w:rsidRDefault="00D12413" w:rsidP="002D2F23">
            <w:pPr>
              <w:rPr>
                <w:rFonts w:ascii="Times New Roman"/>
                <w:sz w:val="20"/>
                <w:szCs w:val="20"/>
              </w:rPr>
            </w:pPr>
          </w:p>
        </w:tc>
        <w:tc>
          <w:tcPr>
            <w:tcW w:w="1077" w:type="dxa"/>
            <w:noWrap/>
            <w:hideMark/>
          </w:tcPr>
          <w:p w14:paraId="12F47E61" w14:textId="77777777" w:rsidR="00D12413" w:rsidRPr="00D114BF" w:rsidRDefault="00D12413" w:rsidP="002D2F23">
            <w:pPr>
              <w:rPr>
                <w:rFonts w:ascii="Times New Roman"/>
                <w:sz w:val="20"/>
                <w:szCs w:val="20"/>
              </w:rPr>
            </w:pPr>
          </w:p>
        </w:tc>
        <w:tc>
          <w:tcPr>
            <w:tcW w:w="1078" w:type="dxa"/>
            <w:noWrap/>
            <w:hideMark/>
          </w:tcPr>
          <w:p w14:paraId="48A10B2E" w14:textId="77777777" w:rsidR="00D12413" w:rsidRPr="00D114BF" w:rsidRDefault="00D12413" w:rsidP="002D2F23">
            <w:pPr>
              <w:rPr>
                <w:rFonts w:ascii="Times New Roman"/>
                <w:sz w:val="20"/>
                <w:szCs w:val="20"/>
              </w:rPr>
            </w:pPr>
          </w:p>
        </w:tc>
      </w:tr>
    </w:tbl>
    <w:p w14:paraId="01DE8735" w14:textId="77777777" w:rsidR="00D12413" w:rsidRPr="00D114BF" w:rsidRDefault="00D12413">
      <w:pPr>
        <w:rPr>
          <w:sz w:val="20"/>
          <w:szCs w:val="20"/>
        </w:rPr>
      </w:pPr>
    </w:p>
    <w:tbl>
      <w:tblPr>
        <w:tblStyle w:val="Tabelraster"/>
        <w:tblW w:w="9067" w:type="dxa"/>
        <w:tblLayout w:type="fixed"/>
        <w:tblLook w:val="04A0" w:firstRow="1" w:lastRow="0" w:firstColumn="1" w:lastColumn="0" w:noHBand="0" w:noVBand="1"/>
      </w:tblPr>
      <w:tblGrid>
        <w:gridCol w:w="1162"/>
        <w:gridCol w:w="5779"/>
        <w:gridCol w:w="2126"/>
      </w:tblGrid>
      <w:tr w:rsidR="00194308" w:rsidRPr="00D114BF" w14:paraId="1CEF7BDB" w14:textId="77777777" w:rsidTr="00194308">
        <w:trPr>
          <w:trHeight w:val="648"/>
        </w:trPr>
        <w:tc>
          <w:tcPr>
            <w:tcW w:w="1162" w:type="dxa"/>
            <w:noWrap/>
            <w:hideMark/>
          </w:tcPr>
          <w:p w14:paraId="50F5A816" w14:textId="77777777" w:rsidR="00194308" w:rsidRPr="00D114BF" w:rsidRDefault="00194308" w:rsidP="002D2F23">
            <w:pPr>
              <w:rPr>
                <w:rFonts w:ascii="Calibri" w:hAnsi="Calibri" w:cs="Calibri"/>
                <w:b/>
                <w:bCs/>
                <w:color w:val="000000"/>
                <w:sz w:val="20"/>
                <w:szCs w:val="20"/>
              </w:rPr>
            </w:pPr>
            <w:r w:rsidRPr="008A3C0F">
              <w:rPr>
                <w:rFonts w:ascii="Calibri" w:hAnsi="Calibri" w:cs="Calibri"/>
                <w:b/>
                <w:bCs/>
                <w:color w:val="000000"/>
                <w:sz w:val="20"/>
                <w:szCs w:val="20"/>
                <w:highlight w:val="yellow"/>
                <w:rPrChange w:id="234" w:author="Frederik Heylen" w:date="2019-07-11T13:40:00Z">
                  <w:rPr>
                    <w:rFonts w:ascii="Calibri" w:hAnsi="Calibri" w:cs="Calibri"/>
                    <w:b/>
                    <w:bCs/>
                    <w:color w:val="000000"/>
                    <w:sz w:val="20"/>
                    <w:szCs w:val="20"/>
                  </w:rPr>
                </w:rPrChange>
              </w:rPr>
              <w:t>QID30</w:t>
            </w:r>
          </w:p>
        </w:tc>
        <w:tc>
          <w:tcPr>
            <w:tcW w:w="7905" w:type="dxa"/>
            <w:gridSpan w:val="2"/>
            <w:hideMark/>
          </w:tcPr>
          <w:p w14:paraId="7B3E37CC" w14:textId="77777777" w:rsidR="00194308" w:rsidRPr="00D114BF" w:rsidRDefault="00194308" w:rsidP="002D2F23">
            <w:pPr>
              <w:rPr>
                <w:rFonts w:ascii="Calibri" w:hAnsi="Calibri" w:cs="Calibri"/>
                <w:color w:val="000000"/>
                <w:sz w:val="20"/>
                <w:szCs w:val="20"/>
              </w:rPr>
            </w:pPr>
            <w:r w:rsidRPr="00D114BF">
              <w:rPr>
                <w:rFonts w:ascii="Calibri" w:hAnsi="Calibri" w:cs="Calibri"/>
                <w:color w:val="000000"/>
                <w:sz w:val="20"/>
                <w:szCs w:val="20"/>
              </w:rPr>
              <w:t>Procentowo jak dużo Państwa organizacja poświęca czasu na lobbing/wpływanie na korzystne rozwiązania legislacyjne na poziomie lokalnym, regionalnym, narodowym, europejskim i międzynarodowym? Procenty powinny się sumować do 100.</w:t>
            </w:r>
            <w:r>
              <w:rPr>
                <w:rFonts w:ascii="Calibri" w:hAnsi="Calibri" w:cs="Calibri"/>
                <w:color w:val="000000"/>
                <w:sz w:val="20"/>
                <w:szCs w:val="20"/>
              </w:rPr>
              <w:t xml:space="preserve"> W (Filter13</w:t>
            </w:r>
            <w:r w:rsidRPr="00194308">
              <w:rPr>
                <w:rFonts w:ascii="Calibri" w:hAnsi="Calibri" w:cs="Calibri"/>
                <w:color w:val="000000"/>
                <w:sz w:val="20"/>
                <w:szCs w:val="20"/>
              </w:rPr>
              <w:t>)</w:t>
            </w:r>
          </w:p>
        </w:tc>
      </w:tr>
      <w:tr w:rsidR="00194308" w:rsidRPr="00D114BF" w14:paraId="71F67870" w14:textId="77777777" w:rsidTr="00194308">
        <w:trPr>
          <w:trHeight w:val="300"/>
        </w:trPr>
        <w:tc>
          <w:tcPr>
            <w:tcW w:w="1162" w:type="dxa"/>
            <w:noWrap/>
            <w:hideMark/>
          </w:tcPr>
          <w:p w14:paraId="2A6F4605" w14:textId="77777777" w:rsidR="00194308" w:rsidRPr="00D114BF" w:rsidRDefault="00194308" w:rsidP="002D2F23">
            <w:pPr>
              <w:rPr>
                <w:rFonts w:ascii="Calibri" w:hAnsi="Calibri" w:cs="Calibri"/>
                <w:color w:val="000000"/>
                <w:sz w:val="20"/>
                <w:szCs w:val="20"/>
              </w:rPr>
            </w:pPr>
            <w:r w:rsidRPr="00D114BF">
              <w:rPr>
                <w:rFonts w:ascii="Calibri" w:hAnsi="Calibri" w:cs="Calibri"/>
                <w:color w:val="000000"/>
                <w:sz w:val="20"/>
                <w:szCs w:val="20"/>
              </w:rPr>
              <w:t>[q30_01]</w:t>
            </w:r>
          </w:p>
        </w:tc>
        <w:tc>
          <w:tcPr>
            <w:tcW w:w="5779" w:type="dxa"/>
            <w:noWrap/>
            <w:hideMark/>
          </w:tcPr>
          <w:p w14:paraId="09DDEFE8" w14:textId="77777777" w:rsidR="00194308" w:rsidRPr="00D114BF" w:rsidRDefault="00194308" w:rsidP="002D2F23">
            <w:pPr>
              <w:rPr>
                <w:rFonts w:ascii="Times New Roman"/>
                <w:sz w:val="20"/>
                <w:szCs w:val="20"/>
              </w:rPr>
            </w:pPr>
            <w:r w:rsidRPr="00D114BF">
              <w:rPr>
                <w:rFonts w:ascii="Calibri" w:hAnsi="Calibri" w:cs="Calibri"/>
                <w:color w:val="000000"/>
                <w:sz w:val="20"/>
                <w:szCs w:val="20"/>
              </w:rPr>
              <w:t>Poziom lokalny</w:t>
            </w:r>
          </w:p>
        </w:tc>
        <w:tc>
          <w:tcPr>
            <w:tcW w:w="2126" w:type="dxa"/>
          </w:tcPr>
          <w:p w14:paraId="224952B4" w14:textId="77777777" w:rsidR="00194308" w:rsidRPr="00194308" w:rsidRDefault="00194308" w:rsidP="002D2F23">
            <w:pPr>
              <w:rPr>
                <w:rFonts w:ascii="Calibri" w:hAnsi="Calibri" w:cs="Calibri"/>
                <w:i/>
                <w:color w:val="000000"/>
                <w:sz w:val="20"/>
                <w:szCs w:val="20"/>
              </w:rPr>
            </w:pPr>
            <w:r w:rsidRPr="00194308">
              <w:rPr>
                <w:rFonts w:ascii="Calibri" w:hAnsi="Calibri" w:cs="Calibri"/>
                <w:i/>
                <w:color w:val="000000"/>
                <w:sz w:val="20"/>
                <w:szCs w:val="20"/>
              </w:rPr>
              <w:t>(Numeric)</w:t>
            </w:r>
          </w:p>
        </w:tc>
      </w:tr>
      <w:tr w:rsidR="00194308" w:rsidRPr="00D114BF" w14:paraId="6896C094" w14:textId="77777777" w:rsidTr="00194308">
        <w:trPr>
          <w:trHeight w:val="300"/>
        </w:trPr>
        <w:tc>
          <w:tcPr>
            <w:tcW w:w="1162" w:type="dxa"/>
            <w:noWrap/>
            <w:hideMark/>
          </w:tcPr>
          <w:p w14:paraId="1777519B" w14:textId="77777777" w:rsidR="00194308" w:rsidRPr="00D114BF" w:rsidRDefault="00194308" w:rsidP="002D2F23">
            <w:pPr>
              <w:rPr>
                <w:rFonts w:ascii="Calibri" w:hAnsi="Calibri" w:cs="Calibri"/>
                <w:color w:val="000000"/>
                <w:sz w:val="20"/>
                <w:szCs w:val="20"/>
              </w:rPr>
            </w:pPr>
            <w:r w:rsidRPr="00D114BF">
              <w:rPr>
                <w:rFonts w:ascii="Calibri" w:hAnsi="Calibri" w:cs="Calibri"/>
                <w:color w:val="000000"/>
                <w:sz w:val="20"/>
                <w:szCs w:val="20"/>
              </w:rPr>
              <w:t>[q30_02]</w:t>
            </w:r>
          </w:p>
        </w:tc>
        <w:tc>
          <w:tcPr>
            <w:tcW w:w="5779" w:type="dxa"/>
            <w:noWrap/>
            <w:hideMark/>
          </w:tcPr>
          <w:p w14:paraId="578276F5" w14:textId="77777777" w:rsidR="00194308" w:rsidRPr="00D114BF" w:rsidRDefault="00194308" w:rsidP="002D2F23">
            <w:pPr>
              <w:rPr>
                <w:rFonts w:ascii="Times New Roman"/>
                <w:sz w:val="20"/>
                <w:szCs w:val="20"/>
              </w:rPr>
            </w:pPr>
            <w:r w:rsidRPr="00D114BF">
              <w:rPr>
                <w:rFonts w:ascii="Calibri" w:hAnsi="Calibri" w:cs="Calibri"/>
                <w:color w:val="000000"/>
                <w:sz w:val="20"/>
                <w:szCs w:val="20"/>
              </w:rPr>
              <w:t>Poziom regionalny</w:t>
            </w:r>
          </w:p>
        </w:tc>
        <w:tc>
          <w:tcPr>
            <w:tcW w:w="2126" w:type="dxa"/>
          </w:tcPr>
          <w:p w14:paraId="431A7211" w14:textId="77777777" w:rsidR="00194308" w:rsidRPr="00D114BF" w:rsidRDefault="00194308" w:rsidP="002D2F23">
            <w:pPr>
              <w:rPr>
                <w:rFonts w:ascii="Calibri" w:hAnsi="Calibri" w:cs="Calibri"/>
                <w:color w:val="000000"/>
                <w:sz w:val="20"/>
                <w:szCs w:val="20"/>
              </w:rPr>
            </w:pPr>
            <w:r w:rsidRPr="00194308">
              <w:rPr>
                <w:rFonts w:ascii="Calibri" w:hAnsi="Calibri" w:cs="Calibri"/>
                <w:i/>
                <w:color w:val="000000"/>
                <w:sz w:val="20"/>
                <w:szCs w:val="20"/>
              </w:rPr>
              <w:t>(Numeric)</w:t>
            </w:r>
          </w:p>
        </w:tc>
      </w:tr>
      <w:tr w:rsidR="00194308" w:rsidRPr="00D114BF" w14:paraId="3E3B4FD2" w14:textId="77777777" w:rsidTr="00194308">
        <w:trPr>
          <w:trHeight w:val="300"/>
        </w:trPr>
        <w:tc>
          <w:tcPr>
            <w:tcW w:w="1162" w:type="dxa"/>
            <w:noWrap/>
            <w:hideMark/>
          </w:tcPr>
          <w:p w14:paraId="7A66D5C3" w14:textId="77777777" w:rsidR="00194308" w:rsidRPr="00D114BF" w:rsidRDefault="00194308" w:rsidP="002D2F23">
            <w:pPr>
              <w:rPr>
                <w:rFonts w:ascii="Calibri" w:hAnsi="Calibri" w:cs="Calibri"/>
                <w:color w:val="000000"/>
                <w:sz w:val="20"/>
                <w:szCs w:val="20"/>
              </w:rPr>
            </w:pPr>
            <w:r w:rsidRPr="00D114BF">
              <w:rPr>
                <w:rFonts w:ascii="Calibri" w:hAnsi="Calibri" w:cs="Calibri"/>
                <w:color w:val="000000"/>
                <w:sz w:val="20"/>
                <w:szCs w:val="20"/>
              </w:rPr>
              <w:t>[q30_03]</w:t>
            </w:r>
          </w:p>
        </w:tc>
        <w:tc>
          <w:tcPr>
            <w:tcW w:w="5779" w:type="dxa"/>
            <w:noWrap/>
            <w:hideMark/>
          </w:tcPr>
          <w:p w14:paraId="56239E89" w14:textId="77777777" w:rsidR="00194308" w:rsidRPr="00D114BF" w:rsidRDefault="00194308" w:rsidP="002D2F23">
            <w:pPr>
              <w:rPr>
                <w:rFonts w:ascii="Times New Roman"/>
                <w:sz w:val="20"/>
                <w:szCs w:val="20"/>
              </w:rPr>
            </w:pPr>
            <w:r w:rsidRPr="00D114BF">
              <w:rPr>
                <w:rFonts w:ascii="Calibri" w:hAnsi="Calibri" w:cs="Calibri"/>
                <w:color w:val="000000"/>
                <w:sz w:val="20"/>
                <w:szCs w:val="20"/>
              </w:rPr>
              <w:t>Poziom narodowy</w:t>
            </w:r>
          </w:p>
        </w:tc>
        <w:tc>
          <w:tcPr>
            <w:tcW w:w="2126" w:type="dxa"/>
          </w:tcPr>
          <w:p w14:paraId="2F85E1FC" w14:textId="77777777" w:rsidR="00194308" w:rsidRPr="00D114BF" w:rsidRDefault="00194308" w:rsidP="002D2F23">
            <w:pPr>
              <w:rPr>
                <w:rFonts w:ascii="Calibri" w:hAnsi="Calibri" w:cs="Calibri"/>
                <w:color w:val="000000"/>
                <w:sz w:val="20"/>
                <w:szCs w:val="20"/>
              </w:rPr>
            </w:pPr>
            <w:r w:rsidRPr="00194308">
              <w:rPr>
                <w:rFonts w:ascii="Calibri" w:hAnsi="Calibri" w:cs="Calibri"/>
                <w:i/>
                <w:color w:val="000000"/>
                <w:sz w:val="20"/>
                <w:szCs w:val="20"/>
              </w:rPr>
              <w:t>(Numeric)</w:t>
            </w:r>
          </w:p>
        </w:tc>
      </w:tr>
      <w:tr w:rsidR="00194308" w:rsidRPr="00D114BF" w14:paraId="6F704F7E" w14:textId="77777777" w:rsidTr="00194308">
        <w:trPr>
          <w:trHeight w:val="300"/>
        </w:trPr>
        <w:tc>
          <w:tcPr>
            <w:tcW w:w="1162" w:type="dxa"/>
            <w:noWrap/>
            <w:hideMark/>
          </w:tcPr>
          <w:p w14:paraId="04720BE0" w14:textId="77777777" w:rsidR="00194308" w:rsidRPr="00D114BF" w:rsidRDefault="00194308" w:rsidP="002D2F23">
            <w:pPr>
              <w:rPr>
                <w:rFonts w:ascii="Calibri" w:hAnsi="Calibri" w:cs="Calibri"/>
                <w:color w:val="000000"/>
                <w:sz w:val="20"/>
                <w:szCs w:val="20"/>
              </w:rPr>
            </w:pPr>
            <w:r w:rsidRPr="00D114BF">
              <w:rPr>
                <w:rFonts w:ascii="Calibri" w:hAnsi="Calibri" w:cs="Calibri"/>
                <w:color w:val="000000"/>
                <w:sz w:val="20"/>
                <w:szCs w:val="20"/>
              </w:rPr>
              <w:t>[q30_04]</w:t>
            </w:r>
          </w:p>
        </w:tc>
        <w:tc>
          <w:tcPr>
            <w:tcW w:w="5779" w:type="dxa"/>
            <w:noWrap/>
            <w:hideMark/>
          </w:tcPr>
          <w:p w14:paraId="263E4906" w14:textId="77777777" w:rsidR="00194308" w:rsidRPr="00D114BF" w:rsidRDefault="00194308" w:rsidP="002D2F23">
            <w:pPr>
              <w:rPr>
                <w:rFonts w:ascii="Times New Roman"/>
                <w:sz w:val="20"/>
                <w:szCs w:val="20"/>
              </w:rPr>
            </w:pPr>
            <w:r w:rsidRPr="00D114BF">
              <w:rPr>
                <w:rFonts w:ascii="Calibri" w:hAnsi="Calibri" w:cs="Calibri"/>
                <w:color w:val="000000"/>
                <w:sz w:val="20"/>
                <w:szCs w:val="20"/>
              </w:rPr>
              <w:t>Poziom europejski</w:t>
            </w:r>
          </w:p>
        </w:tc>
        <w:tc>
          <w:tcPr>
            <w:tcW w:w="2126" w:type="dxa"/>
          </w:tcPr>
          <w:p w14:paraId="3E842AF2" w14:textId="77777777" w:rsidR="00194308" w:rsidRPr="00D114BF" w:rsidRDefault="00194308" w:rsidP="002D2F23">
            <w:pPr>
              <w:rPr>
                <w:rFonts w:ascii="Calibri" w:hAnsi="Calibri" w:cs="Calibri"/>
                <w:color w:val="000000"/>
                <w:sz w:val="20"/>
                <w:szCs w:val="20"/>
              </w:rPr>
            </w:pPr>
            <w:r w:rsidRPr="00194308">
              <w:rPr>
                <w:rFonts w:ascii="Calibri" w:hAnsi="Calibri" w:cs="Calibri"/>
                <w:i/>
                <w:color w:val="000000"/>
                <w:sz w:val="20"/>
                <w:szCs w:val="20"/>
              </w:rPr>
              <w:t>(Numeric)</w:t>
            </w:r>
          </w:p>
        </w:tc>
      </w:tr>
      <w:tr w:rsidR="00194308" w:rsidRPr="00D114BF" w14:paraId="1228FD16" w14:textId="77777777" w:rsidTr="00194308">
        <w:trPr>
          <w:trHeight w:val="300"/>
        </w:trPr>
        <w:tc>
          <w:tcPr>
            <w:tcW w:w="1162" w:type="dxa"/>
            <w:noWrap/>
            <w:hideMark/>
          </w:tcPr>
          <w:p w14:paraId="42A67CD9" w14:textId="77777777" w:rsidR="00194308" w:rsidRPr="00D114BF" w:rsidRDefault="00194308" w:rsidP="002D2F23">
            <w:pPr>
              <w:rPr>
                <w:rFonts w:ascii="Calibri" w:hAnsi="Calibri" w:cs="Calibri"/>
                <w:color w:val="000000"/>
                <w:sz w:val="20"/>
                <w:szCs w:val="20"/>
              </w:rPr>
            </w:pPr>
            <w:r w:rsidRPr="00D114BF">
              <w:rPr>
                <w:rFonts w:ascii="Calibri" w:hAnsi="Calibri" w:cs="Calibri"/>
                <w:color w:val="000000"/>
                <w:sz w:val="20"/>
                <w:szCs w:val="20"/>
              </w:rPr>
              <w:t>[q30_05]</w:t>
            </w:r>
          </w:p>
        </w:tc>
        <w:tc>
          <w:tcPr>
            <w:tcW w:w="5779" w:type="dxa"/>
            <w:noWrap/>
            <w:hideMark/>
          </w:tcPr>
          <w:p w14:paraId="08107637" w14:textId="77777777" w:rsidR="00194308" w:rsidRPr="00D114BF" w:rsidRDefault="00194308" w:rsidP="002D2F23">
            <w:pPr>
              <w:rPr>
                <w:rFonts w:ascii="Times New Roman"/>
                <w:sz w:val="20"/>
                <w:szCs w:val="20"/>
              </w:rPr>
            </w:pPr>
            <w:r w:rsidRPr="00D114BF">
              <w:rPr>
                <w:rFonts w:ascii="Calibri" w:hAnsi="Calibri" w:cs="Calibri"/>
                <w:color w:val="000000"/>
                <w:sz w:val="20"/>
                <w:szCs w:val="20"/>
              </w:rPr>
              <w:t>Poziom międzynarodowy</w:t>
            </w:r>
          </w:p>
        </w:tc>
        <w:tc>
          <w:tcPr>
            <w:tcW w:w="2126" w:type="dxa"/>
          </w:tcPr>
          <w:p w14:paraId="7A93C63D" w14:textId="77777777" w:rsidR="00194308" w:rsidRPr="00D114BF" w:rsidRDefault="00194308" w:rsidP="002D2F23">
            <w:pPr>
              <w:rPr>
                <w:rFonts w:ascii="Calibri" w:hAnsi="Calibri" w:cs="Calibri"/>
                <w:color w:val="000000"/>
                <w:sz w:val="20"/>
                <w:szCs w:val="20"/>
              </w:rPr>
            </w:pPr>
            <w:r w:rsidRPr="00194308">
              <w:rPr>
                <w:rFonts w:ascii="Calibri" w:hAnsi="Calibri" w:cs="Calibri"/>
                <w:i/>
                <w:color w:val="000000"/>
                <w:sz w:val="20"/>
                <w:szCs w:val="20"/>
              </w:rPr>
              <w:t>(Numeric)</w:t>
            </w:r>
          </w:p>
        </w:tc>
      </w:tr>
    </w:tbl>
    <w:p w14:paraId="4981F043" w14:textId="77777777" w:rsidR="002A52EF" w:rsidRPr="00D114BF" w:rsidRDefault="002A52EF">
      <w:pPr>
        <w:rPr>
          <w:sz w:val="20"/>
          <w:szCs w:val="20"/>
        </w:rPr>
      </w:pPr>
    </w:p>
    <w:tbl>
      <w:tblPr>
        <w:tblStyle w:val="Tabelraster"/>
        <w:tblW w:w="9067" w:type="dxa"/>
        <w:tblLayout w:type="fixed"/>
        <w:tblLook w:val="04A0" w:firstRow="1" w:lastRow="0" w:firstColumn="1" w:lastColumn="0" w:noHBand="0" w:noVBand="1"/>
      </w:tblPr>
      <w:tblGrid>
        <w:gridCol w:w="1162"/>
        <w:gridCol w:w="3057"/>
        <w:gridCol w:w="969"/>
        <w:gridCol w:w="970"/>
        <w:gridCol w:w="969"/>
        <w:gridCol w:w="970"/>
        <w:gridCol w:w="970"/>
      </w:tblGrid>
      <w:tr w:rsidR="002A52EF" w:rsidRPr="00D114BF" w14:paraId="553D1B08" w14:textId="77777777" w:rsidTr="002A52EF">
        <w:trPr>
          <w:trHeight w:val="900"/>
        </w:trPr>
        <w:tc>
          <w:tcPr>
            <w:tcW w:w="1162" w:type="dxa"/>
            <w:noWrap/>
            <w:hideMark/>
          </w:tcPr>
          <w:p w14:paraId="18EB07D2" w14:textId="77777777" w:rsidR="002A52EF" w:rsidRPr="00D114BF" w:rsidRDefault="002A52EF" w:rsidP="002D2F23">
            <w:pPr>
              <w:rPr>
                <w:rFonts w:ascii="Calibri" w:hAnsi="Calibri" w:cs="Calibri"/>
                <w:b/>
                <w:bCs/>
                <w:color w:val="000000"/>
                <w:sz w:val="20"/>
                <w:szCs w:val="20"/>
              </w:rPr>
            </w:pPr>
            <w:r w:rsidRPr="00BB0840">
              <w:rPr>
                <w:rFonts w:ascii="Calibri" w:hAnsi="Calibri" w:cs="Calibri"/>
                <w:b/>
                <w:bCs/>
                <w:color w:val="000000"/>
                <w:sz w:val="20"/>
                <w:szCs w:val="20"/>
                <w:highlight w:val="yellow"/>
                <w:rPrChange w:id="235" w:author="Frederik Heylen" w:date="2019-07-11T13:51:00Z">
                  <w:rPr>
                    <w:rFonts w:ascii="Calibri" w:hAnsi="Calibri" w:cs="Calibri"/>
                    <w:b/>
                    <w:bCs/>
                    <w:color w:val="000000"/>
                    <w:sz w:val="20"/>
                    <w:szCs w:val="20"/>
                  </w:rPr>
                </w:rPrChange>
              </w:rPr>
              <w:t>QID33</w:t>
            </w:r>
          </w:p>
        </w:tc>
        <w:tc>
          <w:tcPr>
            <w:tcW w:w="7905" w:type="dxa"/>
            <w:gridSpan w:val="6"/>
            <w:hideMark/>
          </w:tcPr>
          <w:p w14:paraId="0B97AFBA"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 przeciągu ostatnich 12 miesięcy jak często Państwa organizacja poszukiwała dostępu do następujących instytucji krajowych w celu wpłynięcia na kształt polityk publicznych? Możliwość wyboru więcej niż jednej odpowiedzi.</w:t>
            </w:r>
            <w:r w:rsidR="00194308">
              <w:t xml:space="preserve"> </w:t>
            </w:r>
            <w:r w:rsidR="00194308" w:rsidRPr="00194308">
              <w:rPr>
                <w:rFonts w:ascii="Calibri" w:hAnsi="Calibri" w:cs="Calibri"/>
                <w:color w:val="000000"/>
                <w:sz w:val="20"/>
                <w:szCs w:val="20"/>
              </w:rPr>
              <w:t>(R+W)</w:t>
            </w:r>
          </w:p>
        </w:tc>
      </w:tr>
      <w:tr w:rsidR="002A52EF" w:rsidRPr="00D114BF" w14:paraId="526DDDB1" w14:textId="77777777" w:rsidTr="002A52EF">
        <w:trPr>
          <w:trHeight w:val="1200"/>
        </w:trPr>
        <w:tc>
          <w:tcPr>
            <w:tcW w:w="1162" w:type="dxa"/>
            <w:noWrap/>
            <w:hideMark/>
          </w:tcPr>
          <w:p w14:paraId="2442DF0B" w14:textId="77777777" w:rsidR="002A52EF" w:rsidRPr="00D114BF" w:rsidRDefault="002A52EF" w:rsidP="002D2F23">
            <w:pPr>
              <w:rPr>
                <w:rFonts w:ascii="Times New Roman"/>
                <w:sz w:val="20"/>
                <w:szCs w:val="20"/>
              </w:rPr>
            </w:pPr>
          </w:p>
        </w:tc>
        <w:tc>
          <w:tcPr>
            <w:tcW w:w="3057" w:type="dxa"/>
            <w:noWrap/>
            <w:hideMark/>
          </w:tcPr>
          <w:p w14:paraId="34737A5F" w14:textId="77777777" w:rsidR="002A52EF" w:rsidRPr="00D114BF" w:rsidRDefault="002A52EF" w:rsidP="002D2F23">
            <w:pPr>
              <w:rPr>
                <w:rFonts w:ascii="Times New Roman"/>
                <w:sz w:val="20"/>
                <w:szCs w:val="20"/>
              </w:rPr>
            </w:pPr>
          </w:p>
        </w:tc>
        <w:tc>
          <w:tcPr>
            <w:tcW w:w="969" w:type="dxa"/>
            <w:hideMark/>
          </w:tcPr>
          <w:p w14:paraId="4D2A4C0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Brak kontaktu</w:t>
            </w:r>
          </w:p>
        </w:tc>
        <w:tc>
          <w:tcPr>
            <w:tcW w:w="970" w:type="dxa"/>
            <w:hideMark/>
          </w:tcPr>
          <w:p w14:paraId="6AB3874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w:t>
            </w:r>
          </w:p>
        </w:tc>
        <w:tc>
          <w:tcPr>
            <w:tcW w:w="969" w:type="dxa"/>
            <w:hideMark/>
          </w:tcPr>
          <w:p w14:paraId="045892D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na 3 miesiące</w:t>
            </w:r>
          </w:p>
        </w:tc>
        <w:tc>
          <w:tcPr>
            <w:tcW w:w="970" w:type="dxa"/>
            <w:hideMark/>
          </w:tcPr>
          <w:p w14:paraId="550728B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Raz na miesiąc</w:t>
            </w:r>
          </w:p>
        </w:tc>
        <w:tc>
          <w:tcPr>
            <w:tcW w:w="970" w:type="dxa"/>
            <w:hideMark/>
          </w:tcPr>
          <w:p w14:paraId="0EB1B4B3"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Raz na tydzień</w:t>
            </w:r>
          </w:p>
        </w:tc>
      </w:tr>
      <w:tr w:rsidR="00194308" w:rsidRPr="00D114BF" w14:paraId="62D39833" w14:textId="77777777" w:rsidTr="002A52EF">
        <w:trPr>
          <w:trHeight w:val="300"/>
        </w:trPr>
        <w:tc>
          <w:tcPr>
            <w:tcW w:w="1162" w:type="dxa"/>
            <w:noWrap/>
          </w:tcPr>
          <w:p w14:paraId="5BDE9EA6" w14:textId="77777777" w:rsidR="00194308" w:rsidRPr="00D114BF" w:rsidRDefault="00194308" w:rsidP="002D2F23">
            <w:pPr>
              <w:rPr>
                <w:rFonts w:ascii="Calibri" w:hAnsi="Calibri" w:cs="Calibri"/>
                <w:color w:val="000000"/>
                <w:sz w:val="20"/>
                <w:szCs w:val="20"/>
              </w:rPr>
            </w:pPr>
          </w:p>
        </w:tc>
        <w:tc>
          <w:tcPr>
            <w:tcW w:w="3057" w:type="dxa"/>
          </w:tcPr>
          <w:p w14:paraId="06792DDC" w14:textId="77777777" w:rsidR="00194308" w:rsidRPr="00D114BF" w:rsidRDefault="00194308" w:rsidP="002D2F23">
            <w:pPr>
              <w:rPr>
                <w:rFonts w:ascii="Calibri" w:hAnsi="Calibri" w:cs="Calibri"/>
                <w:color w:val="000000"/>
                <w:sz w:val="20"/>
                <w:szCs w:val="20"/>
              </w:rPr>
            </w:pPr>
          </w:p>
        </w:tc>
        <w:tc>
          <w:tcPr>
            <w:tcW w:w="969" w:type="dxa"/>
            <w:noWrap/>
          </w:tcPr>
          <w:p w14:paraId="71E10572" w14:textId="77777777" w:rsidR="00194308" w:rsidRPr="00D114BF" w:rsidRDefault="00194308" w:rsidP="00194308">
            <w:pPr>
              <w:jc w:val="center"/>
              <w:rPr>
                <w:rFonts w:ascii="Times New Roman"/>
                <w:sz w:val="20"/>
                <w:szCs w:val="20"/>
              </w:rPr>
            </w:pPr>
            <w:r>
              <w:rPr>
                <w:rFonts w:ascii="Times New Roman"/>
                <w:sz w:val="20"/>
                <w:szCs w:val="20"/>
              </w:rPr>
              <w:t>1</w:t>
            </w:r>
          </w:p>
        </w:tc>
        <w:tc>
          <w:tcPr>
            <w:tcW w:w="970" w:type="dxa"/>
            <w:noWrap/>
          </w:tcPr>
          <w:p w14:paraId="609ACCEA" w14:textId="77777777" w:rsidR="00194308" w:rsidRPr="00D114BF" w:rsidRDefault="00194308" w:rsidP="00194308">
            <w:pPr>
              <w:jc w:val="center"/>
              <w:rPr>
                <w:rFonts w:ascii="Times New Roman"/>
                <w:sz w:val="20"/>
                <w:szCs w:val="20"/>
              </w:rPr>
            </w:pPr>
            <w:r>
              <w:rPr>
                <w:rFonts w:ascii="Times New Roman"/>
                <w:sz w:val="20"/>
                <w:szCs w:val="20"/>
              </w:rPr>
              <w:t>2</w:t>
            </w:r>
          </w:p>
        </w:tc>
        <w:tc>
          <w:tcPr>
            <w:tcW w:w="969" w:type="dxa"/>
            <w:noWrap/>
          </w:tcPr>
          <w:p w14:paraId="2DB4196E" w14:textId="77777777" w:rsidR="00194308" w:rsidRPr="00D114BF" w:rsidRDefault="00194308" w:rsidP="00194308">
            <w:pPr>
              <w:jc w:val="center"/>
              <w:rPr>
                <w:rFonts w:ascii="Times New Roman"/>
                <w:sz w:val="20"/>
                <w:szCs w:val="20"/>
              </w:rPr>
            </w:pPr>
            <w:r>
              <w:rPr>
                <w:rFonts w:ascii="Times New Roman"/>
                <w:sz w:val="20"/>
                <w:szCs w:val="20"/>
              </w:rPr>
              <w:t>3</w:t>
            </w:r>
          </w:p>
        </w:tc>
        <w:tc>
          <w:tcPr>
            <w:tcW w:w="970" w:type="dxa"/>
            <w:noWrap/>
          </w:tcPr>
          <w:p w14:paraId="7140646E" w14:textId="77777777" w:rsidR="00194308" w:rsidRPr="00D114BF" w:rsidRDefault="00194308" w:rsidP="00194308">
            <w:pPr>
              <w:jc w:val="center"/>
              <w:rPr>
                <w:rFonts w:ascii="Times New Roman"/>
                <w:sz w:val="20"/>
                <w:szCs w:val="20"/>
              </w:rPr>
            </w:pPr>
            <w:r>
              <w:rPr>
                <w:rFonts w:ascii="Times New Roman"/>
                <w:sz w:val="20"/>
                <w:szCs w:val="20"/>
              </w:rPr>
              <w:t>4</w:t>
            </w:r>
          </w:p>
        </w:tc>
        <w:tc>
          <w:tcPr>
            <w:tcW w:w="970" w:type="dxa"/>
            <w:noWrap/>
          </w:tcPr>
          <w:p w14:paraId="4E59B723" w14:textId="77777777" w:rsidR="00194308" w:rsidRPr="00D114BF" w:rsidRDefault="00194308" w:rsidP="00194308">
            <w:pPr>
              <w:jc w:val="center"/>
              <w:rPr>
                <w:rFonts w:ascii="Times New Roman"/>
                <w:sz w:val="20"/>
                <w:szCs w:val="20"/>
              </w:rPr>
            </w:pPr>
            <w:r>
              <w:rPr>
                <w:rFonts w:ascii="Times New Roman"/>
                <w:sz w:val="20"/>
                <w:szCs w:val="20"/>
              </w:rPr>
              <w:t>5</w:t>
            </w:r>
          </w:p>
        </w:tc>
      </w:tr>
      <w:tr w:rsidR="002A52EF" w:rsidRPr="00D114BF" w14:paraId="7E780831" w14:textId="77777777" w:rsidTr="002A52EF">
        <w:trPr>
          <w:trHeight w:val="300"/>
        </w:trPr>
        <w:tc>
          <w:tcPr>
            <w:tcW w:w="1162" w:type="dxa"/>
            <w:noWrap/>
            <w:hideMark/>
          </w:tcPr>
          <w:p w14:paraId="6A82B83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[q33_01]</w:t>
            </w:r>
          </w:p>
        </w:tc>
        <w:tc>
          <w:tcPr>
            <w:tcW w:w="3057" w:type="dxa"/>
            <w:hideMark/>
          </w:tcPr>
          <w:p w14:paraId="33E2E29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Ministrowie (dotyczy również asystentów, zastępców, doradców itd.)</w:t>
            </w:r>
          </w:p>
        </w:tc>
        <w:tc>
          <w:tcPr>
            <w:tcW w:w="969" w:type="dxa"/>
            <w:noWrap/>
            <w:hideMark/>
          </w:tcPr>
          <w:p w14:paraId="221B79F2" w14:textId="77777777" w:rsidR="002A52EF" w:rsidRPr="00D114BF" w:rsidRDefault="002A52EF" w:rsidP="002D2F23">
            <w:pPr>
              <w:rPr>
                <w:rFonts w:ascii="Times New Roman"/>
                <w:sz w:val="20"/>
                <w:szCs w:val="20"/>
              </w:rPr>
            </w:pPr>
          </w:p>
        </w:tc>
        <w:tc>
          <w:tcPr>
            <w:tcW w:w="970" w:type="dxa"/>
            <w:noWrap/>
            <w:hideMark/>
          </w:tcPr>
          <w:p w14:paraId="13221082" w14:textId="77777777" w:rsidR="002A52EF" w:rsidRPr="00D114BF" w:rsidRDefault="002A52EF" w:rsidP="002D2F23">
            <w:pPr>
              <w:rPr>
                <w:rFonts w:ascii="Times New Roman"/>
                <w:sz w:val="20"/>
                <w:szCs w:val="20"/>
              </w:rPr>
            </w:pPr>
          </w:p>
        </w:tc>
        <w:tc>
          <w:tcPr>
            <w:tcW w:w="969" w:type="dxa"/>
            <w:noWrap/>
            <w:hideMark/>
          </w:tcPr>
          <w:p w14:paraId="1CE00BAB" w14:textId="77777777" w:rsidR="002A52EF" w:rsidRPr="00D114BF" w:rsidRDefault="002A52EF" w:rsidP="002D2F23">
            <w:pPr>
              <w:rPr>
                <w:rFonts w:ascii="Times New Roman"/>
                <w:sz w:val="20"/>
                <w:szCs w:val="20"/>
              </w:rPr>
            </w:pPr>
          </w:p>
        </w:tc>
        <w:tc>
          <w:tcPr>
            <w:tcW w:w="970" w:type="dxa"/>
            <w:noWrap/>
            <w:hideMark/>
          </w:tcPr>
          <w:p w14:paraId="5A2C5AB0" w14:textId="77777777" w:rsidR="002A52EF" w:rsidRPr="00D114BF" w:rsidRDefault="002A52EF" w:rsidP="002D2F23">
            <w:pPr>
              <w:rPr>
                <w:rFonts w:ascii="Times New Roman"/>
                <w:sz w:val="20"/>
                <w:szCs w:val="20"/>
              </w:rPr>
            </w:pPr>
          </w:p>
        </w:tc>
        <w:tc>
          <w:tcPr>
            <w:tcW w:w="970" w:type="dxa"/>
            <w:noWrap/>
            <w:hideMark/>
          </w:tcPr>
          <w:p w14:paraId="729FFB49" w14:textId="77777777" w:rsidR="002A52EF" w:rsidRPr="00D114BF" w:rsidRDefault="002A52EF" w:rsidP="002D2F23">
            <w:pPr>
              <w:rPr>
                <w:rFonts w:ascii="Times New Roman"/>
                <w:sz w:val="20"/>
                <w:szCs w:val="20"/>
              </w:rPr>
            </w:pPr>
          </w:p>
        </w:tc>
      </w:tr>
      <w:tr w:rsidR="002A52EF" w:rsidRPr="00D114BF" w14:paraId="24E14034" w14:textId="77777777" w:rsidTr="002A52EF">
        <w:trPr>
          <w:trHeight w:val="300"/>
        </w:trPr>
        <w:tc>
          <w:tcPr>
            <w:tcW w:w="1162" w:type="dxa"/>
            <w:noWrap/>
            <w:hideMark/>
          </w:tcPr>
          <w:p w14:paraId="5DDF369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[q33_02]</w:t>
            </w:r>
          </w:p>
        </w:tc>
        <w:tc>
          <w:tcPr>
            <w:tcW w:w="3057" w:type="dxa"/>
            <w:noWrap/>
            <w:hideMark/>
          </w:tcPr>
          <w:p w14:paraId="573D086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Posłowie/Senatorowie z partii rządzącej</w:t>
            </w:r>
          </w:p>
        </w:tc>
        <w:tc>
          <w:tcPr>
            <w:tcW w:w="969" w:type="dxa"/>
            <w:noWrap/>
            <w:hideMark/>
          </w:tcPr>
          <w:p w14:paraId="5B784C4E" w14:textId="77777777" w:rsidR="002A52EF" w:rsidRPr="00D114BF" w:rsidRDefault="002A52EF" w:rsidP="002D2F23">
            <w:pPr>
              <w:rPr>
                <w:rFonts w:ascii="Times New Roman"/>
                <w:sz w:val="20"/>
                <w:szCs w:val="20"/>
              </w:rPr>
            </w:pPr>
          </w:p>
        </w:tc>
        <w:tc>
          <w:tcPr>
            <w:tcW w:w="970" w:type="dxa"/>
            <w:noWrap/>
            <w:hideMark/>
          </w:tcPr>
          <w:p w14:paraId="311433F7" w14:textId="77777777" w:rsidR="002A52EF" w:rsidRPr="00D114BF" w:rsidRDefault="002A52EF" w:rsidP="002D2F23">
            <w:pPr>
              <w:rPr>
                <w:rFonts w:ascii="Times New Roman"/>
                <w:sz w:val="20"/>
                <w:szCs w:val="20"/>
              </w:rPr>
            </w:pPr>
          </w:p>
        </w:tc>
        <w:tc>
          <w:tcPr>
            <w:tcW w:w="969" w:type="dxa"/>
            <w:noWrap/>
            <w:hideMark/>
          </w:tcPr>
          <w:p w14:paraId="6F1A4639" w14:textId="77777777" w:rsidR="002A52EF" w:rsidRPr="00D114BF" w:rsidRDefault="002A52EF" w:rsidP="002D2F23">
            <w:pPr>
              <w:rPr>
                <w:rFonts w:ascii="Times New Roman"/>
                <w:sz w:val="20"/>
                <w:szCs w:val="20"/>
              </w:rPr>
            </w:pPr>
          </w:p>
        </w:tc>
        <w:tc>
          <w:tcPr>
            <w:tcW w:w="970" w:type="dxa"/>
            <w:noWrap/>
            <w:hideMark/>
          </w:tcPr>
          <w:p w14:paraId="5E04DB16" w14:textId="77777777" w:rsidR="002A52EF" w:rsidRPr="00D114BF" w:rsidRDefault="002A52EF" w:rsidP="002D2F23">
            <w:pPr>
              <w:rPr>
                <w:rFonts w:ascii="Times New Roman"/>
                <w:sz w:val="20"/>
                <w:szCs w:val="20"/>
              </w:rPr>
            </w:pPr>
          </w:p>
        </w:tc>
        <w:tc>
          <w:tcPr>
            <w:tcW w:w="970" w:type="dxa"/>
            <w:noWrap/>
            <w:hideMark/>
          </w:tcPr>
          <w:p w14:paraId="7B55C7DC" w14:textId="77777777" w:rsidR="002A52EF" w:rsidRPr="00D114BF" w:rsidRDefault="002A52EF" w:rsidP="002D2F23">
            <w:pPr>
              <w:rPr>
                <w:rFonts w:ascii="Times New Roman"/>
                <w:sz w:val="20"/>
                <w:szCs w:val="20"/>
              </w:rPr>
            </w:pPr>
          </w:p>
        </w:tc>
      </w:tr>
      <w:tr w:rsidR="002A52EF" w:rsidRPr="00D114BF" w14:paraId="39BA6E45" w14:textId="77777777" w:rsidTr="002A52EF">
        <w:trPr>
          <w:trHeight w:val="300"/>
        </w:trPr>
        <w:tc>
          <w:tcPr>
            <w:tcW w:w="1162" w:type="dxa"/>
            <w:noWrap/>
            <w:hideMark/>
          </w:tcPr>
          <w:p w14:paraId="7068D95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[q33_03]</w:t>
            </w:r>
          </w:p>
        </w:tc>
        <w:tc>
          <w:tcPr>
            <w:tcW w:w="3057" w:type="dxa"/>
            <w:noWrap/>
            <w:hideMark/>
          </w:tcPr>
          <w:p w14:paraId="0166BF4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Posłowie/Senatorowie z partii opozycyjnych</w:t>
            </w:r>
          </w:p>
        </w:tc>
        <w:tc>
          <w:tcPr>
            <w:tcW w:w="969" w:type="dxa"/>
            <w:noWrap/>
            <w:hideMark/>
          </w:tcPr>
          <w:p w14:paraId="5DC45377" w14:textId="77777777" w:rsidR="002A52EF" w:rsidRPr="00D114BF" w:rsidRDefault="002A52EF" w:rsidP="002D2F23">
            <w:pPr>
              <w:rPr>
                <w:rFonts w:ascii="Times New Roman"/>
                <w:sz w:val="20"/>
                <w:szCs w:val="20"/>
              </w:rPr>
            </w:pPr>
          </w:p>
        </w:tc>
        <w:tc>
          <w:tcPr>
            <w:tcW w:w="970" w:type="dxa"/>
            <w:noWrap/>
            <w:hideMark/>
          </w:tcPr>
          <w:p w14:paraId="4FC2EC2D" w14:textId="77777777" w:rsidR="002A52EF" w:rsidRPr="00D114BF" w:rsidRDefault="002A52EF" w:rsidP="002D2F23">
            <w:pPr>
              <w:rPr>
                <w:rFonts w:ascii="Times New Roman"/>
                <w:sz w:val="20"/>
                <w:szCs w:val="20"/>
              </w:rPr>
            </w:pPr>
          </w:p>
        </w:tc>
        <w:tc>
          <w:tcPr>
            <w:tcW w:w="969" w:type="dxa"/>
            <w:noWrap/>
            <w:hideMark/>
          </w:tcPr>
          <w:p w14:paraId="03EB4787" w14:textId="77777777" w:rsidR="002A52EF" w:rsidRPr="00D114BF" w:rsidRDefault="002A52EF" w:rsidP="002D2F23">
            <w:pPr>
              <w:rPr>
                <w:rFonts w:ascii="Times New Roman"/>
                <w:sz w:val="20"/>
                <w:szCs w:val="20"/>
              </w:rPr>
            </w:pPr>
          </w:p>
        </w:tc>
        <w:tc>
          <w:tcPr>
            <w:tcW w:w="970" w:type="dxa"/>
            <w:noWrap/>
            <w:hideMark/>
          </w:tcPr>
          <w:p w14:paraId="7423BCF6" w14:textId="77777777" w:rsidR="002A52EF" w:rsidRPr="00D114BF" w:rsidRDefault="002A52EF" w:rsidP="002D2F23">
            <w:pPr>
              <w:rPr>
                <w:rFonts w:ascii="Times New Roman"/>
                <w:sz w:val="20"/>
                <w:szCs w:val="20"/>
              </w:rPr>
            </w:pPr>
          </w:p>
        </w:tc>
        <w:tc>
          <w:tcPr>
            <w:tcW w:w="970" w:type="dxa"/>
            <w:noWrap/>
            <w:hideMark/>
          </w:tcPr>
          <w:p w14:paraId="1A152F0B" w14:textId="77777777" w:rsidR="002A52EF" w:rsidRPr="00D114BF" w:rsidRDefault="002A52EF" w:rsidP="002D2F23">
            <w:pPr>
              <w:rPr>
                <w:rFonts w:ascii="Times New Roman"/>
                <w:sz w:val="20"/>
                <w:szCs w:val="20"/>
              </w:rPr>
            </w:pPr>
          </w:p>
        </w:tc>
      </w:tr>
      <w:tr w:rsidR="002A52EF" w:rsidRPr="00D114BF" w14:paraId="30E7AF9D" w14:textId="77777777" w:rsidTr="002A52EF">
        <w:trPr>
          <w:trHeight w:val="300"/>
        </w:trPr>
        <w:tc>
          <w:tcPr>
            <w:tcW w:w="1162" w:type="dxa"/>
            <w:noWrap/>
            <w:hideMark/>
          </w:tcPr>
          <w:p w14:paraId="40252C8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[q33_04]</w:t>
            </w:r>
          </w:p>
        </w:tc>
        <w:tc>
          <w:tcPr>
            <w:tcW w:w="3057" w:type="dxa"/>
            <w:noWrap/>
            <w:hideMark/>
          </w:tcPr>
          <w:p w14:paraId="6D29FA4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Urzędnicy z Kancelarii Prezesa Rady Ministrów</w:t>
            </w:r>
          </w:p>
        </w:tc>
        <w:tc>
          <w:tcPr>
            <w:tcW w:w="969" w:type="dxa"/>
            <w:noWrap/>
            <w:hideMark/>
          </w:tcPr>
          <w:p w14:paraId="7E7266D4" w14:textId="77777777" w:rsidR="002A52EF" w:rsidRPr="00D114BF" w:rsidRDefault="002A52EF" w:rsidP="002D2F23">
            <w:pPr>
              <w:rPr>
                <w:rFonts w:ascii="Times New Roman"/>
                <w:sz w:val="20"/>
                <w:szCs w:val="20"/>
              </w:rPr>
            </w:pPr>
          </w:p>
        </w:tc>
        <w:tc>
          <w:tcPr>
            <w:tcW w:w="970" w:type="dxa"/>
            <w:noWrap/>
            <w:hideMark/>
          </w:tcPr>
          <w:p w14:paraId="05DFBD58" w14:textId="77777777" w:rsidR="002A52EF" w:rsidRPr="00D114BF" w:rsidRDefault="002A52EF" w:rsidP="002D2F23">
            <w:pPr>
              <w:rPr>
                <w:rFonts w:ascii="Times New Roman"/>
                <w:sz w:val="20"/>
                <w:szCs w:val="20"/>
              </w:rPr>
            </w:pPr>
          </w:p>
        </w:tc>
        <w:tc>
          <w:tcPr>
            <w:tcW w:w="969" w:type="dxa"/>
            <w:noWrap/>
            <w:hideMark/>
          </w:tcPr>
          <w:p w14:paraId="736F82DA" w14:textId="77777777" w:rsidR="002A52EF" w:rsidRPr="00D114BF" w:rsidRDefault="002A52EF" w:rsidP="002D2F23">
            <w:pPr>
              <w:rPr>
                <w:rFonts w:ascii="Times New Roman"/>
                <w:sz w:val="20"/>
                <w:szCs w:val="20"/>
              </w:rPr>
            </w:pPr>
          </w:p>
        </w:tc>
        <w:tc>
          <w:tcPr>
            <w:tcW w:w="970" w:type="dxa"/>
            <w:noWrap/>
            <w:hideMark/>
          </w:tcPr>
          <w:p w14:paraId="17FBD3A4" w14:textId="77777777" w:rsidR="002A52EF" w:rsidRPr="00D114BF" w:rsidRDefault="002A52EF" w:rsidP="002D2F23">
            <w:pPr>
              <w:rPr>
                <w:rFonts w:ascii="Times New Roman"/>
                <w:sz w:val="20"/>
                <w:szCs w:val="20"/>
              </w:rPr>
            </w:pPr>
          </w:p>
        </w:tc>
        <w:tc>
          <w:tcPr>
            <w:tcW w:w="970" w:type="dxa"/>
            <w:noWrap/>
            <w:hideMark/>
          </w:tcPr>
          <w:p w14:paraId="32F30A87" w14:textId="77777777" w:rsidR="002A52EF" w:rsidRPr="00D114BF" w:rsidRDefault="002A52EF" w:rsidP="002D2F23">
            <w:pPr>
              <w:rPr>
                <w:rFonts w:ascii="Times New Roman"/>
                <w:sz w:val="20"/>
                <w:szCs w:val="20"/>
              </w:rPr>
            </w:pPr>
          </w:p>
        </w:tc>
      </w:tr>
      <w:tr w:rsidR="002A52EF" w:rsidRPr="00D114BF" w14:paraId="6972662A" w14:textId="77777777" w:rsidTr="002A52EF">
        <w:trPr>
          <w:trHeight w:val="300"/>
        </w:trPr>
        <w:tc>
          <w:tcPr>
            <w:tcW w:w="1162" w:type="dxa"/>
            <w:noWrap/>
            <w:hideMark/>
          </w:tcPr>
          <w:p w14:paraId="4348FA5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lastRenderedPageBreak/>
              <w:t>[q33_05]</w:t>
            </w:r>
          </w:p>
        </w:tc>
        <w:tc>
          <w:tcPr>
            <w:tcW w:w="3057" w:type="dxa"/>
            <w:noWrap/>
            <w:hideMark/>
          </w:tcPr>
          <w:p w14:paraId="61B7DEE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Urzędnicy z poszczególnych ministerstw </w:t>
            </w:r>
          </w:p>
        </w:tc>
        <w:tc>
          <w:tcPr>
            <w:tcW w:w="969" w:type="dxa"/>
            <w:noWrap/>
            <w:hideMark/>
          </w:tcPr>
          <w:p w14:paraId="65EFFA58" w14:textId="77777777" w:rsidR="002A52EF" w:rsidRPr="00D114BF" w:rsidRDefault="002A52EF" w:rsidP="002D2F23">
            <w:pPr>
              <w:rPr>
                <w:rFonts w:ascii="Times New Roman"/>
                <w:sz w:val="20"/>
                <w:szCs w:val="20"/>
              </w:rPr>
            </w:pPr>
          </w:p>
        </w:tc>
        <w:tc>
          <w:tcPr>
            <w:tcW w:w="970" w:type="dxa"/>
            <w:noWrap/>
            <w:hideMark/>
          </w:tcPr>
          <w:p w14:paraId="4263F06A" w14:textId="77777777" w:rsidR="002A52EF" w:rsidRPr="00D114BF" w:rsidRDefault="002A52EF" w:rsidP="002D2F23">
            <w:pPr>
              <w:rPr>
                <w:rFonts w:ascii="Times New Roman"/>
                <w:sz w:val="20"/>
                <w:szCs w:val="20"/>
              </w:rPr>
            </w:pPr>
          </w:p>
        </w:tc>
        <w:tc>
          <w:tcPr>
            <w:tcW w:w="969" w:type="dxa"/>
            <w:noWrap/>
            <w:hideMark/>
          </w:tcPr>
          <w:p w14:paraId="0F0AE24F" w14:textId="77777777" w:rsidR="002A52EF" w:rsidRPr="00D114BF" w:rsidRDefault="002A52EF" w:rsidP="002D2F23">
            <w:pPr>
              <w:rPr>
                <w:rFonts w:ascii="Times New Roman"/>
                <w:sz w:val="20"/>
                <w:szCs w:val="20"/>
              </w:rPr>
            </w:pPr>
          </w:p>
        </w:tc>
        <w:tc>
          <w:tcPr>
            <w:tcW w:w="970" w:type="dxa"/>
            <w:noWrap/>
            <w:hideMark/>
          </w:tcPr>
          <w:p w14:paraId="2F98B556" w14:textId="77777777" w:rsidR="002A52EF" w:rsidRPr="00D114BF" w:rsidRDefault="002A52EF" w:rsidP="002D2F23">
            <w:pPr>
              <w:rPr>
                <w:rFonts w:ascii="Times New Roman"/>
                <w:sz w:val="20"/>
                <w:szCs w:val="20"/>
              </w:rPr>
            </w:pPr>
          </w:p>
        </w:tc>
        <w:tc>
          <w:tcPr>
            <w:tcW w:w="970" w:type="dxa"/>
            <w:noWrap/>
            <w:hideMark/>
          </w:tcPr>
          <w:p w14:paraId="10716668" w14:textId="77777777" w:rsidR="002A52EF" w:rsidRPr="00D114BF" w:rsidRDefault="002A52EF" w:rsidP="002D2F23">
            <w:pPr>
              <w:rPr>
                <w:rFonts w:ascii="Times New Roman"/>
                <w:sz w:val="20"/>
                <w:szCs w:val="20"/>
              </w:rPr>
            </w:pPr>
          </w:p>
        </w:tc>
      </w:tr>
      <w:tr w:rsidR="002A52EF" w:rsidRPr="00D114BF" w14:paraId="7CBBF6C6" w14:textId="77777777" w:rsidTr="002A52EF">
        <w:trPr>
          <w:trHeight w:val="300"/>
        </w:trPr>
        <w:tc>
          <w:tcPr>
            <w:tcW w:w="1162" w:type="dxa"/>
            <w:noWrap/>
            <w:hideMark/>
          </w:tcPr>
          <w:p w14:paraId="64C656E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[q33_06]</w:t>
            </w:r>
          </w:p>
        </w:tc>
        <w:tc>
          <w:tcPr>
            <w:tcW w:w="3057" w:type="dxa"/>
            <w:noWrap/>
            <w:hideMark/>
          </w:tcPr>
          <w:p w14:paraId="280119F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Urzędnicy z urzędów ds. koordynacji współpracy z Unią  Europejską</w:t>
            </w:r>
          </w:p>
        </w:tc>
        <w:tc>
          <w:tcPr>
            <w:tcW w:w="969" w:type="dxa"/>
            <w:noWrap/>
            <w:hideMark/>
          </w:tcPr>
          <w:p w14:paraId="4D4CD83D" w14:textId="77777777" w:rsidR="002A52EF" w:rsidRPr="00D114BF" w:rsidRDefault="002A52EF" w:rsidP="002D2F23">
            <w:pPr>
              <w:rPr>
                <w:rFonts w:ascii="Times New Roman"/>
                <w:sz w:val="20"/>
                <w:szCs w:val="20"/>
              </w:rPr>
            </w:pPr>
          </w:p>
        </w:tc>
        <w:tc>
          <w:tcPr>
            <w:tcW w:w="970" w:type="dxa"/>
            <w:noWrap/>
            <w:hideMark/>
          </w:tcPr>
          <w:p w14:paraId="18108403" w14:textId="77777777" w:rsidR="002A52EF" w:rsidRPr="00D114BF" w:rsidRDefault="002A52EF" w:rsidP="002D2F23">
            <w:pPr>
              <w:rPr>
                <w:rFonts w:ascii="Times New Roman"/>
                <w:sz w:val="20"/>
                <w:szCs w:val="20"/>
              </w:rPr>
            </w:pPr>
          </w:p>
        </w:tc>
        <w:tc>
          <w:tcPr>
            <w:tcW w:w="969" w:type="dxa"/>
            <w:noWrap/>
            <w:hideMark/>
          </w:tcPr>
          <w:p w14:paraId="4CA5377D" w14:textId="77777777" w:rsidR="002A52EF" w:rsidRPr="00D114BF" w:rsidRDefault="002A52EF" w:rsidP="002D2F23">
            <w:pPr>
              <w:rPr>
                <w:rFonts w:ascii="Times New Roman"/>
                <w:sz w:val="20"/>
                <w:szCs w:val="20"/>
              </w:rPr>
            </w:pPr>
          </w:p>
        </w:tc>
        <w:tc>
          <w:tcPr>
            <w:tcW w:w="970" w:type="dxa"/>
            <w:noWrap/>
            <w:hideMark/>
          </w:tcPr>
          <w:p w14:paraId="794E8C6D" w14:textId="77777777" w:rsidR="002A52EF" w:rsidRPr="00D114BF" w:rsidRDefault="002A52EF" w:rsidP="002D2F23">
            <w:pPr>
              <w:rPr>
                <w:rFonts w:ascii="Times New Roman"/>
                <w:sz w:val="20"/>
                <w:szCs w:val="20"/>
              </w:rPr>
            </w:pPr>
          </w:p>
        </w:tc>
        <w:tc>
          <w:tcPr>
            <w:tcW w:w="970" w:type="dxa"/>
            <w:noWrap/>
            <w:hideMark/>
          </w:tcPr>
          <w:p w14:paraId="556E1F84" w14:textId="77777777" w:rsidR="002A52EF" w:rsidRPr="00D114BF" w:rsidRDefault="002A52EF" w:rsidP="002D2F23">
            <w:pPr>
              <w:rPr>
                <w:rFonts w:ascii="Times New Roman"/>
                <w:sz w:val="20"/>
                <w:szCs w:val="20"/>
              </w:rPr>
            </w:pPr>
          </w:p>
        </w:tc>
      </w:tr>
      <w:tr w:rsidR="002A52EF" w:rsidRPr="00D114BF" w14:paraId="5614DFE1" w14:textId="77777777" w:rsidTr="002A52EF">
        <w:trPr>
          <w:trHeight w:val="300"/>
        </w:trPr>
        <w:tc>
          <w:tcPr>
            <w:tcW w:w="1162" w:type="dxa"/>
            <w:noWrap/>
            <w:hideMark/>
          </w:tcPr>
          <w:p w14:paraId="51F6F26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[q33_07]</w:t>
            </w:r>
          </w:p>
        </w:tc>
        <w:tc>
          <w:tcPr>
            <w:tcW w:w="3057" w:type="dxa"/>
            <w:noWrap/>
            <w:hideMark/>
          </w:tcPr>
          <w:p w14:paraId="09BD552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Sądy</w:t>
            </w:r>
          </w:p>
        </w:tc>
        <w:tc>
          <w:tcPr>
            <w:tcW w:w="969" w:type="dxa"/>
            <w:noWrap/>
            <w:hideMark/>
          </w:tcPr>
          <w:p w14:paraId="3F793BF8" w14:textId="77777777" w:rsidR="002A52EF" w:rsidRPr="00D114BF" w:rsidRDefault="002A52EF" w:rsidP="002D2F23">
            <w:pPr>
              <w:rPr>
                <w:rFonts w:ascii="Times New Roman"/>
                <w:sz w:val="20"/>
                <w:szCs w:val="20"/>
              </w:rPr>
            </w:pPr>
          </w:p>
        </w:tc>
        <w:tc>
          <w:tcPr>
            <w:tcW w:w="970" w:type="dxa"/>
            <w:noWrap/>
            <w:hideMark/>
          </w:tcPr>
          <w:p w14:paraId="28FE81C5" w14:textId="77777777" w:rsidR="002A52EF" w:rsidRPr="00D114BF" w:rsidRDefault="002A52EF" w:rsidP="002D2F23">
            <w:pPr>
              <w:rPr>
                <w:rFonts w:ascii="Times New Roman"/>
                <w:sz w:val="20"/>
                <w:szCs w:val="20"/>
              </w:rPr>
            </w:pPr>
          </w:p>
        </w:tc>
        <w:tc>
          <w:tcPr>
            <w:tcW w:w="969" w:type="dxa"/>
            <w:noWrap/>
            <w:hideMark/>
          </w:tcPr>
          <w:p w14:paraId="46C532E4" w14:textId="77777777" w:rsidR="002A52EF" w:rsidRPr="00D114BF" w:rsidRDefault="002A52EF" w:rsidP="002D2F23">
            <w:pPr>
              <w:rPr>
                <w:rFonts w:ascii="Times New Roman"/>
                <w:sz w:val="20"/>
                <w:szCs w:val="20"/>
              </w:rPr>
            </w:pPr>
          </w:p>
        </w:tc>
        <w:tc>
          <w:tcPr>
            <w:tcW w:w="970" w:type="dxa"/>
            <w:noWrap/>
            <w:hideMark/>
          </w:tcPr>
          <w:p w14:paraId="163E23E1" w14:textId="77777777" w:rsidR="002A52EF" w:rsidRPr="00D114BF" w:rsidRDefault="002A52EF" w:rsidP="002D2F23">
            <w:pPr>
              <w:rPr>
                <w:rFonts w:ascii="Times New Roman"/>
                <w:sz w:val="20"/>
                <w:szCs w:val="20"/>
              </w:rPr>
            </w:pPr>
          </w:p>
        </w:tc>
        <w:tc>
          <w:tcPr>
            <w:tcW w:w="970" w:type="dxa"/>
            <w:noWrap/>
            <w:hideMark/>
          </w:tcPr>
          <w:p w14:paraId="68F33A6A" w14:textId="77777777" w:rsidR="002A52EF" w:rsidRPr="00D114BF" w:rsidRDefault="002A52EF" w:rsidP="002D2F23">
            <w:pPr>
              <w:rPr>
                <w:rFonts w:ascii="Times New Roman"/>
                <w:sz w:val="20"/>
                <w:szCs w:val="20"/>
              </w:rPr>
            </w:pPr>
          </w:p>
        </w:tc>
      </w:tr>
    </w:tbl>
    <w:p w14:paraId="79DD9FBD" w14:textId="77777777" w:rsidR="002A52EF" w:rsidRPr="00D114BF" w:rsidRDefault="002A52EF">
      <w:pPr>
        <w:rPr>
          <w:b/>
          <w:sz w:val="20"/>
          <w:szCs w:val="20"/>
        </w:rPr>
      </w:pPr>
    </w:p>
    <w:tbl>
      <w:tblPr>
        <w:tblStyle w:val="Tabelraster"/>
        <w:tblW w:w="9067" w:type="dxa"/>
        <w:tblLayout w:type="fixed"/>
        <w:tblLook w:val="04A0" w:firstRow="1" w:lastRow="0" w:firstColumn="1" w:lastColumn="0" w:noHBand="0" w:noVBand="1"/>
      </w:tblPr>
      <w:tblGrid>
        <w:gridCol w:w="1162"/>
        <w:gridCol w:w="3057"/>
        <w:gridCol w:w="969"/>
        <w:gridCol w:w="970"/>
        <w:gridCol w:w="969"/>
        <w:gridCol w:w="970"/>
        <w:gridCol w:w="970"/>
      </w:tblGrid>
      <w:tr w:rsidR="002A52EF" w:rsidRPr="00D114BF" w14:paraId="24FE5093" w14:textId="77777777" w:rsidTr="002A52EF">
        <w:trPr>
          <w:trHeight w:val="1200"/>
        </w:trPr>
        <w:tc>
          <w:tcPr>
            <w:tcW w:w="1162" w:type="dxa"/>
            <w:noWrap/>
            <w:hideMark/>
          </w:tcPr>
          <w:p w14:paraId="4646102B" w14:textId="77777777" w:rsidR="002A52EF" w:rsidRPr="00D114BF" w:rsidRDefault="002A52EF" w:rsidP="002D2F23">
            <w:pPr>
              <w:rPr>
                <w:rFonts w:ascii="Calibri" w:hAnsi="Calibri" w:cs="Calibri"/>
                <w:b/>
                <w:bCs/>
                <w:color w:val="000000"/>
                <w:sz w:val="20"/>
                <w:szCs w:val="20"/>
              </w:rPr>
            </w:pPr>
            <w:r w:rsidRPr="00BB0840">
              <w:rPr>
                <w:rFonts w:ascii="Calibri" w:hAnsi="Calibri" w:cs="Calibri"/>
                <w:b/>
                <w:bCs/>
                <w:color w:val="000000"/>
                <w:sz w:val="20"/>
                <w:szCs w:val="20"/>
                <w:highlight w:val="yellow"/>
                <w:rPrChange w:id="236" w:author="Frederik Heylen" w:date="2019-07-11T13:52:00Z">
                  <w:rPr>
                    <w:rFonts w:ascii="Calibri" w:hAnsi="Calibri" w:cs="Calibri"/>
                    <w:b/>
                    <w:bCs/>
                    <w:color w:val="000000"/>
                    <w:sz w:val="20"/>
                    <w:szCs w:val="20"/>
                  </w:rPr>
                </w:rPrChange>
              </w:rPr>
              <w:t>QID32</w:t>
            </w:r>
          </w:p>
        </w:tc>
        <w:tc>
          <w:tcPr>
            <w:tcW w:w="7905" w:type="dxa"/>
            <w:gridSpan w:val="6"/>
            <w:hideMark/>
          </w:tcPr>
          <w:p w14:paraId="08E71ADD"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 przeciągu ostatnich 12 miesięcy jak często Państwa organizacja poszukiwała dostępu do członków, posłów, senatorów lub innych przedstawicieli następujących partii politycznych znajdujących się w parlamencie? Proszę zaznaczyć jedną odpowiedź w każdym rzędzie</w:t>
            </w:r>
            <w:r w:rsidR="00194308">
              <w:rPr>
                <w:rFonts w:ascii="Calibri" w:hAnsi="Calibri" w:cs="Calibri"/>
                <w:color w:val="000000"/>
                <w:sz w:val="20"/>
                <w:szCs w:val="20"/>
              </w:rPr>
              <w:t xml:space="preserve"> </w:t>
            </w:r>
            <w:r w:rsidR="00194308" w:rsidRPr="00194308">
              <w:rPr>
                <w:rFonts w:ascii="Calibri" w:hAnsi="Calibri" w:cs="Calibri"/>
                <w:color w:val="000000"/>
                <w:sz w:val="20"/>
                <w:szCs w:val="20"/>
              </w:rPr>
              <w:t>(R+W)</w:t>
            </w:r>
          </w:p>
        </w:tc>
      </w:tr>
      <w:tr w:rsidR="002A52EF" w:rsidRPr="00D114BF" w14:paraId="2CF8697E" w14:textId="77777777" w:rsidTr="002A52EF">
        <w:trPr>
          <w:trHeight w:val="300"/>
        </w:trPr>
        <w:tc>
          <w:tcPr>
            <w:tcW w:w="1162" w:type="dxa"/>
            <w:noWrap/>
            <w:hideMark/>
          </w:tcPr>
          <w:p w14:paraId="4B65EB66" w14:textId="77777777" w:rsidR="002A52EF" w:rsidRPr="00D114BF" w:rsidRDefault="002A52EF" w:rsidP="002D2F23">
            <w:pPr>
              <w:rPr>
                <w:rFonts w:ascii="Times New Roman"/>
                <w:sz w:val="20"/>
                <w:szCs w:val="20"/>
              </w:rPr>
            </w:pPr>
          </w:p>
        </w:tc>
        <w:tc>
          <w:tcPr>
            <w:tcW w:w="3057" w:type="dxa"/>
            <w:noWrap/>
            <w:hideMark/>
          </w:tcPr>
          <w:p w14:paraId="20047349" w14:textId="77777777" w:rsidR="002A52EF" w:rsidRPr="00D114BF" w:rsidRDefault="002A52EF" w:rsidP="002D2F23">
            <w:pPr>
              <w:rPr>
                <w:rFonts w:ascii="Times New Roman"/>
                <w:sz w:val="20"/>
                <w:szCs w:val="20"/>
              </w:rPr>
            </w:pPr>
          </w:p>
        </w:tc>
        <w:tc>
          <w:tcPr>
            <w:tcW w:w="969" w:type="dxa"/>
            <w:noWrap/>
            <w:hideMark/>
          </w:tcPr>
          <w:p w14:paraId="65C77914"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Brak kontaktu</w:t>
            </w:r>
          </w:p>
        </w:tc>
        <w:tc>
          <w:tcPr>
            <w:tcW w:w="970" w:type="dxa"/>
            <w:noWrap/>
            <w:hideMark/>
          </w:tcPr>
          <w:p w14:paraId="307CF1FF"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w:t>
            </w:r>
          </w:p>
        </w:tc>
        <w:tc>
          <w:tcPr>
            <w:tcW w:w="969" w:type="dxa"/>
            <w:noWrap/>
            <w:hideMark/>
          </w:tcPr>
          <w:p w14:paraId="445C9589"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3 miesiące</w:t>
            </w:r>
          </w:p>
        </w:tc>
        <w:tc>
          <w:tcPr>
            <w:tcW w:w="970" w:type="dxa"/>
            <w:noWrap/>
            <w:hideMark/>
          </w:tcPr>
          <w:p w14:paraId="2EE170B4"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Raz na miesiąc</w:t>
            </w:r>
          </w:p>
        </w:tc>
        <w:tc>
          <w:tcPr>
            <w:tcW w:w="970" w:type="dxa"/>
            <w:noWrap/>
            <w:hideMark/>
          </w:tcPr>
          <w:p w14:paraId="19AD6B41"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Raz na tydzień</w:t>
            </w:r>
          </w:p>
        </w:tc>
      </w:tr>
      <w:tr w:rsidR="00194308" w:rsidRPr="00D114BF" w14:paraId="1DCBE6BE" w14:textId="77777777" w:rsidTr="002A52EF">
        <w:trPr>
          <w:trHeight w:val="300"/>
        </w:trPr>
        <w:tc>
          <w:tcPr>
            <w:tcW w:w="1162" w:type="dxa"/>
            <w:noWrap/>
          </w:tcPr>
          <w:p w14:paraId="50F3C82F" w14:textId="77777777" w:rsidR="00194308" w:rsidRPr="00D114BF" w:rsidRDefault="00194308" w:rsidP="002D2F23">
            <w:pPr>
              <w:rPr>
                <w:rFonts w:ascii="Calibri" w:hAnsi="Calibri" w:cs="Calibri"/>
                <w:color w:val="000000"/>
                <w:sz w:val="20"/>
                <w:szCs w:val="20"/>
              </w:rPr>
            </w:pPr>
          </w:p>
        </w:tc>
        <w:tc>
          <w:tcPr>
            <w:tcW w:w="3057" w:type="dxa"/>
            <w:noWrap/>
          </w:tcPr>
          <w:p w14:paraId="3353A2DE" w14:textId="77777777" w:rsidR="00194308" w:rsidRPr="00D114BF" w:rsidRDefault="00194308" w:rsidP="002D2F23">
            <w:pPr>
              <w:rPr>
                <w:rFonts w:ascii="Calibri" w:hAnsi="Calibri" w:cs="Calibri"/>
                <w:color w:val="000000"/>
                <w:sz w:val="20"/>
                <w:szCs w:val="20"/>
              </w:rPr>
            </w:pPr>
          </w:p>
        </w:tc>
        <w:tc>
          <w:tcPr>
            <w:tcW w:w="969" w:type="dxa"/>
            <w:noWrap/>
          </w:tcPr>
          <w:p w14:paraId="2A9BF8CA" w14:textId="77777777" w:rsidR="00194308" w:rsidRPr="00D114BF" w:rsidRDefault="00194308" w:rsidP="00194308">
            <w:pPr>
              <w:jc w:val="center"/>
              <w:rPr>
                <w:rFonts w:ascii="Times New Roman"/>
                <w:sz w:val="20"/>
                <w:szCs w:val="20"/>
              </w:rPr>
            </w:pPr>
            <w:r>
              <w:rPr>
                <w:rFonts w:ascii="Times New Roman"/>
                <w:sz w:val="20"/>
                <w:szCs w:val="20"/>
              </w:rPr>
              <w:t>1</w:t>
            </w:r>
          </w:p>
        </w:tc>
        <w:tc>
          <w:tcPr>
            <w:tcW w:w="970" w:type="dxa"/>
            <w:noWrap/>
          </w:tcPr>
          <w:p w14:paraId="3CA42491" w14:textId="77777777" w:rsidR="00194308" w:rsidRPr="00D114BF" w:rsidRDefault="00194308" w:rsidP="00194308">
            <w:pPr>
              <w:jc w:val="center"/>
              <w:rPr>
                <w:rFonts w:ascii="Times New Roman"/>
                <w:sz w:val="20"/>
                <w:szCs w:val="20"/>
              </w:rPr>
            </w:pPr>
            <w:r>
              <w:rPr>
                <w:rFonts w:ascii="Times New Roman"/>
                <w:sz w:val="20"/>
                <w:szCs w:val="20"/>
              </w:rPr>
              <w:t>2</w:t>
            </w:r>
          </w:p>
        </w:tc>
        <w:tc>
          <w:tcPr>
            <w:tcW w:w="969" w:type="dxa"/>
            <w:noWrap/>
          </w:tcPr>
          <w:p w14:paraId="001B9796" w14:textId="77777777" w:rsidR="00194308" w:rsidRPr="00D114BF" w:rsidRDefault="00194308" w:rsidP="00194308">
            <w:pPr>
              <w:jc w:val="center"/>
              <w:rPr>
                <w:rFonts w:ascii="Times New Roman"/>
                <w:sz w:val="20"/>
                <w:szCs w:val="20"/>
              </w:rPr>
            </w:pPr>
            <w:r>
              <w:rPr>
                <w:rFonts w:ascii="Times New Roman"/>
                <w:sz w:val="20"/>
                <w:szCs w:val="20"/>
              </w:rPr>
              <w:t>3</w:t>
            </w:r>
          </w:p>
        </w:tc>
        <w:tc>
          <w:tcPr>
            <w:tcW w:w="970" w:type="dxa"/>
            <w:noWrap/>
          </w:tcPr>
          <w:p w14:paraId="3D92FEDA" w14:textId="77777777" w:rsidR="00194308" w:rsidRPr="00D114BF" w:rsidRDefault="00194308" w:rsidP="00194308">
            <w:pPr>
              <w:jc w:val="center"/>
              <w:rPr>
                <w:rFonts w:ascii="Times New Roman"/>
                <w:sz w:val="20"/>
                <w:szCs w:val="20"/>
              </w:rPr>
            </w:pPr>
            <w:r>
              <w:rPr>
                <w:rFonts w:ascii="Times New Roman"/>
                <w:sz w:val="20"/>
                <w:szCs w:val="20"/>
              </w:rPr>
              <w:t>4</w:t>
            </w:r>
          </w:p>
        </w:tc>
        <w:tc>
          <w:tcPr>
            <w:tcW w:w="970" w:type="dxa"/>
            <w:noWrap/>
          </w:tcPr>
          <w:p w14:paraId="4B47D53A" w14:textId="77777777" w:rsidR="00194308" w:rsidRPr="00D114BF" w:rsidRDefault="00194308" w:rsidP="00194308">
            <w:pPr>
              <w:jc w:val="center"/>
              <w:rPr>
                <w:rFonts w:ascii="Times New Roman"/>
                <w:sz w:val="20"/>
                <w:szCs w:val="20"/>
              </w:rPr>
            </w:pPr>
            <w:r>
              <w:rPr>
                <w:rFonts w:ascii="Times New Roman"/>
                <w:sz w:val="20"/>
                <w:szCs w:val="20"/>
              </w:rPr>
              <w:t>5</w:t>
            </w:r>
          </w:p>
        </w:tc>
      </w:tr>
      <w:tr w:rsidR="002A52EF" w:rsidRPr="00D114BF" w14:paraId="665EB21C" w14:textId="77777777" w:rsidTr="002A52EF">
        <w:trPr>
          <w:trHeight w:val="300"/>
        </w:trPr>
        <w:tc>
          <w:tcPr>
            <w:tcW w:w="1162" w:type="dxa"/>
            <w:noWrap/>
            <w:hideMark/>
          </w:tcPr>
          <w:p w14:paraId="325FC43E" w14:textId="6B74219B" w:rsidR="002A52EF" w:rsidRPr="00D114BF" w:rsidRDefault="002A52EF" w:rsidP="00385242">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_01</w:t>
            </w:r>
            <w:r w:rsidR="00194308">
              <w:rPr>
                <w:rStyle w:val="Voetnootmarkering"/>
                <w:rFonts w:ascii="Calibri" w:hAnsi="Calibri" w:cs="Calibri"/>
                <w:color w:val="000000"/>
                <w:sz w:val="20"/>
                <w:szCs w:val="20"/>
              </w:rPr>
              <w:footnoteReference w:id="1"/>
            </w:r>
            <w:r w:rsidRPr="00D114BF">
              <w:rPr>
                <w:rFonts w:ascii="Calibri" w:hAnsi="Calibri" w:cs="Calibri"/>
                <w:color w:val="000000"/>
                <w:sz w:val="20"/>
                <w:szCs w:val="20"/>
              </w:rPr>
              <w:t>]</w:t>
            </w:r>
          </w:p>
        </w:tc>
        <w:tc>
          <w:tcPr>
            <w:tcW w:w="3057" w:type="dxa"/>
            <w:noWrap/>
            <w:hideMark/>
          </w:tcPr>
          <w:p w14:paraId="1EF8415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Prawo i Sprawiedliwość</w:t>
            </w:r>
          </w:p>
        </w:tc>
        <w:tc>
          <w:tcPr>
            <w:tcW w:w="969" w:type="dxa"/>
            <w:noWrap/>
            <w:hideMark/>
          </w:tcPr>
          <w:p w14:paraId="34F04129" w14:textId="77777777" w:rsidR="002A52EF" w:rsidRPr="00D114BF" w:rsidRDefault="002A52EF" w:rsidP="002D2F23">
            <w:pPr>
              <w:rPr>
                <w:rFonts w:ascii="Times New Roman"/>
                <w:sz w:val="20"/>
                <w:szCs w:val="20"/>
              </w:rPr>
            </w:pPr>
          </w:p>
        </w:tc>
        <w:tc>
          <w:tcPr>
            <w:tcW w:w="970" w:type="dxa"/>
            <w:noWrap/>
            <w:hideMark/>
          </w:tcPr>
          <w:p w14:paraId="00009A77" w14:textId="77777777" w:rsidR="002A52EF" w:rsidRPr="00D114BF" w:rsidRDefault="002A52EF" w:rsidP="002D2F23">
            <w:pPr>
              <w:rPr>
                <w:rFonts w:ascii="Times New Roman"/>
                <w:sz w:val="20"/>
                <w:szCs w:val="20"/>
              </w:rPr>
            </w:pPr>
          </w:p>
        </w:tc>
        <w:tc>
          <w:tcPr>
            <w:tcW w:w="969" w:type="dxa"/>
            <w:noWrap/>
            <w:hideMark/>
          </w:tcPr>
          <w:p w14:paraId="32326F2B" w14:textId="77777777" w:rsidR="002A52EF" w:rsidRPr="00D114BF" w:rsidRDefault="002A52EF" w:rsidP="002D2F23">
            <w:pPr>
              <w:rPr>
                <w:rFonts w:ascii="Times New Roman"/>
                <w:sz w:val="20"/>
                <w:szCs w:val="20"/>
              </w:rPr>
            </w:pPr>
          </w:p>
        </w:tc>
        <w:tc>
          <w:tcPr>
            <w:tcW w:w="970" w:type="dxa"/>
            <w:noWrap/>
            <w:hideMark/>
          </w:tcPr>
          <w:p w14:paraId="53DF9758" w14:textId="77777777" w:rsidR="002A52EF" w:rsidRPr="00D114BF" w:rsidRDefault="002A52EF" w:rsidP="002D2F23">
            <w:pPr>
              <w:rPr>
                <w:rFonts w:ascii="Times New Roman"/>
                <w:sz w:val="20"/>
                <w:szCs w:val="20"/>
              </w:rPr>
            </w:pPr>
          </w:p>
        </w:tc>
        <w:tc>
          <w:tcPr>
            <w:tcW w:w="970" w:type="dxa"/>
            <w:noWrap/>
            <w:hideMark/>
          </w:tcPr>
          <w:p w14:paraId="43BDE09D" w14:textId="77777777" w:rsidR="002A52EF" w:rsidRPr="00D114BF" w:rsidRDefault="002A52EF" w:rsidP="002D2F23">
            <w:pPr>
              <w:rPr>
                <w:rFonts w:ascii="Times New Roman"/>
                <w:sz w:val="20"/>
                <w:szCs w:val="20"/>
              </w:rPr>
            </w:pPr>
          </w:p>
        </w:tc>
      </w:tr>
      <w:tr w:rsidR="002A52EF" w:rsidRPr="00D114BF" w14:paraId="30C23B21" w14:textId="77777777" w:rsidTr="002A52EF">
        <w:trPr>
          <w:trHeight w:val="300"/>
        </w:trPr>
        <w:tc>
          <w:tcPr>
            <w:tcW w:w="1162" w:type="dxa"/>
            <w:noWrap/>
            <w:hideMark/>
          </w:tcPr>
          <w:p w14:paraId="59E3DC86" w14:textId="0C79E781"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_02]</w:t>
            </w:r>
          </w:p>
        </w:tc>
        <w:tc>
          <w:tcPr>
            <w:tcW w:w="3057" w:type="dxa"/>
            <w:noWrap/>
            <w:hideMark/>
          </w:tcPr>
          <w:p w14:paraId="158FE04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Nowoczesna</w:t>
            </w:r>
          </w:p>
        </w:tc>
        <w:tc>
          <w:tcPr>
            <w:tcW w:w="969" w:type="dxa"/>
            <w:noWrap/>
            <w:hideMark/>
          </w:tcPr>
          <w:p w14:paraId="4B9C4808" w14:textId="77777777" w:rsidR="002A52EF" w:rsidRPr="00D114BF" w:rsidRDefault="002A52EF" w:rsidP="002D2F23">
            <w:pPr>
              <w:rPr>
                <w:rFonts w:ascii="Times New Roman"/>
                <w:sz w:val="20"/>
                <w:szCs w:val="20"/>
              </w:rPr>
            </w:pPr>
          </w:p>
        </w:tc>
        <w:tc>
          <w:tcPr>
            <w:tcW w:w="970" w:type="dxa"/>
            <w:noWrap/>
            <w:hideMark/>
          </w:tcPr>
          <w:p w14:paraId="458429E1" w14:textId="77777777" w:rsidR="002A52EF" w:rsidRPr="00D114BF" w:rsidRDefault="002A52EF" w:rsidP="002D2F23">
            <w:pPr>
              <w:rPr>
                <w:rFonts w:ascii="Times New Roman"/>
                <w:sz w:val="20"/>
                <w:szCs w:val="20"/>
              </w:rPr>
            </w:pPr>
          </w:p>
        </w:tc>
        <w:tc>
          <w:tcPr>
            <w:tcW w:w="969" w:type="dxa"/>
            <w:noWrap/>
            <w:hideMark/>
          </w:tcPr>
          <w:p w14:paraId="7A4787CF" w14:textId="77777777" w:rsidR="002A52EF" w:rsidRPr="00D114BF" w:rsidRDefault="002A52EF" w:rsidP="002D2F23">
            <w:pPr>
              <w:rPr>
                <w:rFonts w:ascii="Times New Roman"/>
                <w:sz w:val="20"/>
                <w:szCs w:val="20"/>
              </w:rPr>
            </w:pPr>
          </w:p>
        </w:tc>
        <w:tc>
          <w:tcPr>
            <w:tcW w:w="970" w:type="dxa"/>
            <w:noWrap/>
            <w:hideMark/>
          </w:tcPr>
          <w:p w14:paraId="2531FFB2" w14:textId="77777777" w:rsidR="002A52EF" w:rsidRPr="00D114BF" w:rsidRDefault="002A52EF" w:rsidP="002D2F23">
            <w:pPr>
              <w:rPr>
                <w:rFonts w:ascii="Times New Roman"/>
                <w:sz w:val="20"/>
                <w:szCs w:val="20"/>
              </w:rPr>
            </w:pPr>
          </w:p>
        </w:tc>
        <w:tc>
          <w:tcPr>
            <w:tcW w:w="970" w:type="dxa"/>
            <w:noWrap/>
            <w:hideMark/>
          </w:tcPr>
          <w:p w14:paraId="0A2B0DEF" w14:textId="77777777" w:rsidR="002A52EF" w:rsidRPr="00D114BF" w:rsidRDefault="002A52EF" w:rsidP="002D2F23">
            <w:pPr>
              <w:rPr>
                <w:rFonts w:ascii="Times New Roman"/>
                <w:sz w:val="20"/>
                <w:szCs w:val="20"/>
              </w:rPr>
            </w:pPr>
          </w:p>
        </w:tc>
      </w:tr>
      <w:tr w:rsidR="002A52EF" w:rsidRPr="00D114BF" w14:paraId="5C2B41B6" w14:textId="77777777" w:rsidTr="002A52EF">
        <w:trPr>
          <w:trHeight w:val="300"/>
        </w:trPr>
        <w:tc>
          <w:tcPr>
            <w:tcW w:w="1162" w:type="dxa"/>
            <w:noWrap/>
            <w:hideMark/>
          </w:tcPr>
          <w:p w14:paraId="26632866" w14:textId="592B996D"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_03]</w:t>
            </w:r>
          </w:p>
        </w:tc>
        <w:tc>
          <w:tcPr>
            <w:tcW w:w="3057" w:type="dxa"/>
            <w:noWrap/>
            <w:hideMark/>
          </w:tcPr>
          <w:p w14:paraId="4511888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Platforma Obywatelska</w:t>
            </w:r>
          </w:p>
        </w:tc>
        <w:tc>
          <w:tcPr>
            <w:tcW w:w="969" w:type="dxa"/>
            <w:noWrap/>
            <w:hideMark/>
          </w:tcPr>
          <w:p w14:paraId="4CAE8039" w14:textId="77777777" w:rsidR="002A52EF" w:rsidRPr="00D114BF" w:rsidRDefault="002A52EF" w:rsidP="002D2F23">
            <w:pPr>
              <w:rPr>
                <w:rFonts w:ascii="Times New Roman"/>
                <w:sz w:val="20"/>
                <w:szCs w:val="20"/>
              </w:rPr>
            </w:pPr>
          </w:p>
        </w:tc>
        <w:tc>
          <w:tcPr>
            <w:tcW w:w="970" w:type="dxa"/>
            <w:noWrap/>
            <w:hideMark/>
          </w:tcPr>
          <w:p w14:paraId="5D79EFDC" w14:textId="77777777" w:rsidR="002A52EF" w:rsidRPr="00D114BF" w:rsidRDefault="002A52EF" w:rsidP="002D2F23">
            <w:pPr>
              <w:rPr>
                <w:rFonts w:ascii="Times New Roman"/>
                <w:sz w:val="20"/>
                <w:szCs w:val="20"/>
              </w:rPr>
            </w:pPr>
          </w:p>
        </w:tc>
        <w:tc>
          <w:tcPr>
            <w:tcW w:w="969" w:type="dxa"/>
            <w:noWrap/>
            <w:hideMark/>
          </w:tcPr>
          <w:p w14:paraId="29F3AD01" w14:textId="77777777" w:rsidR="002A52EF" w:rsidRPr="00D114BF" w:rsidRDefault="002A52EF" w:rsidP="002D2F23">
            <w:pPr>
              <w:rPr>
                <w:rFonts w:ascii="Times New Roman"/>
                <w:sz w:val="20"/>
                <w:szCs w:val="20"/>
              </w:rPr>
            </w:pPr>
          </w:p>
        </w:tc>
        <w:tc>
          <w:tcPr>
            <w:tcW w:w="970" w:type="dxa"/>
            <w:noWrap/>
            <w:hideMark/>
          </w:tcPr>
          <w:p w14:paraId="0440D04A" w14:textId="77777777" w:rsidR="002A52EF" w:rsidRPr="00D114BF" w:rsidRDefault="002A52EF" w:rsidP="002D2F23">
            <w:pPr>
              <w:rPr>
                <w:rFonts w:ascii="Times New Roman"/>
                <w:sz w:val="20"/>
                <w:szCs w:val="20"/>
              </w:rPr>
            </w:pPr>
          </w:p>
        </w:tc>
        <w:tc>
          <w:tcPr>
            <w:tcW w:w="970" w:type="dxa"/>
            <w:noWrap/>
            <w:hideMark/>
          </w:tcPr>
          <w:p w14:paraId="458360F4" w14:textId="77777777" w:rsidR="002A52EF" w:rsidRPr="00D114BF" w:rsidRDefault="002A52EF" w:rsidP="002D2F23">
            <w:pPr>
              <w:rPr>
                <w:rFonts w:ascii="Times New Roman"/>
                <w:sz w:val="20"/>
                <w:szCs w:val="20"/>
              </w:rPr>
            </w:pPr>
          </w:p>
        </w:tc>
      </w:tr>
      <w:tr w:rsidR="002A52EF" w:rsidRPr="00D114BF" w14:paraId="064CA3B8" w14:textId="77777777" w:rsidTr="002A52EF">
        <w:trPr>
          <w:trHeight w:val="300"/>
        </w:trPr>
        <w:tc>
          <w:tcPr>
            <w:tcW w:w="1162" w:type="dxa"/>
            <w:noWrap/>
            <w:hideMark/>
          </w:tcPr>
          <w:p w14:paraId="0284D17E" w14:textId="2520E002"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_04]</w:t>
            </w:r>
          </w:p>
        </w:tc>
        <w:tc>
          <w:tcPr>
            <w:tcW w:w="3057" w:type="dxa"/>
            <w:noWrap/>
            <w:hideMark/>
          </w:tcPr>
          <w:p w14:paraId="3C65713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Polskie Stronnictwo Ludowe</w:t>
            </w:r>
          </w:p>
        </w:tc>
        <w:tc>
          <w:tcPr>
            <w:tcW w:w="969" w:type="dxa"/>
            <w:noWrap/>
            <w:hideMark/>
          </w:tcPr>
          <w:p w14:paraId="1AB62049" w14:textId="77777777" w:rsidR="002A52EF" w:rsidRPr="00D114BF" w:rsidRDefault="002A52EF" w:rsidP="002D2F23">
            <w:pPr>
              <w:rPr>
                <w:rFonts w:ascii="Times New Roman"/>
                <w:sz w:val="20"/>
                <w:szCs w:val="20"/>
              </w:rPr>
            </w:pPr>
          </w:p>
        </w:tc>
        <w:tc>
          <w:tcPr>
            <w:tcW w:w="970" w:type="dxa"/>
            <w:noWrap/>
            <w:hideMark/>
          </w:tcPr>
          <w:p w14:paraId="580142F2" w14:textId="77777777" w:rsidR="002A52EF" w:rsidRPr="00D114BF" w:rsidRDefault="002A52EF" w:rsidP="002D2F23">
            <w:pPr>
              <w:rPr>
                <w:rFonts w:ascii="Times New Roman"/>
                <w:sz w:val="20"/>
                <w:szCs w:val="20"/>
              </w:rPr>
            </w:pPr>
          </w:p>
        </w:tc>
        <w:tc>
          <w:tcPr>
            <w:tcW w:w="969" w:type="dxa"/>
            <w:noWrap/>
            <w:hideMark/>
          </w:tcPr>
          <w:p w14:paraId="4372211F" w14:textId="77777777" w:rsidR="002A52EF" w:rsidRPr="00D114BF" w:rsidRDefault="002A52EF" w:rsidP="002D2F23">
            <w:pPr>
              <w:rPr>
                <w:rFonts w:ascii="Times New Roman"/>
                <w:sz w:val="20"/>
                <w:szCs w:val="20"/>
              </w:rPr>
            </w:pPr>
          </w:p>
        </w:tc>
        <w:tc>
          <w:tcPr>
            <w:tcW w:w="970" w:type="dxa"/>
            <w:noWrap/>
            <w:hideMark/>
          </w:tcPr>
          <w:p w14:paraId="0C6D689F" w14:textId="77777777" w:rsidR="002A52EF" w:rsidRPr="00D114BF" w:rsidRDefault="002A52EF" w:rsidP="002D2F23">
            <w:pPr>
              <w:rPr>
                <w:rFonts w:ascii="Times New Roman"/>
                <w:sz w:val="20"/>
                <w:szCs w:val="20"/>
              </w:rPr>
            </w:pPr>
          </w:p>
        </w:tc>
        <w:tc>
          <w:tcPr>
            <w:tcW w:w="970" w:type="dxa"/>
            <w:noWrap/>
            <w:hideMark/>
          </w:tcPr>
          <w:p w14:paraId="5C5364BE" w14:textId="77777777" w:rsidR="002A52EF" w:rsidRPr="00D114BF" w:rsidRDefault="002A52EF" w:rsidP="002D2F23">
            <w:pPr>
              <w:rPr>
                <w:rFonts w:ascii="Times New Roman"/>
                <w:sz w:val="20"/>
                <w:szCs w:val="20"/>
              </w:rPr>
            </w:pPr>
          </w:p>
        </w:tc>
      </w:tr>
      <w:tr w:rsidR="002A52EF" w:rsidRPr="00D114BF" w14:paraId="57A179E7" w14:textId="77777777" w:rsidTr="002A52EF">
        <w:trPr>
          <w:trHeight w:val="300"/>
        </w:trPr>
        <w:tc>
          <w:tcPr>
            <w:tcW w:w="1162" w:type="dxa"/>
            <w:noWrap/>
            <w:hideMark/>
          </w:tcPr>
          <w:p w14:paraId="45318364" w14:textId="695F382A"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_05]</w:t>
            </w:r>
          </w:p>
        </w:tc>
        <w:tc>
          <w:tcPr>
            <w:tcW w:w="3057" w:type="dxa"/>
            <w:noWrap/>
            <w:hideMark/>
          </w:tcPr>
          <w:p w14:paraId="178A59F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Kukiz’15 </w:t>
            </w:r>
          </w:p>
        </w:tc>
        <w:tc>
          <w:tcPr>
            <w:tcW w:w="969" w:type="dxa"/>
            <w:noWrap/>
            <w:hideMark/>
          </w:tcPr>
          <w:p w14:paraId="31AAFD67" w14:textId="77777777" w:rsidR="002A52EF" w:rsidRPr="00D114BF" w:rsidRDefault="002A52EF" w:rsidP="002D2F23">
            <w:pPr>
              <w:rPr>
                <w:rFonts w:ascii="Times New Roman"/>
                <w:sz w:val="20"/>
                <w:szCs w:val="20"/>
              </w:rPr>
            </w:pPr>
          </w:p>
        </w:tc>
        <w:tc>
          <w:tcPr>
            <w:tcW w:w="970" w:type="dxa"/>
            <w:noWrap/>
            <w:hideMark/>
          </w:tcPr>
          <w:p w14:paraId="07C81EA1" w14:textId="77777777" w:rsidR="002A52EF" w:rsidRPr="00D114BF" w:rsidRDefault="002A52EF" w:rsidP="002D2F23">
            <w:pPr>
              <w:rPr>
                <w:rFonts w:ascii="Times New Roman"/>
                <w:sz w:val="20"/>
                <w:szCs w:val="20"/>
              </w:rPr>
            </w:pPr>
          </w:p>
        </w:tc>
        <w:tc>
          <w:tcPr>
            <w:tcW w:w="969" w:type="dxa"/>
            <w:noWrap/>
            <w:hideMark/>
          </w:tcPr>
          <w:p w14:paraId="234BC189" w14:textId="77777777" w:rsidR="002A52EF" w:rsidRPr="00D114BF" w:rsidRDefault="002A52EF" w:rsidP="002D2F23">
            <w:pPr>
              <w:rPr>
                <w:rFonts w:ascii="Times New Roman"/>
                <w:sz w:val="20"/>
                <w:szCs w:val="20"/>
              </w:rPr>
            </w:pPr>
          </w:p>
        </w:tc>
        <w:tc>
          <w:tcPr>
            <w:tcW w:w="970" w:type="dxa"/>
            <w:noWrap/>
            <w:hideMark/>
          </w:tcPr>
          <w:p w14:paraId="2C4C5D58" w14:textId="77777777" w:rsidR="002A52EF" w:rsidRPr="00D114BF" w:rsidRDefault="002A52EF" w:rsidP="002D2F23">
            <w:pPr>
              <w:rPr>
                <w:rFonts w:ascii="Times New Roman"/>
                <w:sz w:val="20"/>
                <w:szCs w:val="20"/>
              </w:rPr>
            </w:pPr>
          </w:p>
        </w:tc>
        <w:tc>
          <w:tcPr>
            <w:tcW w:w="970" w:type="dxa"/>
            <w:noWrap/>
            <w:hideMark/>
          </w:tcPr>
          <w:p w14:paraId="08A5B1C5" w14:textId="77777777" w:rsidR="002A52EF" w:rsidRPr="00D114BF" w:rsidRDefault="002A52EF" w:rsidP="002D2F23">
            <w:pPr>
              <w:rPr>
                <w:rFonts w:ascii="Times New Roman"/>
                <w:sz w:val="20"/>
                <w:szCs w:val="20"/>
              </w:rPr>
            </w:pPr>
          </w:p>
        </w:tc>
      </w:tr>
      <w:tr w:rsidR="002A52EF" w:rsidRPr="00D114BF" w14:paraId="57C2EE3E" w14:textId="77777777" w:rsidTr="002A52EF">
        <w:trPr>
          <w:trHeight w:val="300"/>
        </w:trPr>
        <w:tc>
          <w:tcPr>
            <w:tcW w:w="1162" w:type="dxa"/>
            <w:noWrap/>
            <w:hideMark/>
          </w:tcPr>
          <w:p w14:paraId="68CE7A9E" w14:textId="1A8C6383"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_06]</w:t>
            </w:r>
          </w:p>
        </w:tc>
        <w:tc>
          <w:tcPr>
            <w:tcW w:w="3057" w:type="dxa"/>
            <w:noWrap/>
            <w:hideMark/>
          </w:tcPr>
          <w:p w14:paraId="5442E83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Sojusz Lewicy Demokratycznej</w:t>
            </w:r>
          </w:p>
        </w:tc>
        <w:tc>
          <w:tcPr>
            <w:tcW w:w="969" w:type="dxa"/>
            <w:noWrap/>
            <w:hideMark/>
          </w:tcPr>
          <w:p w14:paraId="25D3B0F8" w14:textId="77777777" w:rsidR="002A52EF" w:rsidRPr="00D114BF" w:rsidRDefault="002A52EF" w:rsidP="002D2F23">
            <w:pPr>
              <w:rPr>
                <w:rFonts w:ascii="Times New Roman"/>
                <w:sz w:val="20"/>
                <w:szCs w:val="20"/>
              </w:rPr>
            </w:pPr>
          </w:p>
        </w:tc>
        <w:tc>
          <w:tcPr>
            <w:tcW w:w="970" w:type="dxa"/>
            <w:noWrap/>
            <w:hideMark/>
          </w:tcPr>
          <w:p w14:paraId="4538E0E7" w14:textId="77777777" w:rsidR="002A52EF" w:rsidRPr="00D114BF" w:rsidRDefault="002A52EF" w:rsidP="002D2F23">
            <w:pPr>
              <w:rPr>
                <w:rFonts w:ascii="Times New Roman"/>
                <w:sz w:val="20"/>
                <w:szCs w:val="20"/>
              </w:rPr>
            </w:pPr>
          </w:p>
        </w:tc>
        <w:tc>
          <w:tcPr>
            <w:tcW w:w="969" w:type="dxa"/>
            <w:noWrap/>
            <w:hideMark/>
          </w:tcPr>
          <w:p w14:paraId="3218CA59" w14:textId="77777777" w:rsidR="002A52EF" w:rsidRPr="00D114BF" w:rsidRDefault="002A52EF" w:rsidP="002D2F23">
            <w:pPr>
              <w:rPr>
                <w:rFonts w:ascii="Times New Roman"/>
                <w:sz w:val="20"/>
                <w:szCs w:val="20"/>
              </w:rPr>
            </w:pPr>
          </w:p>
        </w:tc>
        <w:tc>
          <w:tcPr>
            <w:tcW w:w="970" w:type="dxa"/>
            <w:noWrap/>
            <w:hideMark/>
          </w:tcPr>
          <w:p w14:paraId="7C17764B" w14:textId="77777777" w:rsidR="002A52EF" w:rsidRPr="00D114BF" w:rsidRDefault="002A52EF" w:rsidP="002D2F23">
            <w:pPr>
              <w:rPr>
                <w:rFonts w:ascii="Times New Roman"/>
                <w:sz w:val="20"/>
                <w:szCs w:val="20"/>
              </w:rPr>
            </w:pPr>
          </w:p>
        </w:tc>
        <w:tc>
          <w:tcPr>
            <w:tcW w:w="970" w:type="dxa"/>
            <w:noWrap/>
            <w:hideMark/>
          </w:tcPr>
          <w:p w14:paraId="2B2223C4" w14:textId="77777777" w:rsidR="002A52EF" w:rsidRPr="00D114BF" w:rsidRDefault="002A52EF" w:rsidP="002D2F23">
            <w:pPr>
              <w:rPr>
                <w:rFonts w:ascii="Times New Roman"/>
                <w:sz w:val="20"/>
                <w:szCs w:val="20"/>
              </w:rPr>
            </w:pPr>
          </w:p>
        </w:tc>
      </w:tr>
      <w:tr w:rsidR="002A52EF" w:rsidRPr="00D114BF" w14:paraId="62B0BB19" w14:textId="77777777" w:rsidTr="002A52EF">
        <w:trPr>
          <w:trHeight w:val="300"/>
        </w:trPr>
        <w:tc>
          <w:tcPr>
            <w:tcW w:w="1162" w:type="dxa"/>
            <w:noWrap/>
            <w:hideMark/>
          </w:tcPr>
          <w:p w14:paraId="6C3AAAC5" w14:textId="1FAE17F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[q32</w:t>
            </w:r>
            <w:r w:rsidR="00385242">
              <w:rPr>
                <w:rFonts w:ascii="Calibri" w:hAnsi="Calibri" w:cs="Calibri"/>
                <w:color w:val="000000"/>
                <w:sz w:val="20"/>
                <w:szCs w:val="20"/>
              </w:rPr>
              <w:t>p</w:t>
            </w:r>
            <w:r w:rsidRPr="00D114BF">
              <w:rPr>
                <w:rFonts w:ascii="Calibri" w:hAnsi="Calibri" w:cs="Calibri"/>
                <w:color w:val="000000"/>
                <w:sz w:val="20"/>
                <w:szCs w:val="20"/>
              </w:rPr>
              <w:t>_07]</w:t>
            </w:r>
          </w:p>
        </w:tc>
        <w:tc>
          <w:tcPr>
            <w:tcW w:w="3057" w:type="dxa"/>
            <w:noWrap/>
            <w:hideMark/>
          </w:tcPr>
          <w:p w14:paraId="21B6372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Twój Ruch</w:t>
            </w:r>
          </w:p>
        </w:tc>
        <w:tc>
          <w:tcPr>
            <w:tcW w:w="969" w:type="dxa"/>
            <w:noWrap/>
            <w:hideMark/>
          </w:tcPr>
          <w:p w14:paraId="666DFF06" w14:textId="77777777" w:rsidR="002A52EF" w:rsidRPr="00D114BF" w:rsidRDefault="002A52EF" w:rsidP="002D2F23">
            <w:pPr>
              <w:rPr>
                <w:rFonts w:ascii="Times New Roman"/>
                <w:sz w:val="20"/>
                <w:szCs w:val="20"/>
              </w:rPr>
            </w:pPr>
          </w:p>
        </w:tc>
        <w:tc>
          <w:tcPr>
            <w:tcW w:w="970" w:type="dxa"/>
            <w:noWrap/>
            <w:hideMark/>
          </w:tcPr>
          <w:p w14:paraId="24DD63B2" w14:textId="77777777" w:rsidR="002A52EF" w:rsidRPr="00D114BF" w:rsidRDefault="002A52EF" w:rsidP="002D2F23">
            <w:pPr>
              <w:rPr>
                <w:rFonts w:ascii="Times New Roman"/>
                <w:sz w:val="20"/>
                <w:szCs w:val="20"/>
              </w:rPr>
            </w:pPr>
          </w:p>
        </w:tc>
        <w:tc>
          <w:tcPr>
            <w:tcW w:w="969" w:type="dxa"/>
            <w:noWrap/>
            <w:hideMark/>
          </w:tcPr>
          <w:p w14:paraId="5C466753" w14:textId="77777777" w:rsidR="002A52EF" w:rsidRPr="00D114BF" w:rsidRDefault="002A52EF" w:rsidP="002D2F23">
            <w:pPr>
              <w:rPr>
                <w:rFonts w:ascii="Times New Roman"/>
                <w:sz w:val="20"/>
                <w:szCs w:val="20"/>
              </w:rPr>
            </w:pPr>
          </w:p>
        </w:tc>
        <w:tc>
          <w:tcPr>
            <w:tcW w:w="970" w:type="dxa"/>
            <w:noWrap/>
            <w:hideMark/>
          </w:tcPr>
          <w:p w14:paraId="13F6B5D2" w14:textId="77777777" w:rsidR="002A52EF" w:rsidRPr="00D114BF" w:rsidRDefault="002A52EF" w:rsidP="002D2F23">
            <w:pPr>
              <w:rPr>
                <w:rFonts w:ascii="Times New Roman"/>
                <w:sz w:val="20"/>
                <w:szCs w:val="20"/>
              </w:rPr>
            </w:pPr>
          </w:p>
        </w:tc>
        <w:tc>
          <w:tcPr>
            <w:tcW w:w="970" w:type="dxa"/>
            <w:noWrap/>
            <w:hideMark/>
          </w:tcPr>
          <w:p w14:paraId="7AA9E485" w14:textId="77777777" w:rsidR="002A52EF" w:rsidRPr="00D114BF" w:rsidRDefault="002A52EF" w:rsidP="002D2F23">
            <w:pPr>
              <w:rPr>
                <w:rFonts w:ascii="Times New Roman"/>
                <w:sz w:val="20"/>
                <w:szCs w:val="20"/>
              </w:rPr>
            </w:pPr>
          </w:p>
        </w:tc>
      </w:tr>
    </w:tbl>
    <w:p w14:paraId="3106A6CB" w14:textId="77777777" w:rsidR="002A52EF" w:rsidRPr="00D114BF" w:rsidRDefault="002A52EF">
      <w:pPr>
        <w:rPr>
          <w:b/>
          <w:sz w:val="20"/>
          <w:szCs w:val="20"/>
        </w:rPr>
      </w:pPr>
    </w:p>
    <w:tbl>
      <w:tblPr>
        <w:tblStyle w:val="Tabelraster"/>
        <w:tblW w:w="9067" w:type="dxa"/>
        <w:tblLayout w:type="fixed"/>
        <w:tblLook w:val="04A0" w:firstRow="1" w:lastRow="0" w:firstColumn="1" w:lastColumn="0" w:noHBand="0" w:noVBand="1"/>
      </w:tblPr>
      <w:tblGrid>
        <w:gridCol w:w="1162"/>
        <w:gridCol w:w="3057"/>
        <w:gridCol w:w="969"/>
        <w:gridCol w:w="970"/>
        <w:gridCol w:w="969"/>
        <w:gridCol w:w="970"/>
        <w:gridCol w:w="970"/>
      </w:tblGrid>
      <w:tr w:rsidR="002A52EF" w:rsidRPr="00D114BF" w14:paraId="4BD356C0" w14:textId="77777777" w:rsidTr="002A52EF">
        <w:trPr>
          <w:trHeight w:val="1200"/>
        </w:trPr>
        <w:tc>
          <w:tcPr>
            <w:tcW w:w="1162" w:type="dxa"/>
            <w:noWrap/>
            <w:hideMark/>
          </w:tcPr>
          <w:p w14:paraId="6739851F" w14:textId="77777777" w:rsidR="002A52EF" w:rsidRPr="00D114BF" w:rsidRDefault="002A52EF" w:rsidP="002D2F23">
            <w:pPr>
              <w:rPr>
                <w:rFonts w:ascii="Calibri" w:hAnsi="Calibri" w:cs="Calibri"/>
                <w:b/>
                <w:bCs/>
                <w:color w:val="000000"/>
                <w:sz w:val="20"/>
                <w:szCs w:val="20"/>
              </w:rPr>
            </w:pPr>
            <w:r w:rsidRPr="00CF4FFE">
              <w:rPr>
                <w:rFonts w:ascii="Calibri" w:hAnsi="Calibri" w:cs="Calibri"/>
                <w:b/>
                <w:bCs/>
                <w:color w:val="000000"/>
                <w:sz w:val="20"/>
                <w:szCs w:val="20"/>
                <w:highlight w:val="yellow"/>
                <w:rPrChange w:id="237" w:author="Frederik Heylen" w:date="2019-07-11T13:53:00Z">
                  <w:rPr>
                    <w:rFonts w:ascii="Calibri" w:hAnsi="Calibri" w:cs="Calibri"/>
                    <w:b/>
                    <w:bCs/>
                    <w:color w:val="000000"/>
                    <w:sz w:val="20"/>
                    <w:szCs w:val="20"/>
                  </w:rPr>
                </w:rPrChange>
              </w:rPr>
              <w:t>QID34</w:t>
            </w:r>
          </w:p>
        </w:tc>
        <w:tc>
          <w:tcPr>
            <w:tcW w:w="7905" w:type="dxa"/>
            <w:gridSpan w:val="6"/>
            <w:hideMark/>
          </w:tcPr>
          <w:p w14:paraId="24B4EC20"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 przeciągu ostatnich 12 miesięcy jak często Państwa organizacja starała się zaangażować w następujące czynności w celu wpływu na kształt polityk publicznych? Proszę zaznaczyć jedną odpowiedź w każdym rzędzie</w:t>
            </w:r>
            <w:r w:rsidR="00194308">
              <w:rPr>
                <w:rFonts w:ascii="Calibri" w:hAnsi="Calibri" w:cs="Calibri"/>
                <w:color w:val="000000"/>
                <w:sz w:val="20"/>
                <w:szCs w:val="20"/>
              </w:rPr>
              <w:t xml:space="preserve">. </w:t>
            </w:r>
            <w:r w:rsidR="00194308" w:rsidRPr="00194308">
              <w:rPr>
                <w:rFonts w:ascii="Calibri" w:hAnsi="Calibri" w:cs="Calibri"/>
                <w:color w:val="000000"/>
                <w:sz w:val="20"/>
                <w:szCs w:val="20"/>
              </w:rPr>
              <w:t>(R+W)</w:t>
            </w:r>
          </w:p>
        </w:tc>
      </w:tr>
      <w:tr w:rsidR="002A52EF" w:rsidRPr="00D114BF" w14:paraId="15F88511" w14:textId="77777777" w:rsidTr="002A52EF">
        <w:trPr>
          <w:trHeight w:val="300"/>
        </w:trPr>
        <w:tc>
          <w:tcPr>
            <w:tcW w:w="1162" w:type="dxa"/>
            <w:noWrap/>
            <w:hideMark/>
          </w:tcPr>
          <w:p w14:paraId="05B3D666" w14:textId="77777777" w:rsidR="002A52EF" w:rsidRPr="00D114BF" w:rsidRDefault="002A52EF" w:rsidP="002D2F23">
            <w:pPr>
              <w:rPr>
                <w:rFonts w:ascii="Times New Roman"/>
                <w:sz w:val="20"/>
                <w:szCs w:val="20"/>
              </w:rPr>
            </w:pPr>
          </w:p>
        </w:tc>
        <w:tc>
          <w:tcPr>
            <w:tcW w:w="3057" w:type="dxa"/>
            <w:noWrap/>
            <w:hideMark/>
          </w:tcPr>
          <w:p w14:paraId="5F34C7F1" w14:textId="77777777" w:rsidR="002A52EF" w:rsidRPr="00D114BF" w:rsidRDefault="002A52EF" w:rsidP="002D2F23">
            <w:pPr>
              <w:rPr>
                <w:rFonts w:ascii="Times New Roman"/>
                <w:sz w:val="20"/>
                <w:szCs w:val="20"/>
              </w:rPr>
            </w:pPr>
          </w:p>
        </w:tc>
        <w:tc>
          <w:tcPr>
            <w:tcW w:w="969" w:type="dxa"/>
            <w:noWrap/>
            <w:hideMark/>
          </w:tcPr>
          <w:p w14:paraId="06E74DEF"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Brak</w:t>
            </w:r>
          </w:p>
        </w:tc>
        <w:tc>
          <w:tcPr>
            <w:tcW w:w="970" w:type="dxa"/>
            <w:noWrap/>
            <w:hideMark/>
          </w:tcPr>
          <w:p w14:paraId="72A57415"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w:t>
            </w:r>
          </w:p>
        </w:tc>
        <w:tc>
          <w:tcPr>
            <w:tcW w:w="969" w:type="dxa"/>
            <w:noWrap/>
            <w:hideMark/>
          </w:tcPr>
          <w:p w14:paraId="5063348D"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3 miesiące</w:t>
            </w:r>
          </w:p>
        </w:tc>
        <w:tc>
          <w:tcPr>
            <w:tcW w:w="970" w:type="dxa"/>
            <w:noWrap/>
            <w:hideMark/>
          </w:tcPr>
          <w:p w14:paraId="08E3E6DC"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miesiąc</w:t>
            </w:r>
          </w:p>
        </w:tc>
        <w:tc>
          <w:tcPr>
            <w:tcW w:w="970" w:type="dxa"/>
            <w:noWrap/>
            <w:hideMark/>
          </w:tcPr>
          <w:p w14:paraId="2A1C2D09"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tydzień</w:t>
            </w:r>
          </w:p>
        </w:tc>
      </w:tr>
      <w:tr w:rsidR="00194308" w:rsidRPr="00D114BF" w14:paraId="659863F1" w14:textId="77777777" w:rsidTr="002A52EF">
        <w:trPr>
          <w:trHeight w:val="300"/>
        </w:trPr>
        <w:tc>
          <w:tcPr>
            <w:tcW w:w="1162" w:type="dxa"/>
            <w:noWrap/>
          </w:tcPr>
          <w:p w14:paraId="7A15ABFF" w14:textId="77777777" w:rsidR="00194308" w:rsidRPr="00D114BF" w:rsidRDefault="00194308" w:rsidP="002D2F23">
            <w:pPr>
              <w:rPr>
                <w:rFonts w:ascii="Calibri" w:hAnsi="Calibri" w:cs="Calibri"/>
                <w:color w:val="000000"/>
                <w:sz w:val="20"/>
                <w:szCs w:val="20"/>
              </w:rPr>
            </w:pPr>
          </w:p>
        </w:tc>
        <w:tc>
          <w:tcPr>
            <w:tcW w:w="3057" w:type="dxa"/>
          </w:tcPr>
          <w:p w14:paraId="2C745923" w14:textId="77777777" w:rsidR="00194308" w:rsidRPr="00D114BF" w:rsidRDefault="00194308" w:rsidP="002D2F23">
            <w:pPr>
              <w:rPr>
                <w:rFonts w:ascii="Calibri" w:hAnsi="Calibri" w:cs="Calibri"/>
                <w:color w:val="000000"/>
                <w:sz w:val="20"/>
                <w:szCs w:val="20"/>
              </w:rPr>
            </w:pPr>
          </w:p>
        </w:tc>
        <w:tc>
          <w:tcPr>
            <w:tcW w:w="969" w:type="dxa"/>
            <w:noWrap/>
          </w:tcPr>
          <w:p w14:paraId="068C652A" w14:textId="77777777" w:rsidR="00194308" w:rsidRPr="00D114BF" w:rsidRDefault="00194308" w:rsidP="00194308">
            <w:pPr>
              <w:jc w:val="center"/>
              <w:rPr>
                <w:rFonts w:ascii="Times New Roman"/>
                <w:sz w:val="20"/>
                <w:szCs w:val="20"/>
              </w:rPr>
            </w:pPr>
            <w:r>
              <w:rPr>
                <w:rFonts w:ascii="Times New Roman"/>
                <w:sz w:val="20"/>
                <w:szCs w:val="20"/>
              </w:rPr>
              <w:t>1</w:t>
            </w:r>
          </w:p>
        </w:tc>
        <w:tc>
          <w:tcPr>
            <w:tcW w:w="970" w:type="dxa"/>
            <w:noWrap/>
          </w:tcPr>
          <w:p w14:paraId="5311C0BE" w14:textId="77777777" w:rsidR="00194308" w:rsidRPr="00D114BF" w:rsidRDefault="00194308" w:rsidP="00194308">
            <w:pPr>
              <w:jc w:val="center"/>
              <w:rPr>
                <w:rFonts w:ascii="Times New Roman"/>
                <w:sz w:val="20"/>
                <w:szCs w:val="20"/>
              </w:rPr>
            </w:pPr>
            <w:r>
              <w:rPr>
                <w:rFonts w:ascii="Times New Roman"/>
                <w:sz w:val="20"/>
                <w:szCs w:val="20"/>
              </w:rPr>
              <w:t>2</w:t>
            </w:r>
          </w:p>
        </w:tc>
        <w:tc>
          <w:tcPr>
            <w:tcW w:w="969" w:type="dxa"/>
            <w:noWrap/>
          </w:tcPr>
          <w:p w14:paraId="6B1C139C" w14:textId="77777777" w:rsidR="00194308" w:rsidRPr="00D114BF" w:rsidRDefault="00194308" w:rsidP="00194308">
            <w:pPr>
              <w:jc w:val="center"/>
              <w:rPr>
                <w:rFonts w:ascii="Times New Roman"/>
                <w:sz w:val="20"/>
                <w:szCs w:val="20"/>
              </w:rPr>
            </w:pPr>
            <w:r>
              <w:rPr>
                <w:rFonts w:ascii="Times New Roman"/>
                <w:sz w:val="20"/>
                <w:szCs w:val="20"/>
              </w:rPr>
              <w:t>3</w:t>
            </w:r>
          </w:p>
        </w:tc>
        <w:tc>
          <w:tcPr>
            <w:tcW w:w="970" w:type="dxa"/>
            <w:noWrap/>
          </w:tcPr>
          <w:p w14:paraId="2F2938AA" w14:textId="77777777" w:rsidR="00194308" w:rsidRPr="00D114BF" w:rsidRDefault="00194308" w:rsidP="00194308">
            <w:pPr>
              <w:jc w:val="center"/>
              <w:rPr>
                <w:rFonts w:ascii="Times New Roman"/>
                <w:sz w:val="20"/>
                <w:szCs w:val="20"/>
              </w:rPr>
            </w:pPr>
            <w:r>
              <w:rPr>
                <w:rFonts w:ascii="Times New Roman"/>
                <w:sz w:val="20"/>
                <w:szCs w:val="20"/>
              </w:rPr>
              <w:t>4</w:t>
            </w:r>
          </w:p>
        </w:tc>
        <w:tc>
          <w:tcPr>
            <w:tcW w:w="970" w:type="dxa"/>
            <w:noWrap/>
          </w:tcPr>
          <w:p w14:paraId="5B6FA84C" w14:textId="77777777" w:rsidR="00194308" w:rsidRPr="00D114BF" w:rsidRDefault="00194308" w:rsidP="00194308">
            <w:pPr>
              <w:jc w:val="center"/>
              <w:rPr>
                <w:rFonts w:ascii="Times New Roman"/>
                <w:sz w:val="20"/>
                <w:szCs w:val="20"/>
              </w:rPr>
            </w:pPr>
            <w:r>
              <w:rPr>
                <w:rFonts w:ascii="Times New Roman"/>
                <w:sz w:val="20"/>
                <w:szCs w:val="20"/>
              </w:rPr>
              <w:t>5</w:t>
            </w:r>
          </w:p>
        </w:tc>
      </w:tr>
      <w:tr w:rsidR="002A52EF" w:rsidRPr="00D114BF" w14:paraId="1B13D178" w14:textId="77777777" w:rsidTr="002A52EF">
        <w:trPr>
          <w:trHeight w:val="300"/>
        </w:trPr>
        <w:tc>
          <w:tcPr>
            <w:tcW w:w="1162" w:type="dxa"/>
            <w:noWrap/>
            <w:hideMark/>
          </w:tcPr>
          <w:p w14:paraId="223F09D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[q34_01]</w:t>
            </w:r>
          </w:p>
        </w:tc>
        <w:tc>
          <w:tcPr>
            <w:tcW w:w="3057" w:type="dxa"/>
            <w:hideMark/>
          </w:tcPr>
          <w:p w14:paraId="676854A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Konferencje prasowe lub rozsyłanie materiałów prasowych</w:t>
            </w:r>
          </w:p>
        </w:tc>
        <w:tc>
          <w:tcPr>
            <w:tcW w:w="969" w:type="dxa"/>
            <w:noWrap/>
            <w:hideMark/>
          </w:tcPr>
          <w:p w14:paraId="2884F160" w14:textId="77777777" w:rsidR="002A52EF" w:rsidRPr="00D114BF" w:rsidRDefault="002A52EF" w:rsidP="002D2F23">
            <w:pPr>
              <w:rPr>
                <w:rFonts w:ascii="Times New Roman"/>
                <w:sz w:val="20"/>
                <w:szCs w:val="20"/>
              </w:rPr>
            </w:pPr>
          </w:p>
        </w:tc>
        <w:tc>
          <w:tcPr>
            <w:tcW w:w="970" w:type="dxa"/>
            <w:noWrap/>
            <w:hideMark/>
          </w:tcPr>
          <w:p w14:paraId="0F2CADC5" w14:textId="77777777" w:rsidR="002A52EF" w:rsidRPr="00D114BF" w:rsidRDefault="002A52EF" w:rsidP="002D2F23">
            <w:pPr>
              <w:rPr>
                <w:rFonts w:ascii="Times New Roman"/>
                <w:sz w:val="20"/>
                <w:szCs w:val="20"/>
              </w:rPr>
            </w:pPr>
          </w:p>
        </w:tc>
        <w:tc>
          <w:tcPr>
            <w:tcW w:w="969" w:type="dxa"/>
            <w:noWrap/>
            <w:hideMark/>
          </w:tcPr>
          <w:p w14:paraId="40131364" w14:textId="77777777" w:rsidR="002A52EF" w:rsidRPr="00D114BF" w:rsidRDefault="002A52EF" w:rsidP="002D2F23">
            <w:pPr>
              <w:rPr>
                <w:rFonts w:ascii="Times New Roman"/>
                <w:sz w:val="20"/>
                <w:szCs w:val="20"/>
              </w:rPr>
            </w:pPr>
          </w:p>
        </w:tc>
        <w:tc>
          <w:tcPr>
            <w:tcW w:w="970" w:type="dxa"/>
            <w:noWrap/>
            <w:hideMark/>
          </w:tcPr>
          <w:p w14:paraId="36DBBF57" w14:textId="77777777" w:rsidR="002A52EF" w:rsidRPr="00D114BF" w:rsidRDefault="002A52EF" w:rsidP="002D2F23">
            <w:pPr>
              <w:rPr>
                <w:rFonts w:ascii="Times New Roman"/>
                <w:sz w:val="20"/>
                <w:szCs w:val="20"/>
              </w:rPr>
            </w:pPr>
          </w:p>
        </w:tc>
        <w:tc>
          <w:tcPr>
            <w:tcW w:w="970" w:type="dxa"/>
            <w:noWrap/>
            <w:hideMark/>
          </w:tcPr>
          <w:p w14:paraId="2748488B" w14:textId="77777777" w:rsidR="002A52EF" w:rsidRPr="00D114BF" w:rsidRDefault="002A52EF" w:rsidP="002D2F23">
            <w:pPr>
              <w:rPr>
                <w:rFonts w:ascii="Times New Roman"/>
                <w:sz w:val="20"/>
                <w:szCs w:val="20"/>
              </w:rPr>
            </w:pPr>
          </w:p>
        </w:tc>
      </w:tr>
      <w:tr w:rsidR="002A52EF" w:rsidRPr="00D114BF" w14:paraId="70ACC7A6" w14:textId="77777777" w:rsidTr="002A52EF">
        <w:trPr>
          <w:trHeight w:val="300"/>
        </w:trPr>
        <w:tc>
          <w:tcPr>
            <w:tcW w:w="1162" w:type="dxa"/>
            <w:noWrap/>
            <w:hideMark/>
          </w:tcPr>
          <w:p w14:paraId="62579B5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[q34_02]</w:t>
            </w:r>
          </w:p>
        </w:tc>
        <w:tc>
          <w:tcPr>
            <w:tcW w:w="3057" w:type="dxa"/>
            <w:noWrap/>
            <w:hideMark/>
          </w:tcPr>
          <w:p w14:paraId="55EE718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Publikacja raportów I broszur</w:t>
            </w:r>
          </w:p>
        </w:tc>
        <w:tc>
          <w:tcPr>
            <w:tcW w:w="969" w:type="dxa"/>
            <w:noWrap/>
            <w:hideMark/>
          </w:tcPr>
          <w:p w14:paraId="37853E1A" w14:textId="77777777" w:rsidR="002A52EF" w:rsidRPr="00D114BF" w:rsidRDefault="002A52EF" w:rsidP="002D2F23">
            <w:pPr>
              <w:rPr>
                <w:rFonts w:ascii="Times New Roman"/>
                <w:sz w:val="20"/>
                <w:szCs w:val="20"/>
              </w:rPr>
            </w:pPr>
          </w:p>
        </w:tc>
        <w:tc>
          <w:tcPr>
            <w:tcW w:w="970" w:type="dxa"/>
            <w:noWrap/>
            <w:hideMark/>
          </w:tcPr>
          <w:p w14:paraId="0DAC35ED" w14:textId="77777777" w:rsidR="002A52EF" w:rsidRPr="00D114BF" w:rsidRDefault="002A52EF" w:rsidP="002D2F23">
            <w:pPr>
              <w:rPr>
                <w:rFonts w:ascii="Times New Roman"/>
                <w:sz w:val="20"/>
                <w:szCs w:val="20"/>
              </w:rPr>
            </w:pPr>
          </w:p>
        </w:tc>
        <w:tc>
          <w:tcPr>
            <w:tcW w:w="969" w:type="dxa"/>
            <w:noWrap/>
            <w:hideMark/>
          </w:tcPr>
          <w:p w14:paraId="229D8DB5" w14:textId="77777777" w:rsidR="002A52EF" w:rsidRPr="00D114BF" w:rsidRDefault="002A52EF" w:rsidP="002D2F23">
            <w:pPr>
              <w:rPr>
                <w:rFonts w:ascii="Times New Roman"/>
                <w:sz w:val="20"/>
                <w:szCs w:val="20"/>
              </w:rPr>
            </w:pPr>
          </w:p>
        </w:tc>
        <w:tc>
          <w:tcPr>
            <w:tcW w:w="970" w:type="dxa"/>
            <w:noWrap/>
            <w:hideMark/>
          </w:tcPr>
          <w:p w14:paraId="11520C9C" w14:textId="77777777" w:rsidR="002A52EF" w:rsidRPr="00D114BF" w:rsidRDefault="002A52EF" w:rsidP="002D2F23">
            <w:pPr>
              <w:rPr>
                <w:rFonts w:ascii="Times New Roman"/>
                <w:sz w:val="20"/>
                <w:szCs w:val="20"/>
              </w:rPr>
            </w:pPr>
          </w:p>
        </w:tc>
        <w:tc>
          <w:tcPr>
            <w:tcW w:w="970" w:type="dxa"/>
            <w:noWrap/>
            <w:hideMark/>
          </w:tcPr>
          <w:p w14:paraId="13BA6476" w14:textId="77777777" w:rsidR="002A52EF" w:rsidRPr="00D114BF" w:rsidRDefault="002A52EF" w:rsidP="002D2F23">
            <w:pPr>
              <w:rPr>
                <w:rFonts w:ascii="Times New Roman"/>
                <w:sz w:val="20"/>
                <w:szCs w:val="20"/>
              </w:rPr>
            </w:pPr>
          </w:p>
        </w:tc>
      </w:tr>
      <w:tr w:rsidR="002A52EF" w:rsidRPr="00D114BF" w14:paraId="0803CD3A" w14:textId="77777777" w:rsidTr="002A52EF">
        <w:trPr>
          <w:trHeight w:val="600"/>
        </w:trPr>
        <w:tc>
          <w:tcPr>
            <w:tcW w:w="1162" w:type="dxa"/>
            <w:noWrap/>
            <w:hideMark/>
          </w:tcPr>
          <w:p w14:paraId="2F7421C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[q34_03]</w:t>
            </w:r>
          </w:p>
        </w:tc>
        <w:tc>
          <w:tcPr>
            <w:tcW w:w="3057" w:type="dxa"/>
            <w:hideMark/>
          </w:tcPr>
          <w:p w14:paraId="15403CC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Zaangażowanie w dyskusje w mediach np. wywiady, teksty publicystyczne i podobne </w:t>
            </w:r>
          </w:p>
        </w:tc>
        <w:tc>
          <w:tcPr>
            <w:tcW w:w="969" w:type="dxa"/>
            <w:noWrap/>
            <w:hideMark/>
          </w:tcPr>
          <w:p w14:paraId="5C68CA07" w14:textId="77777777" w:rsidR="002A52EF" w:rsidRPr="00D114BF" w:rsidRDefault="002A52EF" w:rsidP="002D2F23">
            <w:pPr>
              <w:rPr>
                <w:rFonts w:ascii="Times New Roman"/>
                <w:sz w:val="20"/>
                <w:szCs w:val="20"/>
              </w:rPr>
            </w:pPr>
          </w:p>
        </w:tc>
        <w:tc>
          <w:tcPr>
            <w:tcW w:w="970" w:type="dxa"/>
            <w:noWrap/>
            <w:hideMark/>
          </w:tcPr>
          <w:p w14:paraId="3B1B54AC" w14:textId="77777777" w:rsidR="002A52EF" w:rsidRPr="00D114BF" w:rsidRDefault="002A52EF" w:rsidP="002D2F23">
            <w:pPr>
              <w:rPr>
                <w:rFonts w:ascii="Times New Roman"/>
                <w:sz w:val="20"/>
                <w:szCs w:val="20"/>
              </w:rPr>
            </w:pPr>
          </w:p>
        </w:tc>
        <w:tc>
          <w:tcPr>
            <w:tcW w:w="969" w:type="dxa"/>
            <w:noWrap/>
            <w:hideMark/>
          </w:tcPr>
          <w:p w14:paraId="228C1411" w14:textId="77777777" w:rsidR="002A52EF" w:rsidRPr="00D114BF" w:rsidRDefault="002A52EF" w:rsidP="002D2F23">
            <w:pPr>
              <w:rPr>
                <w:rFonts w:ascii="Times New Roman"/>
                <w:sz w:val="20"/>
                <w:szCs w:val="20"/>
              </w:rPr>
            </w:pPr>
          </w:p>
        </w:tc>
        <w:tc>
          <w:tcPr>
            <w:tcW w:w="970" w:type="dxa"/>
            <w:noWrap/>
            <w:hideMark/>
          </w:tcPr>
          <w:p w14:paraId="72EA91E3" w14:textId="77777777" w:rsidR="002A52EF" w:rsidRPr="00D114BF" w:rsidRDefault="002A52EF" w:rsidP="002D2F23">
            <w:pPr>
              <w:rPr>
                <w:rFonts w:ascii="Times New Roman"/>
                <w:sz w:val="20"/>
                <w:szCs w:val="20"/>
              </w:rPr>
            </w:pPr>
          </w:p>
        </w:tc>
        <w:tc>
          <w:tcPr>
            <w:tcW w:w="970" w:type="dxa"/>
            <w:noWrap/>
            <w:hideMark/>
          </w:tcPr>
          <w:p w14:paraId="2BEB96C5" w14:textId="77777777" w:rsidR="002A52EF" w:rsidRPr="00D114BF" w:rsidRDefault="002A52EF" w:rsidP="002D2F23">
            <w:pPr>
              <w:rPr>
                <w:rFonts w:ascii="Times New Roman"/>
                <w:sz w:val="20"/>
                <w:szCs w:val="20"/>
              </w:rPr>
            </w:pPr>
          </w:p>
        </w:tc>
      </w:tr>
      <w:tr w:rsidR="002A52EF" w:rsidRPr="00D114BF" w14:paraId="3E11BE5F" w14:textId="77777777" w:rsidTr="002A52EF">
        <w:trPr>
          <w:trHeight w:val="300"/>
        </w:trPr>
        <w:tc>
          <w:tcPr>
            <w:tcW w:w="1162" w:type="dxa"/>
            <w:noWrap/>
            <w:hideMark/>
          </w:tcPr>
          <w:p w14:paraId="14E4CC6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[q34_04]</w:t>
            </w:r>
          </w:p>
        </w:tc>
        <w:tc>
          <w:tcPr>
            <w:tcW w:w="3057" w:type="dxa"/>
            <w:noWrap/>
            <w:hideMark/>
          </w:tcPr>
          <w:p w14:paraId="2881D32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Publikacja reklam w mediach</w:t>
            </w:r>
          </w:p>
        </w:tc>
        <w:tc>
          <w:tcPr>
            <w:tcW w:w="969" w:type="dxa"/>
            <w:noWrap/>
            <w:hideMark/>
          </w:tcPr>
          <w:p w14:paraId="178E22D6" w14:textId="77777777" w:rsidR="002A52EF" w:rsidRPr="00D114BF" w:rsidRDefault="002A52EF" w:rsidP="002D2F23">
            <w:pPr>
              <w:rPr>
                <w:rFonts w:ascii="Times New Roman"/>
                <w:sz w:val="20"/>
                <w:szCs w:val="20"/>
              </w:rPr>
            </w:pPr>
          </w:p>
        </w:tc>
        <w:tc>
          <w:tcPr>
            <w:tcW w:w="970" w:type="dxa"/>
            <w:noWrap/>
            <w:hideMark/>
          </w:tcPr>
          <w:p w14:paraId="42DB30E7" w14:textId="77777777" w:rsidR="002A52EF" w:rsidRPr="00D114BF" w:rsidRDefault="002A52EF" w:rsidP="002D2F23">
            <w:pPr>
              <w:rPr>
                <w:rFonts w:ascii="Times New Roman"/>
                <w:sz w:val="20"/>
                <w:szCs w:val="20"/>
              </w:rPr>
            </w:pPr>
          </w:p>
        </w:tc>
        <w:tc>
          <w:tcPr>
            <w:tcW w:w="969" w:type="dxa"/>
            <w:noWrap/>
            <w:hideMark/>
          </w:tcPr>
          <w:p w14:paraId="6DEFDA7E" w14:textId="77777777" w:rsidR="002A52EF" w:rsidRPr="00D114BF" w:rsidRDefault="002A52EF" w:rsidP="002D2F23">
            <w:pPr>
              <w:rPr>
                <w:rFonts w:ascii="Times New Roman"/>
                <w:sz w:val="20"/>
                <w:szCs w:val="20"/>
              </w:rPr>
            </w:pPr>
          </w:p>
        </w:tc>
        <w:tc>
          <w:tcPr>
            <w:tcW w:w="970" w:type="dxa"/>
            <w:noWrap/>
            <w:hideMark/>
          </w:tcPr>
          <w:p w14:paraId="259E060B" w14:textId="77777777" w:rsidR="002A52EF" w:rsidRPr="00D114BF" w:rsidRDefault="002A52EF" w:rsidP="002D2F23">
            <w:pPr>
              <w:rPr>
                <w:rFonts w:ascii="Times New Roman"/>
                <w:sz w:val="20"/>
                <w:szCs w:val="20"/>
              </w:rPr>
            </w:pPr>
          </w:p>
        </w:tc>
        <w:tc>
          <w:tcPr>
            <w:tcW w:w="970" w:type="dxa"/>
            <w:noWrap/>
            <w:hideMark/>
          </w:tcPr>
          <w:p w14:paraId="3A5A879F" w14:textId="77777777" w:rsidR="002A52EF" w:rsidRPr="00D114BF" w:rsidRDefault="002A52EF" w:rsidP="002D2F23">
            <w:pPr>
              <w:rPr>
                <w:rFonts w:ascii="Times New Roman"/>
                <w:sz w:val="20"/>
                <w:szCs w:val="20"/>
              </w:rPr>
            </w:pPr>
          </w:p>
        </w:tc>
      </w:tr>
      <w:tr w:rsidR="002A52EF" w:rsidRPr="00D114BF" w14:paraId="126CEBB6" w14:textId="77777777" w:rsidTr="002A52EF">
        <w:trPr>
          <w:trHeight w:val="300"/>
        </w:trPr>
        <w:tc>
          <w:tcPr>
            <w:tcW w:w="1162" w:type="dxa"/>
            <w:noWrap/>
            <w:hideMark/>
          </w:tcPr>
          <w:p w14:paraId="49C113A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[q34_05]</w:t>
            </w:r>
          </w:p>
        </w:tc>
        <w:tc>
          <w:tcPr>
            <w:tcW w:w="3057" w:type="dxa"/>
            <w:hideMark/>
          </w:tcPr>
          <w:p w14:paraId="0F1C095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Kontakt z dziennikarzami w celu zwiększenia uwagi mediów</w:t>
            </w:r>
          </w:p>
        </w:tc>
        <w:tc>
          <w:tcPr>
            <w:tcW w:w="969" w:type="dxa"/>
            <w:noWrap/>
            <w:hideMark/>
          </w:tcPr>
          <w:p w14:paraId="41A04639" w14:textId="77777777" w:rsidR="002A52EF" w:rsidRPr="00D114BF" w:rsidRDefault="002A52EF" w:rsidP="002D2F23">
            <w:pPr>
              <w:rPr>
                <w:rFonts w:ascii="Times New Roman"/>
                <w:sz w:val="20"/>
                <w:szCs w:val="20"/>
              </w:rPr>
            </w:pPr>
          </w:p>
        </w:tc>
        <w:tc>
          <w:tcPr>
            <w:tcW w:w="970" w:type="dxa"/>
            <w:noWrap/>
            <w:hideMark/>
          </w:tcPr>
          <w:p w14:paraId="3CB2C1D6" w14:textId="77777777" w:rsidR="002A52EF" w:rsidRPr="00D114BF" w:rsidRDefault="002A52EF" w:rsidP="002D2F23">
            <w:pPr>
              <w:rPr>
                <w:rFonts w:ascii="Times New Roman"/>
                <w:sz w:val="20"/>
                <w:szCs w:val="20"/>
              </w:rPr>
            </w:pPr>
          </w:p>
        </w:tc>
        <w:tc>
          <w:tcPr>
            <w:tcW w:w="969" w:type="dxa"/>
            <w:noWrap/>
            <w:hideMark/>
          </w:tcPr>
          <w:p w14:paraId="30C3135F" w14:textId="77777777" w:rsidR="002A52EF" w:rsidRPr="00D114BF" w:rsidRDefault="002A52EF" w:rsidP="002D2F23">
            <w:pPr>
              <w:rPr>
                <w:rFonts w:ascii="Times New Roman"/>
                <w:sz w:val="20"/>
                <w:szCs w:val="20"/>
              </w:rPr>
            </w:pPr>
          </w:p>
        </w:tc>
        <w:tc>
          <w:tcPr>
            <w:tcW w:w="970" w:type="dxa"/>
            <w:noWrap/>
            <w:hideMark/>
          </w:tcPr>
          <w:p w14:paraId="46CAFB2D" w14:textId="77777777" w:rsidR="002A52EF" w:rsidRPr="00D114BF" w:rsidRDefault="002A52EF" w:rsidP="002D2F23">
            <w:pPr>
              <w:rPr>
                <w:rFonts w:ascii="Times New Roman"/>
                <w:sz w:val="20"/>
                <w:szCs w:val="20"/>
              </w:rPr>
            </w:pPr>
          </w:p>
        </w:tc>
        <w:tc>
          <w:tcPr>
            <w:tcW w:w="970" w:type="dxa"/>
            <w:noWrap/>
            <w:hideMark/>
          </w:tcPr>
          <w:p w14:paraId="7412DB1D" w14:textId="77777777" w:rsidR="002A52EF" w:rsidRPr="00D114BF" w:rsidRDefault="002A52EF" w:rsidP="002D2F23">
            <w:pPr>
              <w:rPr>
                <w:rFonts w:ascii="Times New Roman"/>
                <w:sz w:val="20"/>
                <w:szCs w:val="20"/>
              </w:rPr>
            </w:pPr>
          </w:p>
        </w:tc>
      </w:tr>
      <w:tr w:rsidR="002A52EF" w:rsidRPr="00D114BF" w14:paraId="11706957" w14:textId="77777777" w:rsidTr="002A52EF">
        <w:trPr>
          <w:trHeight w:val="600"/>
        </w:trPr>
        <w:tc>
          <w:tcPr>
            <w:tcW w:w="1162" w:type="dxa"/>
            <w:noWrap/>
            <w:hideMark/>
          </w:tcPr>
          <w:p w14:paraId="779B687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[q34_06]</w:t>
            </w:r>
          </w:p>
        </w:tc>
        <w:tc>
          <w:tcPr>
            <w:tcW w:w="3057" w:type="dxa"/>
            <w:vMerge w:val="restart"/>
            <w:hideMark/>
          </w:tcPr>
          <w:p w14:paraId="2003F57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Zachęcanie członków I zwolenników do wpływania na polityków poprzez wysyłanie listów, petycji i podobne.</w:t>
            </w:r>
          </w:p>
          <w:p w14:paraId="52ED053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Protesty (strajki, demonstracje, bojkoty)</w:t>
            </w:r>
          </w:p>
        </w:tc>
        <w:tc>
          <w:tcPr>
            <w:tcW w:w="969" w:type="dxa"/>
            <w:noWrap/>
            <w:hideMark/>
          </w:tcPr>
          <w:p w14:paraId="69ECE14B" w14:textId="77777777" w:rsidR="002A52EF" w:rsidRPr="00D114BF" w:rsidRDefault="002A52EF" w:rsidP="002D2F23">
            <w:pPr>
              <w:rPr>
                <w:rFonts w:ascii="Times New Roman"/>
                <w:sz w:val="20"/>
                <w:szCs w:val="20"/>
              </w:rPr>
            </w:pPr>
          </w:p>
        </w:tc>
        <w:tc>
          <w:tcPr>
            <w:tcW w:w="970" w:type="dxa"/>
            <w:noWrap/>
            <w:hideMark/>
          </w:tcPr>
          <w:p w14:paraId="3F8BF8CD" w14:textId="77777777" w:rsidR="002A52EF" w:rsidRPr="00D114BF" w:rsidRDefault="002A52EF" w:rsidP="002D2F23">
            <w:pPr>
              <w:rPr>
                <w:rFonts w:ascii="Times New Roman"/>
                <w:sz w:val="20"/>
                <w:szCs w:val="20"/>
              </w:rPr>
            </w:pPr>
          </w:p>
        </w:tc>
        <w:tc>
          <w:tcPr>
            <w:tcW w:w="969" w:type="dxa"/>
            <w:noWrap/>
            <w:hideMark/>
          </w:tcPr>
          <w:p w14:paraId="77D4A24B" w14:textId="77777777" w:rsidR="002A52EF" w:rsidRPr="00D114BF" w:rsidRDefault="002A52EF" w:rsidP="002D2F23">
            <w:pPr>
              <w:rPr>
                <w:rFonts w:ascii="Times New Roman"/>
                <w:sz w:val="20"/>
                <w:szCs w:val="20"/>
              </w:rPr>
            </w:pPr>
          </w:p>
        </w:tc>
        <w:tc>
          <w:tcPr>
            <w:tcW w:w="970" w:type="dxa"/>
            <w:noWrap/>
            <w:hideMark/>
          </w:tcPr>
          <w:p w14:paraId="3362FE93" w14:textId="77777777" w:rsidR="002A52EF" w:rsidRPr="00D114BF" w:rsidRDefault="002A52EF" w:rsidP="002D2F23">
            <w:pPr>
              <w:rPr>
                <w:rFonts w:ascii="Times New Roman"/>
                <w:sz w:val="20"/>
                <w:szCs w:val="20"/>
              </w:rPr>
            </w:pPr>
          </w:p>
        </w:tc>
        <w:tc>
          <w:tcPr>
            <w:tcW w:w="970" w:type="dxa"/>
            <w:noWrap/>
            <w:hideMark/>
          </w:tcPr>
          <w:p w14:paraId="77CD1375" w14:textId="77777777" w:rsidR="002A52EF" w:rsidRPr="00D114BF" w:rsidRDefault="002A52EF" w:rsidP="002D2F23">
            <w:pPr>
              <w:rPr>
                <w:rFonts w:ascii="Times New Roman"/>
                <w:sz w:val="20"/>
                <w:szCs w:val="20"/>
              </w:rPr>
            </w:pPr>
          </w:p>
        </w:tc>
      </w:tr>
      <w:tr w:rsidR="002A52EF" w:rsidRPr="00D114BF" w14:paraId="043B8A08" w14:textId="77777777" w:rsidTr="002A52EF">
        <w:trPr>
          <w:trHeight w:val="300"/>
        </w:trPr>
        <w:tc>
          <w:tcPr>
            <w:tcW w:w="1162" w:type="dxa"/>
            <w:noWrap/>
            <w:hideMark/>
          </w:tcPr>
          <w:p w14:paraId="2085EF9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[q34_07]</w:t>
            </w:r>
          </w:p>
        </w:tc>
        <w:tc>
          <w:tcPr>
            <w:tcW w:w="3057" w:type="dxa"/>
            <w:vMerge/>
            <w:hideMark/>
          </w:tcPr>
          <w:p w14:paraId="4D447A06" w14:textId="77777777" w:rsidR="002A52EF" w:rsidRPr="00D114BF" w:rsidRDefault="002A52EF" w:rsidP="002D2F23">
            <w:pPr>
              <w:rPr>
                <w:rFonts w:ascii="Calibri" w:hAnsi="Calibri" w:cs="Calibri"/>
                <w:color w:val="000000"/>
                <w:sz w:val="20"/>
                <w:szCs w:val="20"/>
              </w:rPr>
            </w:pPr>
          </w:p>
        </w:tc>
        <w:tc>
          <w:tcPr>
            <w:tcW w:w="969" w:type="dxa"/>
            <w:noWrap/>
            <w:hideMark/>
          </w:tcPr>
          <w:p w14:paraId="570A04AE" w14:textId="77777777" w:rsidR="002A52EF" w:rsidRPr="00D114BF" w:rsidRDefault="002A52EF" w:rsidP="002D2F23">
            <w:pPr>
              <w:rPr>
                <w:rFonts w:ascii="Times New Roman"/>
                <w:sz w:val="20"/>
                <w:szCs w:val="20"/>
              </w:rPr>
            </w:pPr>
          </w:p>
        </w:tc>
        <w:tc>
          <w:tcPr>
            <w:tcW w:w="970" w:type="dxa"/>
            <w:noWrap/>
            <w:hideMark/>
          </w:tcPr>
          <w:p w14:paraId="36627282" w14:textId="77777777" w:rsidR="002A52EF" w:rsidRPr="00D114BF" w:rsidRDefault="002A52EF" w:rsidP="002D2F23">
            <w:pPr>
              <w:rPr>
                <w:rFonts w:ascii="Times New Roman"/>
                <w:sz w:val="20"/>
                <w:szCs w:val="20"/>
              </w:rPr>
            </w:pPr>
          </w:p>
        </w:tc>
        <w:tc>
          <w:tcPr>
            <w:tcW w:w="969" w:type="dxa"/>
            <w:noWrap/>
            <w:hideMark/>
          </w:tcPr>
          <w:p w14:paraId="79CFC342" w14:textId="77777777" w:rsidR="002A52EF" w:rsidRPr="00D114BF" w:rsidRDefault="002A52EF" w:rsidP="002D2F23">
            <w:pPr>
              <w:rPr>
                <w:rFonts w:ascii="Times New Roman"/>
                <w:sz w:val="20"/>
                <w:szCs w:val="20"/>
              </w:rPr>
            </w:pPr>
          </w:p>
        </w:tc>
        <w:tc>
          <w:tcPr>
            <w:tcW w:w="970" w:type="dxa"/>
            <w:noWrap/>
            <w:hideMark/>
          </w:tcPr>
          <w:p w14:paraId="3282B99B" w14:textId="77777777" w:rsidR="002A52EF" w:rsidRPr="00D114BF" w:rsidRDefault="002A52EF" w:rsidP="002D2F23">
            <w:pPr>
              <w:rPr>
                <w:rFonts w:ascii="Times New Roman"/>
                <w:sz w:val="20"/>
                <w:szCs w:val="20"/>
              </w:rPr>
            </w:pPr>
          </w:p>
        </w:tc>
        <w:tc>
          <w:tcPr>
            <w:tcW w:w="970" w:type="dxa"/>
            <w:noWrap/>
            <w:hideMark/>
          </w:tcPr>
          <w:p w14:paraId="5C17483F" w14:textId="77777777" w:rsidR="002A52EF" w:rsidRPr="00D114BF" w:rsidRDefault="002A52EF" w:rsidP="002D2F23">
            <w:pPr>
              <w:rPr>
                <w:rFonts w:ascii="Times New Roman"/>
                <w:sz w:val="20"/>
                <w:szCs w:val="20"/>
              </w:rPr>
            </w:pPr>
          </w:p>
        </w:tc>
      </w:tr>
      <w:tr w:rsidR="002A52EF" w:rsidRPr="00D114BF" w14:paraId="41C00687" w14:textId="77777777" w:rsidTr="002A52EF">
        <w:trPr>
          <w:trHeight w:val="300"/>
        </w:trPr>
        <w:tc>
          <w:tcPr>
            <w:tcW w:w="1162" w:type="dxa"/>
            <w:noWrap/>
            <w:hideMark/>
          </w:tcPr>
          <w:p w14:paraId="7B2B130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lastRenderedPageBreak/>
              <w:t>[q34_08]</w:t>
            </w:r>
          </w:p>
        </w:tc>
        <w:tc>
          <w:tcPr>
            <w:tcW w:w="3057" w:type="dxa"/>
            <w:hideMark/>
          </w:tcPr>
          <w:p w14:paraId="3E8596E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Publikacja stanowiska organizacji na stronie internetowej</w:t>
            </w:r>
          </w:p>
        </w:tc>
        <w:tc>
          <w:tcPr>
            <w:tcW w:w="969" w:type="dxa"/>
            <w:noWrap/>
            <w:hideMark/>
          </w:tcPr>
          <w:p w14:paraId="25FB384C" w14:textId="77777777" w:rsidR="002A52EF" w:rsidRPr="00D114BF" w:rsidRDefault="002A52EF" w:rsidP="002D2F23">
            <w:pPr>
              <w:rPr>
                <w:rFonts w:ascii="Times New Roman"/>
                <w:sz w:val="20"/>
                <w:szCs w:val="20"/>
              </w:rPr>
            </w:pPr>
          </w:p>
        </w:tc>
        <w:tc>
          <w:tcPr>
            <w:tcW w:w="970" w:type="dxa"/>
            <w:noWrap/>
            <w:hideMark/>
          </w:tcPr>
          <w:p w14:paraId="31AB724F" w14:textId="77777777" w:rsidR="002A52EF" w:rsidRPr="00D114BF" w:rsidRDefault="002A52EF" w:rsidP="002D2F23">
            <w:pPr>
              <w:rPr>
                <w:rFonts w:ascii="Times New Roman"/>
                <w:sz w:val="20"/>
                <w:szCs w:val="20"/>
              </w:rPr>
            </w:pPr>
          </w:p>
        </w:tc>
        <w:tc>
          <w:tcPr>
            <w:tcW w:w="969" w:type="dxa"/>
            <w:noWrap/>
            <w:hideMark/>
          </w:tcPr>
          <w:p w14:paraId="194D0B1B" w14:textId="77777777" w:rsidR="002A52EF" w:rsidRPr="00D114BF" w:rsidRDefault="002A52EF" w:rsidP="002D2F23">
            <w:pPr>
              <w:rPr>
                <w:rFonts w:ascii="Times New Roman"/>
                <w:sz w:val="20"/>
                <w:szCs w:val="20"/>
              </w:rPr>
            </w:pPr>
          </w:p>
        </w:tc>
        <w:tc>
          <w:tcPr>
            <w:tcW w:w="970" w:type="dxa"/>
            <w:noWrap/>
            <w:hideMark/>
          </w:tcPr>
          <w:p w14:paraId="3BAFCC72" w14:textId="77777777" w:rsidR="002A52EF" w:rsidRPr="00D114BF" w:rsidRDefault="002A52EF" w:rsidP="002D2F23">
            <w:pPr>
              <w:rPr>
                <w:rFonts w:ascii="Times New Roman"/>
                <w:sz w:val="20"/>
                <w:szCs w:val="20"/>
              </w:rPr>
            </w:pPr>
          </w:p>
        </w:tc>
        <w:tc>
          <w:tcPr>
            <w:tcW w:w="970" w:type="dxa"/>
            <w:noWrap/>
            <w:hideMark/>
          </w:tcPr>
          <w:p w14:paraId="62430FBF" w14:textId="77777777" w:rsidR="002A52EF" w:rsidRPr="00D114BF" w:rsidRDefault="002A52EF" w:rsidP="002D2F23">
            <w:pPr>
              <w:rPr>
                <w:rFonts w:ascii="Times New Roman"/>
                <w:sz w:val="20"/>
                <w:szCs w:val="20"/>
              </w:rPr>
            </w:pPr>
          </w:p>
        </w:tc>
      </w:tr>
      <w:tr w:rsidR="002A52EF" w:rsidRPr="00D114BF" w14:paraId="63CF6638" w14:textId="77777777" w:rsidTr="002A52EF">
        <w:trPr>
          <w:trHeight w:val="600"/>
        </w:trPr>
        <w:tc>
          <w:tcPr>
            <w:tcW w:w="1162" w:type="dxa"/>
            <w:noWrap/>
            <w:hideMark/>
          </w:tcPr>
          <w:p w14:paraId="7EC7315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[q34_09]</w:t>
            </w:r>
          </w:p>
        </w:tc>
        <w:tc>
          <w:tcPr>
            <w:tcW w:w="3057" w:type="dxa"/>
            <w:hideMark/>
          </w:tcPr>
          <w:p w14:paraId="3ABD080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Zatrudnianie firm lobbingowych w celu wpłynięcia na korzystny dla organizacji proces legislacyjny</w:t>
            </w:r>
          </w:p>
        </w:tc>
        <w:tc>
          <w:tcPr>
            <w:tcW w:w="969" w:type="dxa"/>
            <w:noWrap/>
            <w:hideMark/>
          </w:tcPr>
          <w:p w14:paraId="00EA1FE8" w14:textId="77777777" w:rsidR="002A52EF" w:rsidRPr="00D114BF" w:rsidRDefault="002A52EF" w:rsidP="002D2F23">
            <w:pPr>
              <w:rPr>
                <w:rFonts w:ascii="Times New Roman"/>
                <w:sz w:val="20"/>
                <w:szCs w:val="20"/>
              </w:rPr>
            </w:pPr>
          </w:p>
        </w:tc>
        <w:tc>
          <w:tcPr>
            <w:tcW w:w="970" w:type="dxa"/>
            <w:noWrap/>
            <w:hideMark/>
          </w:tcPr>
          <w:p w14:paraId="30D6CA91" w14:textId="77777777" w:rsidR="002A52EF" w:rsidRPr="00D114BF" w:rsidRDefault="002A52EF" w:rsidP="002D2F23">
            <w:pPr>
              <w:rPr>
                <w:rFonts w:ascii="Times New Roman"/>
                <w:sz w:val="20"/>
                <w:szCs w:val="20"/>
              </w:rPr>
            </w:pPr>
          </w:p>
        </w:tc>
        <w:tc>
          <w:tcPr>
            <w:tcW w:w="969" w:type="dxa"/>
            <w:noWrap/>
            <w:hideMark/>
          </w:tcPr>
          <w:p w14:paraId="3B25FADD" w14:textId="77777777" w:rsidR="002A52EF" w:rsidRPr="00D114BF" w:rsidRDefault="002A52EF" w:rsidP="002D2F23">
            <w:pPr>
              <w:rPr>
                <w:rFonts w:ascii="Times New Roman"/>
                <w:sz w:val="20"/>
                <w:szCs w:val="20"/>
              </w:rPr>
            </w:pPr>
          </w:p>
        </w:tc>
        <w:tc>
          <w:tcPr>
            <w:tcW w:w="970" w:type="dxa"/>
            <w:noWrap/>
            <w:hideMark/>
          </w:tcPr>
          <w:p w14:paraId="3B15BBA0" w14:textId="77777777" w:rsidR="002A52EF" w:rsidRPr="00D114BF" w:rsidRDefault="002A52EF" w:rsidP="002D2F23">
            <w:pPr>
              <w:rPr>
                <w:rFonts w:ascii="Times New Roman"/>
                <w:sz w:val="20"/>
                <w:szCs w:val="20"/>
              </w:rPr>
            </w:pPr>
          </w:p>
        </w:tc>
        <w:tc>
          <w:tcPr>
            <w:tcW w:w="970" w:type="dxa"/>
            <w:noWrap/>
            <w:hideMark/>
          </w:tcPr>
          <w:p w14:paraId="4BCBC849" w14:textId="77777777" w:rsidR="002A52EF" w:rsidRPr="00D114BF" w:rsidRDefault="002A52EF" w:rsidP="002D2F23">
            <w:pPr>
              <w:rPr>
                <w:rFonts w:ascii="Times New Roman"/>
                <w:sz w:val="20"/>
                <w:szCs w:val="20"/>
              </w:rPr>
            </w:pPr>
          </w:p>
        </w:tc>
      </w:tr>
      <w:tr w:rsidR="002A52EF" w:rsidRPr="00D114BF" w14:paraId="3731E509" w14:textId="77777777" w:rsidTr="002A52EF">
        <w:trPr>
          <w:trHeight w:val="300"/>
        </w:trPr>
        <w:tc>
          <w:tcPr>
            <w:tcW w:w="1162" w:type="dxa"/>
            <w:noWrap/>
            <w:hideMark/>
          </w:tcPr>
          <w:p w14:paraId="26915A0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[q34_10]</w:t>
            </w:r>
          </w:p>
        </w:tc>
        <w:tc>
          <w:tcPr>
            <w:tcW w:w="3057" w:type="dxa"/>
            <w:hideMark/>
          </w:tcPr>
          <w:p w14:paraId="313840D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Organizacja konferencji/paneli eksperckich</w:t>
            </w:r>
          </w:p>
        </w:tc>
        <w:tc>
          <w:tcPr>
            <w:tcW w:w="969" w:type="dxa"/>
            <w:noWrap/>
            <w:hideMark/>
          </w:tcPr>
          <w:p w14:paraId="561B968C" w14:textId="77777777" w:rsidR="002A52EF" w:rsidRPr="00D114BF" w:rsidRDefault="002A52EF" w:rsidP="002D2F23">
            <w:pPr>
              <w:rPr>
                <w:rFonts w:ascii="Times New Roman"/>
                <w:sz w:val="20"/>
                <w:szCs w:val="20"/>
              </w:rPr>
            </w:pPr>
          </w:p>
        </w:tc>
        <w:tc>
          <w:tcPr>
            <w:tcW w:w="970" w:type="dxa"/>
            <w:noWrap/>
            <w:hideMark/>
          </w:tcPr>
          <w:p w14:paraId="7B6B6607" w14:textId="77777777" w:rsidR="002A52EF" w:rsidRPr="00D114BF" w:rsidRDefault="002A52EF" w:rsidP="002D2F23">
            <w:pPr>
              <w:rPr>
                <w:rFonts w:ascii="Times New Roman"/>
                <w:sz w:val="20"/>
                <w:szCs w:val="20"/>
              </w:rPr>
            </w:pPr>
          </w:p>
        </w:tc>
        <w:tc>
          <w:tcPr>
            <w:tcW w:w="969" w:type="dxa"/>
            <w:noWrap/>
            <w:hideMark/>
          </w:tcPr>
          <w:p w14:paraId="62360D55" w14:textId="77777777" w:rsidR="002A52EF" w:rsidRPr="00D114BF" w:rsidRDefault="002A52EF" w:rsidP="002D2F23">
            <w:pPr>
              <w:rPr>
                <w:rFonts w:ascii="Times New Roman"/>
                <w:sz w:val="20"/>
                <w:szCs w:val="20"/>
              </w:rPr>
            </w:pPr>
          </w:p>
        </w:tc>
        <w:tc>
          <w:tcPr>
            <w:tcW w:w="970" w:type="dxa"/>
            <w:noWrap/>
            <w:hideMark/>
          </w:tcPr>
          <w:p w14:paraId="4EAA5A35" w14:textId="77777777" w:rsidR="002A52EF" w:rsidRPr="00D114BF" w:rsidRDefault="002A52EF" w:rsidP="002D2F23">
            <w:pPr>
              <w:rPr>
                <w:rFonts w:ascii="Times New Roman"/>
                <w:sz w:val="20"/>
                <w:szCs w:val="20"/>
              </w:rPr>
            </w:pPr>
          </w:p>
        </w:tc>
        <w:tc>
          <w:tcPr>
            <w:tcW w:w="970" w:type="dxa"/>
            <w:noWrap/>
            <w:hideMark/>
          </w:tcPr>
          <w:p w14:paraId="78538568" w14:textId="77777777" w:rsidR="002A52EF" w:rsidRPr="00D114BF" w:rsidRDefault="002A52EF" w:rsidP="002D2F23">
            <w:pPr>
              <w:rPr>
                <w:rFonts w:ascii="Times New Roman"/>
                <w:sz w:val="20"/>
                <w:szCs w:val="20"/>
              </w:rPr>
            </w:pPr>
          </w:p>
        </w:tc>
      </w:tr>
      <w:tr w:rsidR="002A52EF" w:rsidRPr="00D114BF" w14:paraId="628DFF16" w14:textId="77777777" w:rsidTr="002A52EF">
        <w:trPr>
          <w:trHeight w:val="300"/>
        </w:trPr>
        <w:tc>
          <w:tcPr>
            <w:tcW w:w="1162" w:type="dxa"/>
            <w:noWrap/>
            <w:hideMark/>
          </w:tcPr>
          <w:p w14:paraId="102C66A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[q34_11]</w:t>
            </w:r>
          </w:p>
        </w:tc>
        <w:tc>
          <w:tcPr>
            <w:tcW w:w="3057" w:type="dxa"/>
            <w:hideMark/>
          </w:tcPr>
          <w:p w14:paraId="126B137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Pomoc parlamentarzystom w ich działalności (np. w kampanii wyborczej)</w:t>
            </w:r>
          </w:p>
        </w:tc>
        <w:tc>
          <w:tcPr>
            <w:tcW w:w="969" w:type="dxa"/>
            <w:noWrap/>
            <w:hideMark/>
          </w:tcPr>
          <w:p w14:paraId="30D5E324" w14:textId="77777777" w:rsidR="002A52EF" w:rsidRPr="00D114BF" w:rsidRDefault="002A52EF" w:rsidP="002D2F23">
            <w:pPr>
              <w:rPr>
                <w:rFonts w:ascii="Times New Roman"/>
                <w:sz w:val="20"/>
                <w:szCs w:val="20"/>
              </w:rPr>
            </w:pPr>
          </w:p>
        </w:tc>
        <w:tc>
          <w:tcPr>
            <w:tcW w:w="970" w:type="dxa"/>
            <w:noWrap/>
            <w:hideMark/>
          </w:tcPr>
          <w:p w14:paraId="1877B70B" w14:textId="77777777" w:rsidR="002A52EF" w:rsidRPr="00D114BF" w:rsidRDefault="002A52EF" w:rsidP="002D2F23">
            <w:pPr>
              <w:rPr>
                <w:rFonts w:ascii="Times New Roman"/>
                <w:sz w:val="20"/>
                <w:szCs w:val="20"/>
              </w:rPr>
            </w:pPr>
          </w:p>
        </w:tc>
        <w:tc>
          <w:tcPr>
            <w:tcW w:w="969" w:type="dxa"/>
            <w:noWrap/>
            <w:hideMark/>
          </w:tcPr>
          <w:p w14:paraId="43B5E81A" w14:textId="77777777" w:rsidR="002A52EF" w:rsidRPr="00D114BF" w:rsidRDefault="002A52EF" w:rsidP="002D2F23">
            <w:pPr>
              <w:rPr>
                <w:rFonts w:ascii="Times New Roman"/>
                <w:sz w:val="20"/>
                <w:szCs w:val="20"/>
              </w:rPr>
            </w:pPr>
          </w:p>
        </w:tc>
        <w:tc>
          <w:tcPr>
            <w:tcW w:w="970" w:type="dxa"/>
            <w:noWrap/>
            <w:hideMark/>
          </w:tcPr>
          <w:p w14:paraId="349615BF" w14:textId="77777777" w:rsidR="002A52EF" w:rsidRPr="00D114BF" w:rsidRDefault="002A52EF" w:rsidP="002D2F23">
            <w:pPr>
              <w:rPr>
                <w:rFonts w:ascii="Times New Roman"/>
                <w:sz w:val="20"/>
                <w:szCs w:val="20"/>
              </w:rPr>
            </w:pPr>
          </w:p>
        </w:tc>
        <w:tc>
          <w:tcPr>
            <w:tcW w:w="970" w:type="dxa"/>
            <w:noWrap/>
            <w:hideMark/>
          </w:tcPr>
          <w:p w14:paraId="7CCD143A" w14:textId="77777777" w:rsidR="002A52EF" w:rsidRPr="00D114BF" w:rsidRDefault="002A52EF" w:rsidP="002D2F23">
            <w:pPr>
              <w:rPr>
                <w:rFonts w:ascii="Times New Roman"/>
                <w:sz w:val="20"/>
                <w:szCs w:val="20"/>
              </w:rPr>
            </w:pPr>
          </w:p>
        </w:tc>
      </w:tr>
    </w:tbl>
    <w:p w14:paraId="7C7FDF4E" w14:textId="77777777" w:rsidR="002A52EF" w:rsidRPr="00D114BF" w:rsidRDefault="002A52EF">
      <w:pPr>
        <w:rPr>
          <w:b/>
          <w:sz w:val="20"/>
          <w:szCs w:val="20"/>
        </w:rPr>
      </w:pPr>
    </w:p>
    <w:tbl>
      <w:tblPr>
        <w:tblStyle w:val="Tabelraster"/>
        <w:tblW w:w="9067" w:type="dxa"/>
        <w:tblLayout w:type="fixed"/>
        <w:tblLook w:val="04A0" w:firstRow="1" w:lastRow="0" w:firstColumn="1" w:lastColumn="0" w:noHBand="0" w:noVBand="1"/>
      </w:tblPr>
      <w:tblGrid>
        <w:gridCol w:w="1162"/>
        <w:gridCol w:w="3057"/>
        <w:gridCol w:w="969"/>
        <w:gridCol w:w="970"/>
        <w:gridCol w:w="969"/>
        <w:gridCol w:w="970"/>
        <w:gridCol w:w="970"/>
      </w:tblGrid>
      <w:tr w:rsidR="002A52EF" w:rsidRPr="00D114BF" w14:paraId="7A954C54" w14:textId="77777777" w:rsidTr="002A52EF">
        <w:trPr>
          <w:trHeight w:val="552"/>
        </w:trPr>
        <w:tc>
          <w:tcPr>
            <w:tcW w:w="1162" w:type="dxa"/>
            <w:noWrap/>
            <w:hideMark/>
          </w:tcPr>
          <w:p w14:paraId="50A6BE41" w14:textId="77777777" w:rsidR="002A52EF" w:rsidRPr="00D114BF" w:rsidRDefault="002A52EF" w:rsidP="002D2F23">
            <w:pPr>
              <w:rPr>
                <w:rFonts w:ascii="Calibri" w:hAnsi="Calibri" w:cs="Calibri"/>
                <w:b/>
                <w:bCs/>
                <w:color w:val="000000"/>
                <w:sz w:val="20"/>
                <w:szCs w:val="20"/>
              </w:rPr>
            </w:pPr>
            <w:r w:rsidRPr="004151F2">
              <w:rPr>
                <w:rFonts w:ascii="Calibri" w:hAnsi="Calibri" w:cs="Calibri"/>
                <w:b/>
                <w:bCs/>
                <w:color w:val="000000"/>
                <w:sz w:val="20"/>
                <w:szCs w:val="20"/>
                <w:highlight w:val="yellow"/>
                <w:rPrChange w:id="238" w:author="Frederik Heylen" w:date="2019-07-11T13:54:00Z">
                  <w:rPr>
                    <w:rFonts w:ascii="Calibri" w:hAnsi="Calibri" w:cs="Calibri"/>
                    <w:b/>
                    <w:bCs/>
                    <w:color w:val="000000"/>
                    <w:sz w:val="20"/>
                    <w:szCs w:val="20"/>
                  </w:rPr>
                </w:rPrChange>
              </w:rPr>
              <w:t>QID35</w:t>
            </w:r>
          </w:p>
        </w:tc>
        <w:tc>
          <w:tcPr>
            <w:tcW w:w="7905" w:type="dxa"/>
            <w:gridSpan w:val="6"/>
            <w:hideMark/>
          </w:tcPr>
          <w:p w14:paraId="27DD9476"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 przeciągu ostatnich 12 miesięcy jak często Państwa organizacja starała się zaangażować w następujące czynności? Proszę zaznaczyć jedną odpowiedź w każdym rzędzie</w:t>
            </w:r>
            <w:r w:rsidR="00194308">
              <w:rPr>
                <w:rFonts w:ascii="Calibri" w:hAnsi="Calibri" w:cs="Calibri"/>
                <w:color w:val="000000"/>
                <w:sz w:val="20"/>
                <w:szCs w:val="20"/>
              </w:rPr>
              <w:t xml:space="preserve">. </w:t>
            </w:r>
            <w:r w:rsidR="00194308" w:rsidRPr="00194308">
              <w:rPr>
                <w:rFonts w:ascii="Calibri" w:hAnsi="Calibri" w:cs="Calibri"/>
                <w:color w:val="000000"/>
                <w:sz w:val="20"/>
                <w:szCs w:val="20"/>
              </w:rPr>
              <w:t>(R+W)</w:t>
            </w:r>
          </w:p>
        </w:tc>
      </w:tr>
      <w:tr w:rsidR="002A52EF" w:rsidRPr="00D114BF" w14:paraId="7266D133" w14:textId="77777777" w:rsidTr="00194308">
        <w:trPr>
          <w:trHeight w:val="300"/>
        </w:trPr>
        <w:tc>
          <w:tcPr>
            <w:tcW w:w="1162" w:type="dxa"/>
            <w:noWrap/>
            <w:hideMark/>
          </w:tcPr>
          <w:p w14:paraId="4C9E2E12" w14:textId="77777777" w:rsidR="002A52EF" w:rsidRPr="00D114BF" w:rsidRDefault="002A52EF" w:rsidP="002D2F23">
            <w:pPr>
              <w:rPr>
                <w:rFonts w:ascii="Times New Roman"/>
                <w:sz w:val="20"/>
                <w:szCs w:val="20"/>
              </w:rPr>
            </w:pPr>
          </w:p>
        </w:tc>
        <w:tc>
          <w:tcPr>
            <w:tcW w:w="3057" w:type="dxa"/>
            <w:noWrap/>
            <w:hideMark/>
          </w:tcPr>
          <w:p w14:paraId="6B5A569B" w14:textId="77777777" w:rsidR="002A52EF" w:rsidRPr="00D114BF" w:rsidRDefault="002A52EF" w:rsidP="002D2F23">
            <w:pPr>
              <w:rPr>
                <w:rFonts w:ascii="Times New Roman"/>
                <w:sz w:val="20"/>
                <w:szCs w:val="20"/>
              </w:rPr>
            </w:pPr>
          </w:p>
        </w:tc>
        <w:tc>
          <w:tcPr>
            <w:tcW w:w="969" w:type="dxa"/>
            <w:noWrap/>
            <w:hideMark/>
          </w:tcPr>
          <w:p w14:paraId="03B971FF"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Brak</w:t>
            </w:r>
          </w:p>
        </w:tc>
        <w:tc>
          <w:tcPr>
            <w:tcW w:w="970" w:type="dxa"/>
            <w:noWrap/>
            <w:hideMark/>
          </w:tcPr>
          <w:p w14:paraId="7C56F682"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w:t>
            </w:r>
          </w:p>
        </w:tc>
        <w:tc>
          <w:tcPr>
            <w:tcW w:w="969" w:type="dxa"/>
            <w:noWrap/>
            <w:hideMark/>
          </w:tcPr>
          <w:p w14:paraId="2F3BE63E"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3 miesiące</w:t>
            </w:r>
          </w:p>
        </w:tc>
        <w:tc>
          <w:tcPr>
            <w:tcW w:w="970" w:type="dxa"/>
            <w:noWrap/>
            <w:hideMark/>
          </w:tcPr>
          <w:p w14:paraId="27FCACAB"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miesiąc</w:t>
            </w:r>
          </w:p>
        </w:tc>
        <w:tc>
          <w:tcPr>
            <w:tcW w:w="970" w:type="dxa"/>
            <w:noWrap/>
            <w:hideMark/>
          </w:tcPr>
          <w:p w14:paraId="2378F54A"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Przynajmniej raz na tydzień</w:t>
            </w:r>
          </w:p>
        </w:tc>
      </w:tr>
      <w:tr w:rsidR="00194308" w:rsidRPr="00D114BF" w14:paraId="27F6906C" w14:textId="77777777" w:rsidTr="00194308">
        <w:trPr>
          <w:trHeight w:val="300"/>
        </w:trPr>
        <w:tc>
          <w:tcPr>
            <w:tcW w:w="1162" w:type="dxa"/>
            <w:noWrap/>
          </w:tcPr>
          <w:p w14:paraId="6D749001" w14:textId="77777777" w:rsidR="00194308" w:rsidRPr="00D114BF" w:rsidRDefault="00194308" w:rsidP="002D2F23">
            <w:pPr>
              <w:rPr>
                <w:rFonts w:ascii="Calibri" w:hAnsi="Calibri" w:cs="Calibri"/>
                <w:color w:val="000000"/>
                <w:sz w:val="20"/>
                <w:szCs w:val="20"/>
              </w:rPr>
            </w:pPr>
          </w:p>
        </w:tc>
        <w:tc>
          <w:tcPr>
            <w:tcW w:w="3057" w:type="dxa"/>
            <w:noWrap/>
          </w:tcPr>
          <w:p w14:paraId="2BC56795" w14:textId="77777777" w:rsidR="00194308" w:rsidRPr="00D114BF" w:rsidRDefault="00194308" w:rsidP="002D2F23">
            <w:pPr>
              <w:rPr>
                <w:rFonts w:ascii="Calibri" w:hAnsi="Calibri" w:cs="Calibri"/>
                <w:color w:val="000000"/>
                <w:sz w:val="20"/>
                <w:szCs w:val="20"/>
              </w:rPr>
            </w:pPr>
          </w:p>
        </w:tc>
        <w:tc>
          <w:tcPr>
            <w:tcW w:w="969" w:type="dxa"/>
            <w:noWrap/>
          </w:tcPr>
          <w:p w14:paraId="4F23844A" w14:textId="77777777" w:rsidR="00194308" w:rsidRPr="00D114BF" w:rsidRDefault="00194308" w:rsidP="00194308">
            <w:pPr>
              <w:jc w:val="center"/>
              <w:rPr>
                <w:rFonts w:ascii="Times New Roman"/>
                <w:sz w:val="20"/>
                <w:szCs w:val="20"/>
              </w:rPr>
            </w:pPr>
            <w:r>
              <w:rPr>
                <w:rFonts w:ascii="Times New Roman"/>
                <w:sz w:val="20"/>
                <w:szCs w:val="20"/>
              </w:rPr>
              <w:t>1</w:t>
            </w:r>
          </w:p>
        </w:tc>
        <w:tc>
          <w:tcPr>
            <w:tcW w:w="970" w:type="dxa"/>
            <w:noWrap/>
          </w:tcPr>
          <w:p w14:paraId="2096D776" w14:textId="77777777" w:rsidR="00194308" w:rsidRPr="00D114BF" w:rsidRDefault="00194308" w:rsidP="00194308">
            <w:pPr>
              <w:jc w:val="center"/>
              <w:rPr>
                <w:rFonts w:ascii="Times New Roman"/>
                <w:sz w:val="20"/>
                <w:szCs w:val="20"/>
              </w:rPr>
            </w:pPr>
            <w:r>
              <w:rPr>
                <w:rFonts w:ascii="Times New Roman"/>
                <w:sz w:val="20"/>
                <w:szCs w:val="20"/>
              </w:rPr>
              <w:t>2</w:t>
            </w:r>
          </w:p>
        </w:tc>
        <w:tc>
          <w:tcPr>
            <w:tcW w:w="969" w:type="dxa"/>
            <w:noWrap/>
          </w:tcPr>
          <w:p w14:paraId="55D495C5" w14:textId="77777777" w:rsidR="00194308" w:rsidRPr="00D114BF" w:rsidRDefault="00194308" w:rsidP="00194308">
            <w:pPr>
              <w:jc w:val="center"/>
              <w:rPr>
                <w:rFonts w:ascii="Times New Roman"/>
                <w:sz w:val="20"/>
                <w:szCs w:val="20"/>
              </w:rPr>
            </w:pPr>
            <w:r>
              <w:rPr>
                <w:rFonts w:ascii="Times New Roman"/>
                <w:sz w:val="20"/>
                <w:szCs w:val="20"/>
              </w:rPr>
              <w:t>3</w:t>
            </w:r>
          </w:p>
        </w:tc>
        <w:tc>
          <w:tcPr>
            <w:tcW w:w="970" w:type="dxa"/>
            <w:noWrap/>
          </w:tcPr>
          <w:p w14:paraId="5782807B" w14:textId="77777777" w:rsidR="00194308" w:rsidRPr="00D114BF" w:rsidRDefault="00194308" w:rsidP="00194308">
            <w:pPr>
              <w:jc w:val="center"/>
              <w:rPr>
                <w:rFonts w:ascii="Times New Roman"/>
                <w:sz w:val="20"/>
                <w:szCs w:val="20"/>
              </w:rPr>
            </w:pPr>
            <w:r>
              <w:rPr>
                <w:rFonts w:ascii="Times New Roman"/>
                <w:sz w:val="20"/>
                <w:szCs w:val="20"/>
              </w:rPr>
              <w:t>4</w:t>
            </w:r>
          </w:p>
        </w:tc>
        <w:tc>
          <w:tcPr>
            <w:tcW w:w="970" w:type="dxa"/>
            <w:noWrap/>
          </w:tcPr>
          <w:p w14:paraId="4487C753" w14:textId="77777777" w:rsidR="00194308" w:rsidRPr="00D114BF" w:rsidRDefault="00194308" w:rsidP="00194308">
            <w:pPr>
              <w:jc w:val="center"/>
              <w:rPr>
                <w:rFonts w:ascii="Times New Roman"/>
                <w:sz w:val="20"/>
                <w:szCs w:val="20"/>
              </w:rPr>
            </w:pPr>
            <w:r>
              <w:rPr>
                <w:rFonts w:ascii="Times New Roman"/>
                <w:sz w:val="20"/>
                <w:szCs w:val="20"/>
              </w:rPr>
              <w:t>5</w:t>
            </w:r>
          </w:p>
        </w:tc>
      </w:tr>
      <w:tr w:rsidR="002A52EF" w:rsidRPr="00D114BF" w14:paraId="5E00067F" w14:textId="77777777" w:rsidTr="00194308">
        <w:trPr>
          <w:trHeight w:val="300"/>
        </w:trPr>
        <w:tc>
          <w:tcPr>
            <w:tcW w:w="1162" w:type="dxa"/>
            <w:noWrap/>
            <w:hideMark/>
          </w:tcPr>
          <w:p w14:paraId="390F4DD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[q35_01]</w:t>
            </w:r>
          </w:p>
        </w:tc>
        <w:tc>
          <w:tcPr>
            <w:tcW w:w="3057" w:type="dxa"/>
            <w:noWrap/>
            <w:hideMark/>
          </w:tcPr>
          <w:p w14:paraId="1B29D2F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Odpowiedź na konsultacje zorganizowane przez rząd</w:t>
            </w:r>
          </w:p>
        </w:tc>
        <w:tc>
          <w:tcPr>
            <w:tcW w:w="969" w:type="dxa"/>
            <w:noWrap/>
            <w:hideMark/>
          </w:tcPr>
          <w:p w14:paraId="2E8F7832" w14:textId="77777777" w:rsidR="002A52EF" w:rsidRPr="00D114BF" w:rsidRDefault="002A52EF" w:rsidP="002D2F23">
            <w:pPr>
              <w:rPr>
                <w:rFonts w:ascii="Times New Roman"/>
                <w:sz w:val="20"/>
                <w:szCs w:val="20"/>
              </w:rPr>
            </w:pPr>
          </w:p>
        </w:tc>
        <w:tc>
          <w:tcPr>
            <w:tcW w:w="970" w:type="dxa"/>
            <w:noWrap/>
            <w:hideMark/>
          </w:tcPr>
          <w:p w14:paraId="5102D28E" w14:textId="77777777" w:rsidR="002A52EF" w:rsidRPr="00D114BF" w:rsidRDefault="002A52EF" w:rsidP="002D2F23">
            <w:pPr>
              <w:rPr>
                <w:rFonts w:ascii="Times New Roman"/>
                <w:sz w:val="20"/>
                <w:szCs w:val="20"/>
              </w:rPr>
            </w:pPr>
          </w:p>
        </w:tc>
        <w:tc>
          <w:tcPr>
            <w:tcW w:w="969" w:type="dxa"/>
            <w:noWrap/>
            <w:hideMark/>
          </w:tcPr>
          <w:p w14:paraId="74547ADB" w14:textId="77777777" w:rsidR="002A52EF" w:rsidRPr="00D114BF" w:rsidRDefault="002A52EF" w:rsidP="002D2F23">
            <w:pPr>
              <w:rPr>
                <w:rFonts w:ascii="Times New Roman"/>
                <w:sz w:val="20"/>
                <w:szCs w:val="20"/>
              </w:rPr>
            </w:pPr>
          </w:p>
        </w:tc>
        <w:tc>
          <w:tcPr>
            <w:tcW w:w="970" w:type="dxa"/>
            <w:noWrap/>
            <w:hideMark/>
          </w:tcPr>
          <w:p w14:paraId="67FA2BA0" w14:textId="77777777" w:rsidR="002A52EF" w:rsidRPr="00D114BF" w:rsidRDefault="002A52EF" w:rsidP="002D2F23">
            <w:pPr>
              <w:rPr>
                <w:rFonts w:ascii="Times New Roman"/>
                <w:sz w:val="20"/>
                <w:szCs w:val="20"/>
              </w:rPr>
            </w:pPr>
          </w:p>
        </w:tc>
        <w:tc>
          <w:tcPr>
            <w:tcW w:w="970" w:type="dxa"/>
            <w:noWrap/>
            <w:hideMark/>
          </w:tcPr>
          <w:p w14:paraId="036893F0" w14:textId="77777777" w:rsidR="002A52EF" w:rsidRPr="00D114BF" w:rsidRDefault="002A52EF" w:rsidP="002D2F23">
            <w:pPr>
              <w:rPr>
                <w:rFonts w:ascii="Times New Roman"/>
                <w:sz w:val="20"/>
                <w:szCs w:val="20"/>
              </w:rPr>
            </w:pPr>
          </w:p>
        </w:tc>
      </w:tr>
      <w:tr w:rsidR="002A52EF" w:rsidRPr="00D114BF" w14:paraId="1B8C9EA9" w14:textId="77777777" w:rsidTr="00194308">
        <w:trPr>
          <w:trHeight w:val="300"/>
        </w:trPr>
        <w:tc>
          <w:tcPr>
            <w:tcW w:w="1162" w:type="dxa"/>
            <w:noWrap/>
            <w:hideMark/>
          </w:tcPr>
          <w:p w14:paraId="42062BB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[q35_02]</w:t>
            </w:r>
          </w:p>
        </w:tc>
        <w:tc>
          <w:tcPr>
            <w:tcW w:w="3057" w:type="dxa"/>
            <w:noWrap/>
            <w:hideMark/>
          </w:tcPr>
          <w:p w14:paraId="01C74BA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Współpraca z organizacjami o podobnych poglądach</w:t>
            </w:r>
          </w:p>
        </w:tc>
        <w:tc>
          <w:tcPr>
            <w:tcW w:w="969" w:type="dxa"/>
            <w:noWrap/>
            <w:hideMark/>
          </w:tcPr>
          <w:p w14:paraId="55ADB5B5" w14:textId="77777777" w:rsidR="002A52EF" w:rsidRPr="00D114BF" w:rsidRDefault="002A52EF" w:rsidP="002D2F23">
            <w:pPr>
              <w:rPr>
                <w:rFonts w:ascii="Times New Roman"/>
                <w:sz w:val="20"/>
                <w:szCs w:val="20"/>
              </w:rPr>
            </w:pPr>
          </w:p>
        </w:tc>
        <w:tc>
          <w:tcPr>
            <w:tcW w:w="970" w:type="dxa"/>
            <w:noWrap/>
            <w:hideMark/>
          </w:tcPr>
          <w:p w14:paraId="0420C683" w14:textId="77777777" w:rsidR="002A52EF" w:rsidRPr="00D114BF" w:rsidRDefault="002A52EF" w:rsidP="002D2F23">
            <w:pPr>
              <w:rPr>
                <w:rFonts w:ascii="Times New Roman"/>
                <w:sz w:val="20"/>
                <w:szCs w:val="20"/>
              </w:rPr>
            </w:pPr>
          </w:p>
        </w:tc>
        <w:tc>
          <w:tcPr>
            <w:tcW w:w="969" w:type="dxa"/>
            <w:noWrap/>
            <w:hideMark/>
          </w:tcPr>
          <w:p w14:paraId="786C4D54" w14:textId="77777777" w:rsidR="002A52EF" w:rsidRPr="00D114BF" w:rsidRDefault="002A52EF" w:rsidP="002D2F23">
            <w:pPr>
              <w:rPr>
                <w:rFonts w:ascii="Times New Roman"/>
                <w:sz w:val="20"/>
                <w:szCs w:val="20"/>
              </w:rPr>
            </w:pPr>
          </w:p>
        </w:tc>
        <w:tc>
          <w:tcPr>
            <w:tcW w:w="970" w:type="dxa"/>
            <w:noWrap/>
            <w:hideMark/>
          </w:tcPr>
          <w:p w14:paraId="6DDF8321" w14:textId="77777777" w:rsidR="002A52EF" w:rsidRPr="00D114BF" w:rsidRDefault="002A52EF" w:rsidP="002D2F23">
            <w:pPr>
              <w:rPr>
                <w:rFonts w:ascii="Times New Roman"/>
                <w:sz w:val="20"/>
                <w:szCs w:val="20"/>
              </w:rPr>
            </w:pPr>
          </w:p>
        </w:tc>
        <w:tc>
          <w:tcPr>
            <w:tcW w:w="970" w:type="dxa"/>
            <w:noWrap/>
            <w:hideMark/>
          </w:tcPr>
          <w:p w14:paraId="32B66D52" w14:textId="77777777" w:rsidR="002A52EF" w:rsidRPr="00D114BF" w:rsidRDefault="002A52EF" w:rsidP="002D2F23">
            <w:pPr>
              <w:rPr>
                <w:rFonts w:ascii="Times New Roman"/>
                <w:sz w:val="20"/>
                <w:szCs w:val="20"/>
              </w:rPr>
            </w:pPr>
          </w:p>
        </w:tc>
      </w:tr>
      <w:tr w:rsidR="002A52EF" w:rsidRPr="00D114BF" w14:paraId="518E48D2" w14:textId="77777777" w:rsidTr="00194308">
        <w:trPr>
          <w:trHeight w:val="300"/>
        </w:trPr>
        <w:tc>
          <w:tcPr>
            <w:tcW w:w="1162" w:type="dxa"/>
            <w:noWrap/>
            <w:hideMark/>
          </w:tcPr>
          <w:p w14:paraId="7CAF71E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[q35_03]</w:t>
            </w:r>
          </w:p>
        </w:tc>
        <w:tc>
          <w:tcPr>
            <w:tcW w:w="3057" w:type="dxa"/>
            <w:noWrap/>
            <w:hideMark/>
          </w:tcPr>
          <w:p w14:paraId="71B1100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Udział w ciałach doradczych</w:t>
            </w:r>
          </w:p>
        </w:tc>
        <w:tc>
          <w:tcPr>
            <w:tcW w:w="969" w:type="dxa"/>
            <w:noWrap/>
            <w:hideMark/>
          </w:tcPr>
          <w:p w14:paraId="30C061B7" w14:textId="77777777" w:rsidR="002A52EF" w:rsidRPr="00D114BF" w:rsidRDefault="002A52EF" w:rsidP="002D2F23">
            <w:pPr>
              <w:rPr>
                <w:rFonts w:ascii="Times New Roman"/>
                <w:sz w:val="20"/>
                <w:szCs w:val="20"/>
              </w:rPr>
            </w:pPr>
          </w:p>
        </w:tc>
        <w:tc>
          <w:tcPr>
            <w:tcW w:w="970" w:type="dxa"/>
            <w:noWrap/>
            <w:hideMark/>
          </w:tcPr>
          <w:p w14:paraId="5F71717C" w14:textId="77777777" w:rsidR="002A52EF" w:rsidRPr="00D114BF" w:rsidRDefault="002A52EF" w:rsidP="002D2F23">
            <w:pPr>
              <w:rPr>
                <w:rFonts w:ascii="Times New Roman"/>
                <w:sz w:val="20"/>
                <w:szCs w:val="20"/>
              </w:rPr>
            </w:pPr>
          </w:p>
        </w:tc>
        <w:tc>
          <w:tcPr>
            <w:tcW w:w="969" w:type="dxa"/>
            <w:noWrap/>
            <w:hideMark/>
          </w:tcPr>
          <w:p w14:paraId="1E1B913E" w14:textId="77777777" w:rsidR="002A52EF" w:rsidRPr="00D114BF" w:rsidRDefault="002A52EF" w:rsidP="002D2F23">
            <w:pPr>
              <w:rPr>
                <w:rFonts w:ascii="Times New Roman"/>
                <w:sz w:val="20"/>
                <w:szCs w:val="20"/>
              </w:rPr>
            </w:pPr>
          </w:p>
        </w:tc>
        <w:tc>
          <w:tcPr>
            <w:tcW w:w="970" w:type="dxa"/>
            <w:noWrap/>
            <w:hideMark/>
          </w:tcPr>
          <w:p w14:paraId="229FC048" w14:textId="77777777" w:rsidR="002A52EF" w:rsidRPr="00D114BF" w:rsidRDefault="002A52EF" w:rsidP="002D2F23">
            <w:pPr>
              <w:rPr>
                <w:rFonts w:ascii="Times New Roman"/>
                <w:sz w:val="20"/>
                <w:szCs w:val="20"/>
              </w:rPr>
            </w:pPr>
          </w:p>
        </w:tc>
        <w:tc>
          <w:tcPr>
            <w:tcW w:w="970" w:type="dxa"/>
            <w:noWrap/>
            <w:hideMark/>
          </w:tcPr>
          <w:p w14:paraId="65A04BF1" w14:textId="77777777" w:rsidR="002A52EF" w:rsidRPr="00D114BF" w:rsidRDefault="002A52EF" w:rsidP="002D2F23">
            <w:pPr>
              <w:rPr>
                <w:rFonts w:ascii="Times New Roman"/>
                <w:sz w:val="20"/>
                <w:szCs w:val="20"/>
              </w:rPr>
            </w:pPr>
          </w:p>
        </w:tc>
      </w:tr>
      <w:tr w:rsidR="002A52EF" w:rsidRPr="00D114BF" w14:paraId="24682B95" w14:textId="77777777" w:rsidTr="00194308">
        <w:trPr>
          <w:trHeight w:val="300"/>
        </w:trPr>
        <w:tc>
          <w:tcPr>
            <w:tcW w:w="1162" w:type="dxa"/>
            <w:noWrap/>
            <w:hideMark/>
          </w:tcPr>
          <w:p w14:paraId="5A8C8C2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[q35_04]</w:t>
            </w:r>
          </w:p>
        </w:tc>
        <w:tc>
          <w:tcPr>
            <w:tcW w:w="3057" w:type="dxa"/>
            <w:noWrap/>
            <w:hideMark/>
          </w:tcPr>
          <w:p w14:paraId="5CEAD67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Prezentacja badań naukowych dla polityków</w:t>
            </w:r>
          </w:p>
        </w:tc>
        <w:tc>
          <w:tcPr>
            <w:tcW w:w="969" w:type="dxa"/>
            <w:noWrap/>
            <w:hideMark/>
          </w:tcPr>
          <w:p w14:paraId="38337D6F" w14:textId="77777777" w:rsidR="002A52EF" w:rsidRPr="00D114BF" w:rsidRDefault="002A52EF" w:rsidP="002D2F23">
            <w:pPr>
              <w:rPr>
                <w:rFonts w:ascii="Times New Roman"/>
                <w:sz w:val="20"/>
                <w:szCs w:val="20"/>
              </w:rPr>
            </w:pPr>
          </w:p>
        </w:tc>
        <w:tc>
          <w:tcPr>
            <w:tcW w:w="970" w:type="dxa"/>
            <w:noWrap/>
            <w:hideMark/>
          </w:tcPr>
          <w:p w14:paraId="2A5FE71D" w14:textId="77777777" w:rsidR="002A52EF" w:rsidRPr="00D114BF" w:rsidRDefault="002A52EF" w:rsidP="002D2F23">
            <w:pPr>
              <w:rPr>
                <w:rFonts w:ascii="Times New Roman"/>
                <w:sz w:val="20"/>
                <w:szCs w:val="20"/>
              </w:rPr>
            </w:pPr>
          </w:p>
        </w:tc>
        <w:tc>
          <w:tcPr>
            <w:tcW w:w="969" w:type="dxa"/>
            <w:noWrap/>
            <w:hideMark/>
          </w:tcPr>
          <w:p w14:paraId="3C320A91" w14:textId="77777777" w:rsidR="002A52EF" w:rsidRPr="00D114BF" w:rsidRDefault="002A52EF" w:rsidP="002D2F23">
            <w:pPr>
              <w:rPr>
                <w:rFonts w:ascii="Times New Roman"/>
                <w:sz w:val="20"/>
                <w:szCs w:val="20"/>
              </w:rPr>
            </w:pPr>
          </w:p>
        </w:tc>
        <w:tc>
          <w:tcPr>
            <w:tcW w:w="970" w:type="dxa"/>
            <w:noWrap/>
            <w:hideMark/>
          </w:tcPr>
          <w:p w14:paraId="66CC3E01" w14:textId="77777777" w:rsidR="002A52EF" w:rsidRPr="00D114BF" w:rsidRDefault="002A52EF" w:rsidP="002D2F23">
            <w:pPr>
              <w:rPr>
                <w:rFonts w:ascii="Times New Roman"/>
                <w:sz w:val="20"/>
                <w:szCs w:val="20"/>
              </w:rPr>
            </w:pPr>
          </w:p>
        </w:tc>
        <w:tc>
          <w:tcPr>
            <w:tcW w:w="970" w:type="dxa"/>
            <w:noWrap/>
            <w:hideMark/>
          </w:tcPr>
          <w:p w14:paraId="4473AAB1" w14:textId="77777777" w:rsidR="002A52EF" w:rsidRPr="00D114BF" w:rsidRDefault="002A52EF" w:rsidP="002D2F23">
            <w:pPr>
              <w:rPr>
                <w:rFonts w:ascii="Times New Roman"/>
                <w:sz w:val="20"/>
                <w:szCs w:val="20"/>
              </w:rPr>
            </w:pPr>
          </w:p>
        </w:tc>
      </w:tr>
      <w:tr w:rsidR="002A52EF" w:rsidRPr="00D114BF" w14:paraId="6893B797" w14:textId="77777777" w:rsidTr="00194308">
        <w:trPr>
          <w:trHeight w:val="600"/>
        </w:trPr>
        <w:tc>
          <w:tcPr>
            <w:tcW w:w="1162" w:type="dxa"/>
            <w:noWrap/>
            <w:hideMark/>
          </w:tcPr>
          <w:p w14:paraId="4B5CC07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[q35_05]</w:t>
            </w:r>
          </w:p>
        </w:tc>
        <w:tc>
          <w:tcPr>
            <w:tcW w:w="3057" w:type="dxa"/>
            <w:hideMark/>
          </w:tcPr>
          <w:p w14:paraId="40500D5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Szukanie kontaktu z organizacjami mającymi sprzeczne interesy z Państwa organizacją</w:t>
            </w:r>
          </w:p>
        </w:tc>
        <w:tc>
          <w:tcPr>
            <w:tcW w:w="969" w:type="dxa"/>
            <w:noWrap/>
            <w:hideMark/>
          </w:tcPr>
          <w:p w14:paraId="5A1D7FDA" w14:textId="77777777" w:rsidR="002A52EF" w:rsidRPr="00D114BF" w:rsidRDefault="002A52EF" w:rsidP="002D2F23">
            <w:pPr>
              <w:rPr>
                <w:rFonts w:ascii="Times New Roman"/>
                <w:sz w:val="20"/>
                <w:szCs w:val="20"/>
              </w:rPr>
            </w:pPr>
          </w:p>
        </w:tc>
        <w:tc>
          <w:tcPr>
            <w:tcW w:w="970" w:type="dxa"/>
            <w:noWrap/>
            <w:hideMark/>
          </w:tcPr>
          <w:p w14:paraId="38BEAA95" w14:textId="77777777" w:rsidR="002A52EF" w:rsidRPr="00D114BF" w:rsidRDefault="002A52EF" w:rsidP="002D2F23">
            <w:pPr>
              <w:rPr>
                <w:rFonts w:ascii="Times New Roman"/>
                <w:sz w:val="20"/>
                <w:szCs w:val="20"/>
              </w:rPr>
            </w:pPr>
          </w:p>
        </w:tc>
        <w:tc>
          <w:tcPr>
            <w:tcW w:w="969" w:type="dxa"/>
            <w:noWrap/>
            <w:hideMark/>
          </w:tcPr>
          <w:p w14:paraId="05A2EE8C" w14:textId="77777777" w:rsidR="002A52EF" w:rsidRPr="00D114BF" w:rsidRDefault="002A52EF" w:rsidP="002D2F23">
            <w:pPr>
              <w:rPr>
                <w:rFonts w:ascii="Times New Roman"/>
                <w:sz w:val="20"/>
                <w:szCs w:val="20"/>
              </w:rPr>
            </w:pPr>
          </w:p>
        </w:tc>
        <w:tc>
          <w:tcPr>
            <w:tcW w:w="970" w:type="dxa"/>
            <w:noWrap/>
            <w:hideMark/>
          </w:tcPr>
          <w:p w14:paraId="56A63139" w14:textId="77777777" w:rsidR="002A52EF" w:rsidRPr="00D114BF" w:rsidRDefault="002A52EF" w:rsidP="002D2F23">
            <w:pPr>
              <w:rPr>
                <w:rFonts w:ascii="Times New Roman"/>
                <w:sz w:val="20"/>
                <w:szCs w:val="20"/>
              </w:rPr>
            </w:pPr>
          </w:p>
        </w:tc>
        <w:tc>
          <w:tcPr>
            <w:tcW w:w="970" w:type="dxa"/>
            <w:noWrap/>
            <w:hideMark/>
          </w:tcPr>
          <w:p w14:paraId="40BB32AC" w14:textId="77777777" w:rsidR="002A52EF" w:rsidRPr="00D114BF" w:rsidRDefault="002A52EF" w:rsidP="002D2F23">
            <w:pPr>
              <w:rPr>
                <w:rFonts w:ascii="Times New Roman"/>
                <w:sz w:val="20"/>
                <w:szCs w:val="20"/>
              </w:rPr>
            </w:pPr>
          </w:p>
        </w:tc>
      </w:tr>
    </w:tbl>
    <w:p w14:paraId="05F70429"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62"/>
        <w:gridCol w:w="7764"/>
      </w:tblGrid>
      <w:tr w:rsidR="002A52EF" w:rsidRPr="00D114BF" w14:paraId="3A318F5C" w14:textId="77777777" w:rsidTr="002A52EF">
        <w:trPr>
          <w:trHeight w:val="900"/>
        </w:trPr>
        <w:tc>
          <w:tcPr>
            <w:tcW w:w="1162" w:type="dxa"/>
            <w:noWrap/>
            <w:hideMark/>
          </w:tcPr>
          <w:p w14:paraId="70674660"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39" w:author="Frederik Heylen" w:date="2019-07-11T14:33:00Z">
                  <w:rPr>
                    <w:rFonts w:ascii="Calibri" w:hAnsi="Calibri" w:cs="Calibri"/>
                    <w:b/>
                    <w:bCs/>
                    <w:color w:val="000000"/>
                    <w:sz w:val="20"/>
                    <w:szCs w:val="20"/>
                  </w:rPr>
                </w:rPrChange>
              </w:rPr>
              <w:t>QID36</w:t>
            </w:r>
          </w:p>
        </w:tc>
        <w:tc>
          <w:tcPr>
            <w:tcW w:w="7764" w:type="dxa"/>
            <w:hideMark/>
          </w:tcPr>
          <w:p w14:paraId="4503B488"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Czy w przeciągu ostatnich 3 lat Państwa organizacja inicjowała lub w inny sposób uczestniczyła w postępowaniach prawnych w celu ochrony praw lub realizacji interesów organizacji?</w:t>
            </w:r>
            <w:r w:rsidR="005323B2">
              <w:rPr>
                <w:rFonts w:ascii="Calibri" w:hAnsi="Calibri" w:cs="Calibri"/>
                <w:color w:val="000000"/>
                <w:sz w:val="20"/>
                <w:szCs w:val="20"/>
              </w:rPr>
              <w:t xml:space="preserve"> </w:t>
            </w:r>
            <w:r w:rsidR="005323B2" w:rsidRPr="005323B2">
              <w:rPr>
                <w:rFonts w:ascii="Calibri" w:hAnsi="Calibri" w:cs="Calibri"/>
                <w:color w:val="000000"/>
                <w:sz w:val="20"/>
                <w:szCs w:val="20"/>
              </w:rPr>
              <w:t>[q36]</w:t>
            </w:r>
          </w:p>
        </w:tc>
      </w:tr>
      <w:tr w:rsidR="002A52EF" w:rsidRPr="00D114BF" w14:paraId="374924D8" w14:textId="77777777" w:rsidTr="002A52EF">
        <w:trPr>
          <w:trHeight w:val="300"/>
        </w:trPr>
        <w:tc>
          <w:tcPr>
            <w:tcW w:w="1162" w:type="dxa"/>
            <w:noWrap/>
            <w:hideMark/>
          </w:tcPr>
          <w:p w14:paraId="1A55A0FA" w14:textId="77777777" w:rsidR="002A52EF" w:rsidRPr="00D114BF" w:rsidRDefault="002A52EF" w:rsidP="002D2F23">
            <w:pPr>
              <w:rPr>
                <w:rFonts w:ascii="Times New Roman"/>
                <w:sz w:val="20"/>
                <w:szCs w:val="20"/>
              </w:rPr>
            </w:pPr>
          </w:p>
        </w:tc>
        <w:tc>
          <w:tcPr>
            <w:tcW w:w="7764" w:type="dxa"/>
            <w:noWrap/>
            <w:hideMark/>
          </w:tcPr>
          <w:p w14:paraId="620D6784"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Tak (FILTER9)</w:t>
            </w:r>
            <w:r w:rsidR="005323B2">
              <w:rPr>
                <w:rFonts w:ascii="Calibri" w:hAnsi="Calibri" w:cs="Calibri"/>
                <w:color w:val="000000"/>
                <w:sz w:val="20"/>
                <w:szCs w:val="20"/>
              </w:rPr>
              <w:t xml:space="preserve"> (1)</w:t>
            </w:r>
          </w:p>
        </w:tc>
      </w:tr>
      <w:tr w:rsidR="002A52EF" w:rsidRPr="00D114BF" w14:paraId="2E9AA4A8" w14:textId="77777777" w:rsidTr="002A52EF">
        <w:trPr>
          <w:trHeight w:val="300"/>
        </w:trPr>
        <w:tc>
          <w:tcPr>
            <w:tcW w:w="1162" w:type="dxa"/>
            <w:noWrap/>
            <w:hideMark/>
          </w:tcPr>
          <w:p w14:paraId="0C174FE8" w14:textId="77777777" w:rsidR="002A52EF" w:rsidRPr="00D114BF" w:rsidRDefault="002A52EF" w:rsidP="002D2F23">
            <w:pPr>
              <w:rPr>
                <w:rFonts w:ascii="Times New Roman"/>
                <w:sz w:val="20"/>
                <w:szCs w:val="20"/>
              </w:rPr>
            </w:pPr>
          </w:p>
        </w:tc>
        <w:tc>
          <w:tcPr>
            <w:tcW w:w="7764" w:type="dxa"/>
            <w:noWrap/>
            <w:hideMark/>
          </w:tcPr>
          <w:p w14:paraId="75613E29"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Nie</w:t>
            </w:r>
            <w:r w:rsidR="005323B2">
              <w:rPr>
                <w:rFonts w:ascii="Calibri" w:hAnsi="Calibri" w:cs="Calibri"/>
                <w:color w:val="000000"/>
                <w:sz w:val="20"/>
                <w:szCs w:val="20"/>
              </w:rPr>
              <w:t xml:space="preserve"> (2)</w:t>
            </w:r>
          </w:p>
        </w:tc>
      </w:tr>
      <w:tr w:rsidR="002A52EF" w:rsidRPr="00D114BF" w14:paraId="191C938B" w14:textId="77777777" w:rsidTr="002A52EF">
        <w:trPr>
          <w:trHeight w:val="300"/>
        </w:trPr>
        <w:tc>
          <w:tcPr>
            <w:tcW w:w="1162" w:type="dxa"/>
            <w:noWrap/>
            <w:hideMark/>
          </w:tcPr>
          <w:p w14:paraId="7DAB7AF3" w14:textId="77777777" w:rsidR="002A52EF" w:rsidRPr="00D114BF" w:rsidRDefault="002A52EF" w:rsidP="002D2F23">
            <w:pPr>
              <w:rPr>
                <w:rFonts w:ascii="Times New Roman"/>
                <w:sz w:val="20"/>
                <w:szCs w:val="20"/>
              </w:rPr>
            </w:pPr>
          </w:p>
        </w:tc>
        <w:tc>
          <w:tcPr>
            <w:tcW w:w="7764" w:type="dxa"/>
            <w:noWrap/>
            <w:hideMark/>
          </w:tcPr>
          <w:p w14:paraId="3698A5C7" w14:textId="77777777" w:rsidR="002A52EF" w:rsidRPr="00D114BF" w:rsidRDefault="002A52EF" w:rsidP="002D2F23">
            <w:pPr>
              <w:rPr>
                <w:rFonts w:ascii="Times New Roman"/>
                <w:sz w:val="20"/>
                <w:szCs w:val="20"/>
              </w:rPr>
            </w:pPr>
            <w:commentRangeStart w:id="240"/>
            <w:r w:rsidRPr="00D114BF">
              <w:rPr>
                <w:rFonts w:ascii="Calibri" w:hAnsi="Calibri" w:cs="Calibri"/>
                <w:color w:val="000000"/>
                <w:sz w:val="20"/>
                <w:szCs w:val="20"/>
              </w:rPr>
              <w:t>Nie wiem</w:t>
            </w:r>
            <w:r w:rsidR="005323B2">
              <w:rPr>
                <w:rFonts w:ascii="Calibri" w:hAnsi="Calibri" w:cs="Calibri"/>
                <w:color w:val="000000"/>
                <w:sz w:val="20"/>
                <w:szCs w:val="20"/>
              </w:rPr>
              <w:t xml:space="preserve"> (3)</w:t>
            </w:r>
            <w:commentRangeEnd w:id="240"/>
            <w:r w:rsidR="004151F2">
              <w:rPr>
                <w:rStyle w:val="Verwijzingopmerking"/>
              </w:rPr>
              <w:commentReference w:id="240"/>
            </w:r>
          </w:p>
        </w:tc>
      </w:tr>
    </w:tbl>
    <w:p w14:paraId="78550393"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62"/>
        <w:gridCol w:w="7764"/>
      </w:tblGrid>
      <w:tr w:rsidR="002A52EF" w:rsidRPr="00D114BF" w14:paraId="38C0762C" w14:textId="77777777" w:rsidTr="002A52EF">
        <w:trPr>
          <w:trHeight w:val="600"/>
        </w:trPr>
        <w:tc>
          <w:tcPr>
            <w:tcW w:w="1162" w:type="dxa"/>
            <w:noWrap/>
            <w:hideMark/>
          </w:tcPr>
          <w:p w14:paraId="70771490" w14:textId="77777777" w:rsidR="002A52EF" w:rsidRPr="00D114BF" w:rsidRDefault="002A52EF" w:rsidP="002D2F23">
            <w:pPr>
              <w:rPr>
                <w:rFonts w:ascii="Calibri" w:hAnsi="Calibri" w:cs="Calibri"/>
                <w:b/>
                <w:bCs/>
                <w:color w:val="000000"/>
                <w:sz w:val="20"/>
                <w:szCs w:val="20"/>
              </w:rPr>
            </w:pPr>
            <w:r w:rsidRPr="004151F2">
              <w:rPr>
                <w:rFonts w:ascii="Calibri" w:hAnsi="Calibri" w:cs="Calibri"/>
                <w:b/>
                <w:bCs/>
                <w:color w:val="000000"/>
                <w:sz w:val="20"/>
                <w:szCs w:val="20"/>
                <w:highlight w:val="yellow"/>
                <w:rPrChange w:id="241" w:author="Frederik Heylen" w:date="2019-07-11T13:56:00Z">
                  <w:rPr>
                    <w:rFonts w:ascii="Calibri" w:hAnsi="Calibri" w:cs="Calibri"/>
                    <w:b/>
                    <w:bCs/>
                    <w:color w:val="000000"/>
                    <w:sz w:val="20"/>
                    <w:szCs w:val="20"/>
                  </w:rPr>
                </w:rPrChange>
              </w:rPr>
              <w:t>QID37 (FILTER9)</w:t>
            </w:r>
          </w:p>
        </w:tc>
        <w:tc>
          <w:tcPr>
            <w:tcW w:w="7764" w:type="dxa"/>
            <w:hideMark/>
          </w:tcPr>
          <w:p w14:paraId="235CC363"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Czy Państwa organizacja inicjowała te postępowania prawne czy była to akcja zbiorowa?</w:t>
            </w:r>
            <w:r w:rsidR="005323B2">
              <w:rPr>
                <w:rFonts w:ascii="Calibri" w:hAnsi="Calibri" w:cs="Calibri"/>
                <w:color w:val="000000"/>
                <w:sz w:val="20"/>
                <w:szCs w:val="20"/>
              </w:rPr>
              <w:t xml:space="preserve"> </w:t>
            </w:r>
            <w:r w:rsidR="005323B2" w:rsidRPr="005323B2">
              <w:rPr>
                <w:rFonts w:ascii="Calibri" w:hAnsi="Calibri" w:cs="Calibri"/>
                <w:color w:val="000000"/>
                <w:sz w:val="20"/>
                <w:szCs w:val="20"/>
              </w:rPr>
              <w:t>[q37]</w:t>
            </w:r>
          </w:p>
        </w:tc>
      </w:tr>
      <w:tr w:rsidR="002A52EF" w:rsidRPr="00D114BF" w14:paraId="42DD409C" w14:textId="77777777" w:rsidTr="002A52EF">
        <w:trPr>
          <w:trHeight w:val="300"/>
        </w:trPr>
        <w:tc>
          <w:tcPr>
            <w:tcW w:w="1162" w:type="dxa"/>
            <w:noWrap/>
            <w:hideMark/>
          </w:tcPr>
          <w:p w14:paraId="4A823B38" w14:textId="77777777" w:rsidR="002A52EF" w:rsidRPr="00D114BF" w:rsidRDefault="002A52EF" w:rsidP="002D2F23">
            <w:pPr>
              <w:rPr>
                <w:rFonts w:ascii="Times New Roman"/>
                <w:sz w:val="20"/>
                <w:szCs w:val="20"/>
              </w:rPr>
            </w:pPr>
          </w:p>
        </w:tc>
        <w:tc>
          <w:tcPr>
            <w:tcW w:w="7764" w:type="dxa"/>
            <w:noWrap/>
            <w:hideMark/>
          </w:tcPr>
          <w:p w14:paraId="0126A6E5"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Sama</w:t>
            </w:r>
            <w:r w:rsidR="005323B2">
              <w:rPr>
                <w:rFonts w:ascii="Calibri" w:hAnsi="Calibri" w:cs="Calibri"/>
                <w:color w:val="000000"/>
                <w:sz w:val="20"/>
                <w:szCs w:val="20"/>
              </w:rPr>
              <w:t xml:space="preserve"> (1)</w:t>
            </w:r>
          </w:p>
        </w:tc>
      </w:tr>
      <w:tr w:rsidR="002A52EF" w:rsidRPr="00D114BF" w14:paraId="1AE6BC4A" w14:textId="77777777" w:rsidTr="002A52EF">
        <w:trPr>
          <w:trHeight w:val="300"/>
        </w:trPr>
        <w:tc>
          <w:tcPr>
            <w:tcW w:w="1162" w:type="dxa"/>
            <w:noWrap/>
            <w:hideMark/>
          </w:tcPr>
          <w:p w14:paraId="3D047AF6" w14:textId="77777777" w:rsidR="002A52EF" w:rsidRPr="00D114BF" w:rsidRDefault="002A52EF" w:rsidP="002D2F23">
            <w:pPr>
              <w:rPr>
                <w:rFonts w:ascii="Times New Roman"/>
                <w:sz w:val="20"/>
                <w:szCs w:val="20"/>
              </w:rPr>
            </w:pPr>
          </w:p>
        </w:tc>
        <w:tc>
          <w:tcPr>
            <w:tcW w:w="7764" w:type="dxa"/>
            <w:noWrap/>
            <w:hideMark/>
          </w:tcPr>
          <w:p w14:paraId="6FEE0FF2"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Akcja zbiorowa</w:t>
            </w:r>
            <w:r w:rsidR="005323B2">
              <w:rPr>
                <w:rFonts w:ascii="Calibri" w:hAnsi="Calibri" w:cs="Calibri"/>
                <w:color w:val="000000"/>
                <w:sz w:val="20"/>
                <w:szCs w:val="20"/>
              </w:rPr>
              <w:t xml:space="preserve"> (2)</w:t>
            </w:r>
          </w:p>
        </w:tc>
      </w:tr>
    </w:tbl>
    <w:p w14:paraId="20D222A6"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62"/>
        <w:gridCol w:w="7764"/>
      </w:tblGrid>
      <w:tr w:rsidR="002A52EF" w:rsidRPr="00D114BF" w14:paraId="7676ECA6" w14:textId="77777777" w:rsidTr="002A52EF">
        <w:trPr>
          <w:trHeight w:val="600"/>
        </w:trPr>
        <w:tc>
          <w:tcPr>
            <w:tcW w:w="1162" w:type="dxa"/>
            <w:noWrap/>
            <w:hideMark/>
          </w:tcPr>
          <w:p w14:paraId="388803E3"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42" w:author="Frederik Heylen" w:date="2019-07-11T14:36:00Z">
                  <w:rPr>
                    <w:rFonts w:ascii="Calibri" w:hAnsi="Calibri" w:cs="Calibri"/>
                    <w:b/>
                    <w:bCs/>
                    <w:color w:val="000000"/>
                    <w:sz w:val="20"/>
                    <w:szCs w:val="20"/>
                  </w:rPr>
                </w:rPrChange>
              </w:rPr>
              <w:t>QID71 (FILTER9)</w:t>
            </w:r>
          </w:p>
        </w:tc>
        <w:tc>
          <w:tcPr>
            <w:tcW w:w="7764" w:type="dxa"/>
            <w:hideMark/>
          </w:tcPr>
          <w:p w14:paraId="5509DD2D" w14:textId="71D3150E" w:rsidR="002A52EF" w:rsidRPr="00D114BF" w:rsidRDefault="002A52EF" w:rsidP="002D2F23">
            <w:pPr>
              <w:rPr>
                <w:rFonts w:ascii="Times New Roman"/>
                <w:sz w:val="20"/>
                <w:szCs w:val="20"/>
              </w:rPr>
            </w:pPr>
            <w:r w:rsidRPr="00D114BF">
              <w:rPr>
                <w:rFonts w:ascii="Calibri" w:hAnsi="Calibri" w:cs="Calibri"/>
                <w:color w:val="000000"/>
                <w:sz w:val="20"/>
                <w:szCs w:val="20"/>
              </w:rPr>
              <w:t>Czy postępowania prawne były inicjowane w ramach sądownictwa krajowego czy europejskiego/międzynarodowego?</w:t>
            </w:r>
            <w:r w:rsidR="00385242">
              <w:rPr>
                <w:rFonts w:ascii="Calibri" w:hAnsi="Calibri" w:cs="Calibri"/>
                <w:color w:val="000000"/>
                <w:sz w:val="20"/>
                <w:szCs w:val="20"/>
              </w:rPr>
              <w:t xml:space="preserve"> [q71_01]</w:t>
            </w:r>
          </w:p>
        </w:tc>
      </w:tr>
      <w:tr w:rsidR="002A52EF" w:rsidRPr="00D114BF" w14:paraId="599BF06E" w14:textId="77777777" w:rsidTr="002A52EF">
        <w:trPr>
          <w:trHeight w:val="300"/>
        </w:trPr>
        <w:tc>
          <w:tcPr>
            <w:tcW w:w="1162" w:type="dxa"/>
            <w:noWrap/>
            <w:hideMark/>
          </w:tcPr>
          <w:p w14:paraId="4B618C52" w14:textId="77777777" w:rsidR="002A52EF" w:rsidRPr="00D114BF" w:rsidRDefault="002A52EF" w:rsidP="002D2F23">
            <w:pPr>
              <w:rPr>
                <w:rFonts w:ascii="Times New Roman"/>
                <w:sz w:val="20"/>
                <w:szCs w:val="20"/>
              </w:rPr>
            </w:pPr>
          </w:p>
        </w:tc>
        <w:tc>
          <w:tcPr>
            <w:tcW w:w="7764" w:type="dxa"/>
            <w:noWrap/>
            <w:hideMark/>
          </w:tcPr>
          <w:p w14:paraId="785114E8"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Sądownictwo krajowe</w:t>
            </w:r>
            <w:r w:rsidR="005323B2">
              <w:rPr>
                <w:rFonts w:ascii="Calibri" w:hAnsi="Calibri" w:cs="Calibri"/>
                <w:color w:val="000000"/>
                <w:sz w:val="20"/>
                <w:szCs w:val="20"/>
              </w:rPr>
              <w:t xml:space="preserve"> (1)</w:t>
            </w:r>
          </w:p>
        </w:tc>
      </w:tr>
      <w:tr w:rsidR="002A52EF" w:rsidRPr="00D114BF" w14:paraId="04EA88B8" w14:textId="77777777" w:rsidTr="002A52EF">
        <w:trPr>
          <w:trHeight w:val="300"/>
        </w:trPr>
        <w:tc>
          <w:tcPr>
            <w:tcW w:w="1162" w:type="dxa"/>
            <w:noWrap/>
            <w:hideMark/>
          </w:tcPr>
          <w:p w14:paraId="4E639862" w14:textId="77777777" w:rsidR="002A52EF" w:rsidRPr="00D114BF" w:rsidRDefault="002A52EF" w:rsidP="002D2F23">
            <w:pPr>
              <w:rPr>
                <w:rFonts w:ascii="Times New Roman"/>
                <w:sz w:val="20"/>
                <w:szCs w:val="20"/>
              </w:rPr>
            </w:pPr>
          </w:p>
        </w:tc>
        <w:tc>
          <w:tcPr>
            <w:tcW w:w="7764" w:type="dxa"/>
            <w:noWrap/>
            <w:hideMark/>
          </w:tcPr>
          <w:p w14:paraId="5DD9BB12"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Sądownictwo europejskie/międzynarodowe</w:t>
            </w:r>
            <w:r w:rsidR="005323B2">
              <w:rPr>
                <w:rFonts w:ascii="Calibri" w:hAnsi="Calibri" w:cs="Calibri"/>
                <w:color w:val="000000"/>
                <w:sz w:val="20"/>
                <w:szCs w:val="20"/>
              </w:rPr>
              <w:t xml:space="preserve"> (2)</w:t>
            </w:r>
          </w:p>
        </w:tc>
      </w:tr>
      <w:tr w:rsidR="002A52EF" w:rsidRPr="00D114BF" w14:paraId="27283097" w14:textId="77777777" w:rsidTr="002A52EF">
        <w:trPr>
          <w:trHeight w:val="300"/>
        </w:trPr>
        <w:tc>
          <w:tcPr>
            <w:tcW w:w="1162" w:type="dxa"/>
            <w:noWrap/>
            <w:hideMark/>
          </w:tcPr>
          <w:p w14:paraId="348BB2E4" w14:textId="77777777" w:rsidR="002A52EF" w:rsidRPr="00D114BF" w:rsidRDefault="002A52EF" w:rsidP="002D2F23">
            <w:pPr>
              <w:rPr>
                <w:rFonts w:ascii="Times New Roman"/>
                <w:sz w:val="20"/>
                <w:szCs w:val="20"/>
              </w:rPr>
            </w:pPr>
          </w:p>
        </w:tc>
        <w:tc>
          <w:tcPr>
            <w:tcW w:w="7764" w:type="dxa"/>
            <w:noWrap/>
            <w:hideMark/>
          </w:tcPr>
          <w:p w14:paraId="6E5AA992"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 obu</w:t>
            </w:r>
            <w:r w:rsidR="005323B2">
              <w:rPr>
                <w:rFonts w:ascii="Calibri" w:hAnsi="Calibri" w:cs="Calibri"/>
                <w:color w:val="000000"/>
                <w:sz w:val="20"/>
                <w:szCs w:val="20"/>
              </w:rPr>
              <w:t xml:space="preserve"> (3)</w:t>
            </w:r>
          </w:p>
        </w:tc>
      </w:tr>
      <w:tr w:rsidR="002A52EF" w:rsidRPr="00D114BF" w14:paraId="015753FF" w14:textId="77777777" w:rsidTr="002A52EF">
        <w:trPr>
          <w:trHeight w:val="300"/>
        </w:trPr>
        <w:tc>
          <w:tcPr>
            <w:tcW w:w="1162" w:type="dxa"/>
            <w:noWrap/>
            <w:hideMark/>
          </w:tcPr>
          <w:p w14:paraId="4BDCCFB8" w14:textId="77777777" w:rsidR="002A52EF" w:rsidRPr="00D114BF" w:rsidRDefault="005323B2" w:rsidP="002D2F23">
            <w:pPr>
              <w:rPr>
                <w:rFonts w:ascii="Times New Roman"/>
                <w:sz w:val="20"/>
                <w:szCs w:val="20"/>
              </w:rPr>
            </w:pPr>
            <w:r w:rsidRPr="005323B2">
              <w:rPr>
                <w:rFonts w:ascii="Times New Roman"/>
                <w:sz w:val="20"/>
                <w:szCs w:val="20"/>
              </w:rPr>
              <w:t>[q71_02]</w:t>
            </w:r>
          </w:p>
        </w:tc>
        <w:tc>
          <w:tcPr>
            <w:tcW w:w="7764" w:type="dxa"/>
            <w:noWrap/>
            <w:hideMark/>
          </w:tcPr>
          <w:p w14:paraId="7119AEE4"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Inne (proszę wyjaśnić)</w:t>
            </w:r>
          </w:p>
        </w:tc>
      </w:tr>
      <w:tr w:rsidR="002A52EF" w:rsidRPr="00D114BF" w14:paraId="2AB052DE" w14:textId="77777777" w:rsidTr="002A52EF">
        <w:trPr>
          <w:trHeight w:val="300"/>
        </w:trPr>
        <w:tc>
          <w:tcPr>
            <w:tcW w:w="1162" w:type="dxa"/>
            <w:noWrap/>
            <w:hideMark/>
          </w:tcPr>
          <w:p w14:paraId="0E3E1829" w14:textId="77777777" w:rsidR="002A52EF" w:rsidRPr="00D114BF" w:rsidRDefault="002A52EF" w:rsidP="002D2F23">
            <w:pPr>
              <w:rPr>
                <w:rFonts w:ascii="Times New Roman"/>
                <w:sz w:val="20"/>
                <w:szCs w:val="20"/>
              </w:rPr>
            </w:pPr>
          </w:p>
        </w:tc>
        <w:tc>
          <w:tcPr>
            <w:tcW w:w="7764" w:type="dxa"/>
            <w:noWrap/>
            <w:hideMark/>
          </w:tcPr>
          <w:p w14:paraId="7F318B0C" w14:textId="671F5079" w:rsidR="002A52EF" w:rsidRPr="00D114BF" w:rsidRDefault="002A52EF" w:rsidP="002D2F23">
            <w:pPr>
              <w:rPr>
                <w:rFonts w:ascii="Times New Roman"/>
                <w:sz w:val="20"/>
                <w:szCs w:val="20"/>
              </w:rPr>
            </w:pPr>
            <w:del w:id="243" w:author="Frederik Heylen" w:date="2019-07-11T14:33:00Z">
              <w:r w:rsidRPr="00D114BF" w:rsidDel="00084405">
                <w:rPr>
                  <w:rFonts w:ascii="Calibri" w:hAnsi="Calibri" w:cs="Calibri"/>
                  <w:color w:val="000000"/>
                  <w:sz w:val="20"/>
                  <w:szCs w:val="20"/>
                </w:rPr>
                <w:delText>Nie wiem</w:delText>
              </w:r>
              <w:r w:rsidR="005323B2" w:rsidDel="00084405">
                <w:rPr>
                  <w:rFonts w:ascii="Calibri" w:hAnsi="Calibri" w:cs="Calibri"/>
                  <w:color w:val="000000"/>
                  <w:sz w:val="20"/>
                  <w:szCs w:val="20"/>
                </w:rPr>
                <w:delText xml:space="preserve"> (4)</w:delText>
              </w:r>
            </w:del>
          </w:p>
        </w:tc>
      </w:tr>
    </w:tbl>
    <w:p w14:paraId="4967E87D"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29"/>
        <w:gridCol w:w="7797"/>
      </w:tblGrid>
      <w:tr w:rsidR="002A52EF" w:rsidRPr="00D114BF" w14:paraId="6DDD6E0A" w14:textId="77777777" w:rsidTr="002A52EF">
        <w:trPr>
          <w:trHeight w:val="600"/>
        </w:trPr>
        <w:tc>
          <w:tcPr>
            <w:tcW w:w="1129" w:type="dxa"/>
            <w:noWrap/>
            <w:hideMark/>
          </w:tcPr>
          <w:p w14:paraId="324ED515"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44" w:author="Frederik Heylen" w:date="2019-07-11T14:37:00Z">
                  <w:rPr>
                    <w:rFonts w:ascii="Calibri" w:hAnsi="Calibri" w:cs="Calibri"/>
                    <w:b/>
                    <w:bCs/>
                    <w:color w:val="000000"/>
                    <w:sz w:val="20"/>
                    <w:szCs w:val="20"/>
                  </w:rPr>
                </w:rPrChange>
              </w:rPr>
              <w:t>QID64 (FILTER9)</w:t>
            </w:r>
          </w:p>
        </w:tc>
        <w:tc>
          <w:tcPr>
            <w:tcW w:w="7797" w:type="dxa"/>
            <w:hideMark/>
          </w:tcPr>
          <w:p w14:paraId="1551600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Czy istotą postępowania prawnego była relacja między ustawodawstwem polskim a europejskim/międzynarodowym?</w:t>
            </w:r>
            <w:r w:rsidR="005323B2">
              <w:t xml:space="preserve"> </w:t>
            </w:r>
            <w:r w:rsidR="005323B2" w:rsidRPr="005323B2">
              <w:rPr>
                <w:rFonts w:ascii="Calibri" w:hAnsi="Calibri" w:cs="Calibri"/>
                <w:color w:val="000000"/>
                <w:sz w:val="20"/>
                <w:szCs w:val="20"/>
              </w:rPr>
              <w:t>[q64]</w:t>
            </w:r>
          </w:p>
        </w:tc>
      </w:tr>
      <w:tr w:rsidR="002A52EF" w:rsidRPr="00D114BF" w14:paraId="28D22C53" w14:textId="77777777" w:rsidTr="002A52EF">
        <w:trPr>
          <w:trHeight w:val="300"/>
        </w:trPr>
        <w:tc>
          <w:tcPr>
            <w:tcW w:w="1129" w:type="dxa"/>
            <w:noWrap/>
            <w:hideMark/>
          </w:tcPr>
          <w:p w14:paraId="62D367BF" w14:textId="77777777" w:rsidR="002A52EF" w:rsidRPr="00D114BF" w:rsidRDefault="002A52EF" w:rsidP="002D2F23">
            <w:pPr>
              <w:rPr>
                <w:rFonts w:ascii="Times New Roman"/>
                <w:sz w:val="20"/>
                <w:szCs w:val="20"/>
              </w:rPr>
            </w:pPr>
          </w:p>
        </w:tc>
        <w:tc>
          <w:tcPr>
            <w:tcW w:w="7797" w:type="dxa"/>
            <w:noWrap/>
            <w:hideMark/>
          </w:tcPr>
          <w:p w14:paraId="633FFCC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Tak</w:t>
            </w:r>
            <w:r w:rsidR="005323B2">
              <w:rPr>
                <w:rFonts w:ascii="Calibri" w:hAnsi="Calibri" w:cs="Calibri"/>
                <w:color w:val="000000"/>
                <w:sz w:val="20"/>
                <w:szCs w:val="20"/>
              </w:rPr>
              <w:t xml:space="preserve">  (1)</w:t>
            </w:r>
          </w:p>
        </w:tc>
      </w:tr>
      <w:tr w:rsidR="002A52EF" w:rsidRPr="00D114BF" w14:paraId="6EA4E914" w14:textId="77777777" w:rsidTr="002A52EF">
        <w:trPr>
          <w:trHeight w:val="300"/>
        </w:trPr>
        <w:tc>
          <w:tcPr>
            <w:tcW w:w="1129" w:type="dxa"/>
            <w:noWrap/>
            <w:hideMark/>
          </w:tcPr>
          <w:p w14:paraId="21FB3C8D" w14:textId="77777777" w:rsidR="002A52EF" w:rsidRPr="00D114BF" w:rsidRDefault="002A52EF" w:rsidP="002D2F23">
            <w:pPr>
              <w:rPr>
                <w:rFonts w:ascii="Times New Roman"/>
                <w:sz w:val="20"/>
                <w:szCs w:val="20"/>
              </w:rPr>
            </w:pPr>
          </w:p>
        </w:tc>
        <w:tc>
          <w:tcPr>
            <w:tcW w:w="7797" w:type="dxa"/>
            <w:noWrap/>
            <w:hideMark/>
          </w:tcPr>
          <w:p w14:paraId="3E4EC33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w:t>
            </w:r>
            <w:r w:rsidR="005323B2">
              <w:rPr>
                <w:rFonts w:ascii="Calibri" w:hAnsi="Calibri" w:cs="Calibri"/>
                <w:color w:val="000000"/>
                <w:sz w:val="20"/>
                <w:szCs w:val="20"/>
              </w:rPr>
              <w:t xml:space="preserve"> (2)</w:t>
            </w:r>
          </w:p>
        </w:tc>
      </w:tr>
      <w:tr w:rsidR="002A52EF" w:rsidRPr="00D114BF" w14:paraId="48B71AAF" w14:textId="77777777" w:rsidTr="002A52EF">
        <w:trPr>
          <w:trHeight w:val="300"/>
        </w:trPr>
        <w:tc>
          <w:tcPr>
            <w:tcW w:w="1129" w:type="dxa"/>
            <w:noWrap/>
            <w:hideMark/>
          </w:tcPr>
          <w:p w14:paraId="478E9003" w14:textId="77777777" w:rsidR="002A52EF" w:rsidRPr="00D114BF" w:rsidRDefault="002A52EF" w:rsidP="002D2F23">
            <w:pPr>
              <w:rPr>
                <w:rFonts w:ascii="Times New Roman"/>
                <w:sz w:val="20"/>
                <w:szCs w:val="20"/>
              </w:rPr>
            </w:pPr>
          </w:p>
        </w:tc>
        <w:tc>
          <w:tcPr>
            <w:tcW w:w="7797" w:type="dxa"/>
            <w:noWrap/>
            <w:hideMark/>
          </w:tcPr>
          <w:p w14:paraId="4337A4B9" w14:textId="77777777" w:rsidR="002A52EF" w:rsidRPr="00D114BF" w:rsidRDefault="002A52EF" w:rsidP="002D2F23">
            <w:pPr>
              <w:rPr>
                <w:rFonts w:ascii="Calibri" w:hAnsi="Calibri" w:cs="Calibri"/>
                <w:color w:val="000000"/>
                <w:sz w:val="20"/>
                <w:szCs w:val="20"/>
              </w:rPr>
            </w:pPr>
            <w:commentRangeStart w:id="245"/>
            <w:r w:rsidRPr="00D114BF">
              <w:rPr>
                <w:rFonts w:ascii="Calibri" w:hAnsi="Calibri" w:cs="Calibri"/>
                <w:color w:val="000000"/>
                <w:sz w:val="20"/>
                <w:szCs w:val="20"/>
              </w:rPr>
              <w:t>Nie wiem</w:t>
            </w:r>
            <w:r w:rsidR="005323B2">
              <w:rPr>
                <w:rFonts w:ascii="Calibri" w:hAnsi="Calibri" w:cs="Calibri"/>
                <w:color w:val="000000"/>
                <w:sz w:val="20"/>
                <w:szCs w:val="20"/>
              </w:rPr>
              <w:t xml:space="preserve"> (3)</w:t>
            </w:r>
            <w:commentRangeEnd w:id="245"/>
            <w:r w:rsidR="00084405">
              <w:rPr>
                <w:rStyle w:val="Verwijzingopmerking"/>
              </w:rPr>
              <w:commentReference w:id="245"/>
            </w:r>
          </w:p>
        </w:tc>
      </w:tr>
    </w:tbl>
    <w:p w14:paraId="33877E5F"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29"/>
        <w:gridCol w:w="7797"/>
      </w:tblGrid>
      <w:tr w:rsidR="002A52EF" w:rsidRPr="00D114BF" w14:paraId="706633AF" w14:textId="77777777" w:rsidTr="002A52EF">
        <w:trPr>
          <w:trHeight w:val="600"/>
        </w:trPr>
        <w:tc>
          <w:tcPr>
            <w:tcW w:w="1129" w:type="dxa"/>
            <w:noWrap/>
            <w:hideMark/>
          </w:tcPr>
          <w:p w14:paraId="7007D155"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46" w:author="Frederik Heylen" w:date="2019-07-11T14:38:00Z">
                  <w:rPr>
                    <w:rFonts w:ascii="Calibri" w:hAnsi="Calibri" w:cs="Calibri"/>
                    <w:b/>
                    <w:bCs/>
                    <w:color w:val="000000"/>
                    <w:sz w:val="20"/>
                    <w:szCs w:val="20"/>
                  </w:rPr>
                </w:rPrChange>
              </w:rPr>
              <w:t>QID66 (FILTER9)</w:t>
            </w:r>
          </w:p>
        </w:tc>
        <w:tc>
          <w:tcPr>
            <w:tcW w:w="7797" w:type="dxa"/>
            <w:hideMark/>
          </w:tcPr>
          <w:p w14:paraId="76F6AD6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Jeśli postępowania prawne zakończyły się orzeczeniami, to w jakim stopniu były one satysfakcjonujące?</w:t>
            </w:r>
            <w:r w:rsidR="005323B2">
              <w:t xml:space="preserve"> </w:t>
            </w:r>
            <w:r w:rsidR="005323B2" w:rsidRPr="005323B2">
              <w:rPr>
                <w:rFonts w:ascii="Calibri" w:hAnsi="Calibri" w:cs="Calibri"/>
                <w:color w:val="000000"/>
                <w:sz w:val="20"/>
                <w:szCs w:val="20"/>
              </w:rPr>
              <w:t>[q66]</w:t>
            </w:r>
          </w:p>
        </w:tc>
      </w:tr>
      <w:tr w:rsidR="002A52EF" w:rsidRPr="00D114BF" w14:paraId="587E3B0B" w14:textId="77777777" w:rsidTr="002A52EF">
        <w:trPr>
          <w:trHeight w:val="300"/>
        </w:trPr>
        <w:tc>
          <w:tcPr>
            <w:tcW w:w="1129" w:type="dxa"/>
            <w:noWrap/>
            <w:hideMark/>
          </w:tcPr>
          <w:p w14:paraId="1BD9AB80" w14:textId="77777777" w:rsidR="002A52EF" w:rsidRPr="00D114BF" w:rsidRDefault="002A52EF" w:rsidP="002D2F23">
            <w:pPr>
              <w:rPr>
                <w:rFonts w:ascii="Times New Roman"/>
                <w:sz w:val="20"/>
                <w:szCs w:val="20"/>
              </w:rPr>
            </w:pPr>
          </w:p>
        </w:tc>
        <w:tc>
          <w:tcPr>
            <w:tcW w:w="7797" w:type="dxa"/>
            <w:noWrap/>
            <w:hideMark/>
          </w:tcPr>
          <w:p w14:paraId="089508C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 usatysfakcjonowały w żadnym stopniu</w:t>
            </w:r>
            <w:r w:rsidR="005323B2">
              <w:rPr>
                <w:rFonts w:ascii="Calibri" w:hAnsi="Calibri" w:cs="Calibri"/>
                <w:color w:val="000000"/>
                <w:sz w:val="20"/>
                <w:szCs w:val="20"/>
              </w:rPr>
              <w:t xml:space="preserve"> (1)</w:t>
            </w:r>
          </w:p>
        </w:tc>
      </w:tr>
      <w:tr w:rsidR="002A52EF" w:rsidRPr="00D114BF" w14:paraId="52F62F2D" w14:textId="77777777" w:rsidTr="002A52EF">
        <w:trPr>
          <w:trHeight w:val="300"/>
        </w:trPr>
        <w:tc>
          <w:tcPr>
            <w:tcW w:w="1129" w:type="dxa"/>
            <w:noWrap/>
            <w:hideMark/>
          </w:tcPr>
          <w:p w14:paraId="7DABE7CA" w14:textId="77777777" w:rsidR="002A52EF" w:rsidRPr="00D114BF" w:rsidRDefault="002A52EF" w:rsidP="002D2F23">
            <w:pPr>
              <w:rPr>
                <w:rFonts w:ascii="Times New Roman"/>
                <w:sz w:val="20"/>
                <w:szCs w:val="20"/>
              </w:rPr>
            </w:pPr>
          </w:p>
        </w:tc>
        <w:tc>
          <w:tcPr>
            <w:tcW w:w="7797" w:type="dxa"/>
            <w:noWrap/>
            <w:hideMark/>
          </w:tcPr>
          <w:p w14:paraId="46E8259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Raczej nie usatysfakcjonowały</w:t>
            </w:r>
            <w:r w:rsidR="005323B2">
              <w:rPr>
                <w:rFonts w:ascii="Calibri" w:hAnsi="Calibri" w:cs="Calibri"/>
                <w:color w:val="000000"/>
                <w:sz w:val="20"/>
                <w:szCs w:val="20"/>
              </w:rPr>
              <w:t xml:space="preserve"> (2)</w:t>
            </w:r>
          </w:p>
        </w:tc>
      </w:tr>
      <w:tr w:rsidR="002A52EF" w:rsidRPr="00D114BF" w14:paraId="0ED4A7EB" w14:textId="77777777" w:rsidTr="002A52EF">
        <w:trPr>
          <w:trHeight w:val="300"/>
        </w:trPr>
        <w:tc>
          <w:tcPr>
            <w:tcW w:w="1129" w:type="dxa"/>
            <w:noWrap/>
            <w:hideMark/>
          </w:tcPr>
          <w:p w14:paraId="497CA2B8" w14:textId="77777777" w:rsidR="002A52EF" w:rsidRPr="00D114BF" w:rsidRDefault="002A52EF" w:rsidP="002D2F23">
            <w:pPr>
              <w:rPr>
                <w:rFonts w:ascii="Times New Roman"/>
                <w:sz w:val="20"/>
                <w:szCs w:val="20"/>
              </w:rPr>
            </w:pPr>
          </w:p>
        </w:tc>
        <w:tc>
          <w:tcPr>
            <w:tcW w:w="7797" w:type="dxa"/>
            <w:noWrap/>
            <w:hideMark/>
          </w:tcPr>
          <w:p w14:paraId="4D7B50B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Ani to ani to</w:t>
            </w:r>
            <w:r w:rsidR="005323B2">
              <w:rPr>
                <w:rFonts w:ascii="Calibri" w:hAnsi="Calibri" w:cs="Calibri"/>
                <w:color w:val="000000"/>
                <w:sz w:val="20"/>
                <w:szCs w:val="20"/>
              </w:rPr>
              <w:t xml:space="preserve"> (3)</w:t>
            </w:r>
          </w:p>
        </w:tc>
      </w:tr>
      <w:tr w:rsidR="002A52EF" w:rsidRPr="00D114BF" w14:paraId="08FA2805" w14:textId="77777777" w:rsidTr="002A52EF">
        <w:trPr>
          <w:trHeight w:val="300"/>
        </w:trPr>
        <w:tc>
          <w:tcPr>
            <w:tcW w:w="1129" w:type="dxa"/>
            <w:noWrap/>
            <w:hideMark/>
          </w:tcPr>
          <w:p w14:paraId="0F3AACA1" w14:textId="77777777" w:rsidR="002A52EF" w:rsidRPr="00D114BF" w:rsidRDefault="002A52EF" w:rsidP="002D2F23">
            <w:pPr>
              <w:rPr>
                <w:rFonts w:ascii="Times New Roman"/>
                <w:sz w:val="20"/>
                <w:szCs w:val="20"/>
              </w:rPr>
            </w:pPr>
          </w:p>
        </w:tc>
        <w:tc>
          <w:tcPr>
            <w:tcW w:w="7797" w:type="dxa"/>
            <w:noWrap/>
            <w:hideMark/>
          </w:tcPr>
          <w:p w14:paraId="58FD503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Raczej usatysfakcjonowały</w:t>
            </w:r>
            <w:r w:rsidR="005323B2">
              <w:rPr>
                <w:rFonts w:ascii="Calibri" w:hAnsi="Calibri" w:cs="Calibri"/>
                <w:color w:val="000000"/>
                <w:sz w:val="20"/>
                <w:szCs w:val="20"/>
              </w:rPr>
              <w:t xml:space="preserve"> (4)</w:t>
            </w:r>
          </w:p>
        </w:tc>
      </w:tr>
      <w:tr w:rsidR="002A52EF" w:rsidRPr="00D114BF" w14:paraId="68917E88" w14:textId="77777777" w:rsidTr="002A52EF">
        <w:trPr>
          <w:trHeight w:val="300"/>
        </w:trPr>
        <w:tc>
          <w:tcPr>
            <w:tcW w:w="1129" w:type="dxa"/>
            <w:noWrap/>
            <w:hideMark/>
          </w:tcPr>
          <w:p w14:paraId="7FDDEE7A" w14:textId="77777777" w:rsidR="002A52EF" w:rsidRPr="00D114BF" w:rsidRDefault="002A52EF" w:rsidP="002D2F23">
            <w:pPr>
              <w:rPr>
                <w:rFonts w:ascii="Times New Roman"/>
                <w:sz w:val="20"/>
                <w:szCs w:val="20"/>
              </w:rPr>
            </w:pPr>
          </w:p>
        </w:tc>
        <w:tc>
          <w:tcPr>
            <w:tcW w:w="7797" w:type="dxa"/>
            <w:noWrap/>
            <w:hideMark/>
          </w:tcPr>
          <w:p w14:paraId="0012B40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Usatysfakcjonowały w zupełności</w:t>
            </w:r>
            <w:r w:rsidR="005323B2">
              <w:rPr>
                <w:rFonts w:ascii="Calibri" w:hAnsi="Calibri" w:cs="Calibri"/>
                <w:color w:val="000000"/>
                <w:sz w:val="20"/>
                <w:szCs w:val="20"/>
              </w:rPr>
              <w:t xml:space="preserve"> (5)</w:t>
            </w:r>
          </w:p>
        </w:tc>
      </w:tr>
    </w:tbl>
    <w:p w14:paraId="30B00944"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62"/>
        <w:gridCol w:w="2081"/>
        <w:gridCol w:w="1136"/>
        <w:gridCol w:w="1137"/>
        <w:gridCol w:w="1136"/>
        <w:gridCol w:w="1137"/>
        <w:gridCol w:w="1137"/>
      </w:tblGrid>
      <w:tr w:rsidR="002A52EF" w:rsidRPr="00D114BF" w14:paraId="0C7847C8" w14:textId="77777777" w:rsidTr="002A52EF">
        <w:trPr>
          <w:trHeight w:val="900"/>
        </w:trPr>
        <w:tc>
          <w:tcPr>
            <w:tcW w:w="1162" w:type="dxa"/>
            <w:noWrap/>
            <w:hideMark/>
          </w:tcPr>
          <w:p w14:paraId="6C603F5B" w14:textId="77777777" w:rsidR="002A52EF" w:rsidRPr="00D114BF" w:rsidRDefault="002A52EF" w:rsidP="002D2F23">
            <w:pPr>
              <w:rPr>
                <w:rFonts w:ascii="Calibri" w:hAnsi="Calibri" w:cs="Calibri"/>
                <w:b/>
                <w:bCs/>
                <w:color w:val="000000"/>
                <w:sz w:val="20"/>
                <w:szCs w:val="20"/>
              </w:rPr>
            </w:pPr>
            <w:r w:rsidRPr="004151F2">
              <w:rPr>
                <w:rFonts w:ascii="Calibri" w:hAnsi="Calibri" w:cs="Calibri"/>
                <w:b/>
                <w:bCs/>
                <w:color w:val="000000"/>
                <w:sz w:val="20"/>
                <w:szCs w:val="20"/>
                <w:highlight w:val="yellow"/>
                <w:rPrChange w:id="247" w:author="Frederik Heylen" w:date="2019-07-11T13:58:00Z">
                  <w:rPr>
                    <w:rFonts w:ascii="Calibri" w:hAnsi="Calibri" w:cs="Calibri"/>
                    <w:b/>
                    <w:bCs/>
                    <w:color w:val="000000"/>
                    <w:sz w:val="20"/>
                    <w:szCs w:val="20"/>
                  </w:rPr>
                </w:rPrChange>
              </w:rPr>
              <w:t>QID38</w:t>
            </w:r>
          </w:p>
        </w:tc>
        <w:tc>
          <w:tcPr>
            <w:tcW w:w="7764" w:type="dxa"/>
            <w:gridSpan w:val="6"/>
            <w:hideMark/>
          </w:tcPr>
          <w:p w14:paraId="436B751A"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Instytucje polityczne i inni aktorzy często szukają informacji u organizacji takich jak Państwa. W Państwa opinii, jak istotne dla tych instytucji są przekazywane przez Państwa informacje?</w:t>
            </w:r>
            <w:r w:rsidR="005323B2">
              <w:rPr>
                <w:rFonts w:ascii="Calibri" w:hAnsi="Calibri" w:cs="Calibri"/>
                <w:color w:val="000000"/>
                <w:sz w:val="20"/>
                <w:szCs w:val="20"/>
              </w:rPr>
              <w:t xml:space="preserve"> (R)</w:t>
            </w:r>
          </w:p>
        </w:tc>
      </w:tr>
      <w:tr w:rsidR="002A52EF" w:rsidRPr="00D114BF" w14:paraId="38F9D106" w14:textId="77777777" w:rsidTr="002A52EF">
        <w:trPr>
          <w:trHeight w:val="300"/>
        </w:trPr>
        <w:tc>
          <w:tcPr>
            <w:tcW w:w="1162" w:type="dxa"/>
            <w:noWrap/>
            <w:hideMark/>
          </w:tcPr>
          <w:p w14:paraId="7D667541" w14:textId="77777777" w:rsidR="002A52EF" w:rsidRPr="00D114BF" w:rsidRDefault="002A52EF" w:rsidP="002D2F23">
            <w:pPr>
              <w:rPr>
                <w:rFonts w:ascii="Times New Roman"/>
                <w:sz w:val="20"/>
                <w:szCs w:val="20"/>
              </w:rPr>
            </w:pPr>
          </w:p>
        </w:tc>
        <w:tc>
          <w:tcPr>
            <w:tcW w:w="2081" w:type="dxa"/>
            <w:noWrap/>
            <w:hideMark/>
          </w:tcPr>
          <w:p w14:paraId="5EAD4841" w14:textId="77777777" w:rsidR="002A52EF" w:rsidRPr="00D114BF" w:rsidRDefault="002A52EF" w:rsidP="002D2F23">
            <w:pPr>
              <w:rPr>
                <w:rFonts w:ascii="Times New Roman"/>
                <w:sz w:val="20"/>
                <w:szCs w:val="20"/>
              </w:rPr>
            </w:pPr>
          </w:p>
        </w:tc>
        <w:tc>
          <w:tcPr>
            <w:tcW w:w="1136" w:type="dxa"/>
            <w:noWrap/>
            <w:hideMark/>
          </w:tcPr>
          <w:p w14:paraId="38B9D96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Bardzo ważne</w:t>
            </w:r>
          </w:p>
        </w:tc>
        <w:tc>
          <w:tcPr>
            <w:tcW w:w="1137" w:type="dxa"/>
            <w:noWrap/>
            <w:hideMark/>
          </w:tcPr>
          <w:p w14:paraId="4CD52A1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Ważne tylko do pewnego stopnia</w:t>
            </w:r>
          </w:p>
        </w:tc>
        <w:tc>
          <w:tcPr>
            <w:tcW w:w="1136" w:type="dxa"/>
            <w:noWrap/>
            <w:hideMark/>
          </w:tcPr>
          <w:p w14:paraId="28BBA12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 bardzo ważne</w:t>
            </w:r>
          </w:p>
        </w:tc>
        <w:tc>
          <w:tcPr>
            <w:tcW w:w="1137" w:type="dxa"/>
            <w:noWrap/>
            <w:hideMark/>
          </w:tcPr>
          <w:p w14:paraId="4120FF0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Zupełnie nieważne</w:t>
            </w:r>
          </w:p>
        </w:tc>
        <w:tc>
          <w:tcPr>
            <w:tcW w:w="1137" w:type="dxa"/>
            <w:noWrap/>
            <w:hideMark/>
          </w:tcPr>
          <w:p w14:paraId="29E45E13"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Nie dotyczy</w:t>
            </w:r>
          </w:p>
        </w:tc>
      </w:tr>
      <w:tr w:rsidR="005323B2" w:rsidRPr="00D114BF" w14:paraId="20B9EEBE" w14:textId="77777777" w:rsidTr="005323B2">
        <w:trPr>
          <w:trHeight w:val="300"/>
        </w:trPr>
        <w:tc>
          <w:tcPr>
            <w:tcW w:w="1162" w:type="dxa"/>
            <w:noWrap/>
          </w:tcPr>
          <w:p w14:paraId="62D4B004" w14:textId="77777777" w:rsidR="005323B2" w:rsidRPr="00D114BF" w:rsidRDefault="005323B2" w:rsidP="002D2F23">
            <w:pPr>
              <w:rPr>
                <w:rFonts w:ascii="Calibri" w:hAnsi="Calibri" w:cs="Calibri"/>
                <w:color w:val="000000"/>
                <w:sz w:val="20"/>
                <w:szCs w:val="20"/>
              </w:rPr>
            </w:pPr>
          </w:p>
        </w:tc>
        <w:tc>
          <w:tcPr>
            <w:tcW w:w="2081" w:type="dxa"/>
            <w:noWrap/>
          </w:tcPr>
          <w:p w14:paraId="14716551" w14:textId="77777777" w:rsidR="005323B2" w:rsidRPr="00D114BF" w:rsidRDefault="005323B2" w:rsidP="002D2F23">
            <w:pPr>
              <w:rPr>
                <w:rFonts w:ascii="Calibri" w:hAnsi="Calibri" w:cs="Calibri"/>
                <w:color w:val="000000"/>
                <w:sz w:val="20"/>
                <w:szCs w:val="20"/>
              </w:rPr>
            </w:pPr>
          </w:p>
        </w:tc>
        <w:tc>
          <w:tcPr>
            <w:tcW w:w="1136" w:type="dxa"/>
            <w:noWrap/>
          </w:tcPr>
          <w:p w14:paraId="5D48A26D" w14:textId="77777777" w:rsidR="005323B2" w:rsidRDefault="005323B2" w:rsidP="005323B2">
            <w:pPr>
              <w:jc w:val="center"/>
              <w:rPr>
                <w:rFonts w:ascii="Calibri" w:hAnsi="Calibri" w:cs="Calibri"/>
                <w:color w:val="000000"/>
                <w:sz w:val="20"/>
                <w:szCs w:val="20"/>
              </w:rPr>
            </w:pPr>
            <w:r>
              <w:rPr>
                <w:rFonts w:ascii="Calibri" w:hAnsi="Calibri" w:cs="Calibri"/>
                <w:color w:val="000000"/>
                <w:sz w:val="20"/>
                <w:szCs w:val="20"/>
              </w:rPr>
              <w:t>1</w:t>
            </w:r>
          </w:p>
        </w:tc>
        <w:tc>
          <w:tcPr>
            <w:tcW w:w="1137" w:type="dxa"/>
            <w:noWrap/>
          </w:tcPr>
          <w:p w14:paraId="468C0CCF" w14:textId="77777777" w:rsidR="005323B2" w:rsidRPr="00D114BF" w:rsidRDefault="005323B2" w:rsidP="005323B2">
            <w:pPr>
              <w:jc w:val="center"/>
              <w:rPr>
                <w:rFonts w:ascii="Times New Roman"/>
                <w:sz w:val="20"/>
                <w:szCs w:val="20"/>
              </w:rPr>
            </w:pPr>
            <w:r>
              <w:rPr>
                <w:rFonts w:ascii="Times New Roman"/>
                <w:sz w:val="20"/>
                <w:szCs w:val="20"/>
              </w:rPr>
              <w:t>2</w:t>
            </w:r>
          </w:p>
        </w:tc>
        <w:tc>
          <w:tcPr>
            <w:tcW w:w="1136" w:type="dxa"/>
            <w:noWrap/>
          </w:tcPr>
          <w:p w14:paraId="05D4398B" w14:textId="77777777" w:rsidR="005323B2" w:rsidRPr="00D114BF" w:rsidRDefault="005323B2" w:rsidP="005323B2">
            <w:pPr>
              <w:jc w:val="center"/>
              <w:rPr>
                <w:rFonts w:ascii="Times New Roman"/>
                <w:sz w:val="20"/>
                <w:szCs w:val="20"/>
              </w:rPr>
            </w:pPr>
            <w:r>
              <w:rPr>
                <w:rFonts w:ascii="Times New Roman"/>
                <w:sz w:val="20"/>
                <w:szCs w:val="20"/>
              </w:rPr>
              <w:t>3</w:t>
            </w:r>
          </w:p>
        </w:tc>
        <w:tc>
          <w:tcPr>
            <w:tcW w:w="1137" w:type="dxa"/>
            <w:noWrap/>
          </w:tcPr>
          <w:p w14:paraId="39B042E4" w14:textId="77777777" w:rsidR="005323B2" w:rsidRPr="00D114BF" w:rsidRDefault="005323B2" w:rsidP="005323B2">
            <w:pPr>
              <w:jc w:val="center"/>
              <w:rPr>
                <w:rFonts w:ascii="Times New Roman"/>
                <w:sz w:val="20"/>
                <w:szCs w:val="20"/>
              </w:rPr>
            </w:pPr>
            <w:r>
              <w:rPr>
                <w:rFonts w:ascii="Times New Roman"/>
                <w:sz w:val="20"/>
                <w:szCs w:val="20"/>
              </w:rPr>
              <w:t>4</w:t>
            </w:r>
          </w:p>
        </w:tc>
        <w:tc>
          <w:tcPr>
            <w:tcW w:w="1137" w:type="dxa"/>
            <w:noWrap/>
          </w:tcPr>
          <w:p w14:paraId="3A0303EA" w14:textId="77777777" w:rsidR="005323B2" w:rsidRPr="00D114BF" w:rsidRDefault="005323B2" w:rsidP="005323B2">
            <w:pPr>
              <w:jc w:val="center"/>
              <w:rPr>
                <w:rFonts w:ascii="Times New Roman"/>
                <w:sz w:val="20"/>
                <w:szCs w:val="20"/>
              </w:rPr>
            </w:pPr>
            <w:commentRangeStart w:id="248"/>
            <w:r>
              <w:rPr>
                <w:rFonts w:ascii="Times New Roman"/>
                <w:sz w:val="20"/>
                <w:szCs w:val="20"/>
              </w:rPr>
              <w:t>5</w:t>
            </w:r>
            <w:commentRangeEnd w:id="248"/>
            <w:r w:rsidR="004151F2">
              <w:rPr>
                <w:rStyle w:val="Verwijzingopmerking"/>
              </w:rPr>
              <w:commentReference w:id="248"/>
            </w:r>
          </w:p>
        </w:tc>
      </w:tr>
      <w:tr w:rsidR="002A52EF" w:rsidRPr="00D114BF" w14:paraId="06B93A30" w14:textId="77777777" w:rsidTr="005323B2">
        <w:trPr>
          <w:trHeight w:val="300"/>
        </w:trPr>
        <w:tc>
          <w:tcPr>
            <w:tcW w:w="1162" w:type="dxa"/>
            <w:noWrap/>
            <w:hideMark/>
          </w:tcPr>
          <w:p w14:paraId="1808B47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[q38_01]</w:t>
            </w:r>
          </w:p>
        </w:tc>
        <w:tc>
          <w:tcPr>
            <w:tcW w:w="2081" w:type="dxa"/>
            <w:noWrap/>
            <w:hideMark/>
          </w:tcPr>
          <w:p w14:paraId="2100BB2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Informacje techniczne/naukowe</w:t>
            </w:r>
          </w:p>
        </w:tc>
        <w:tc>
          <w:tcPr>
            <w:tcW w:w="1136" w:type="dxa"/>
            <w:noWrap/>
            <w:hideMark/>
          </w:tcPr>
          <w:p w14:paraId="3417E922" w14:textId="77777777" w:rsidR="005323B2" w:rsidRDefault="005323B2" w:rsidP="002D2F23">
            <w:pPr>
              <w:rPr>
                <w:rFonts w:ascii="Calibri" w:hAnsi="Calibri" w:cs="Calibri"/>
                <w:color w:val="000000"/>
                <w:sz w:val="20"/>
                <w:szCs w:val="20"/>
              </w:rPr>
            </w:pPr>
          </w:p>
          <w:p w14:paraId="145798C4" w14:textId="77777777" w:rsidR="002A52EF" w:rsidRPr="005323B2" w:rsidRDefault="002A52EF" w:rsidP="005323B2">
            <w:pPr>
              <w:rPr>
                <w:rFonts w:ascii="Calibri" w:hAnsi="Calibri" w:cs="Calibri"/>
                <w:sz w:val="20"/>
                <w:szCs w:val="20"/>
              </w:rPr>
            </w:pPr>
          </w:p>
        </w:tc>
        <w:tc>
          <w:tcPr>
            <w:tcW w:w="1137" w:type="dxa"/>
            <w:noWrap/>
            <w:hideMark/>
          </w:tcPr>
          <w:p w14:paraId="7F8C61C1" w14:textId="77777777" w:rsidR="002A52EF" w:rsidRPr="00D114BF" w:rsidRDefault="002A52EF" w:rsidP="002D2F23">
            <w:pPr>
              <w:rPr>
                <w:rFonts w:ascii="Times New Roman"/>
                <w:sz w:val="20"/>
                <w:szCs w:val="20"/>
              </w:rPr>
            </w:pPr>
          </w:p>
        </w:tc>
        <w:tc>
          <w:tcPr>
            <w:tcW w:w="1136" w:type="dxa"/>
            <w:noWrap/>
            <w:hideMark/>
          </w:tcPr>
          <w:p w14:paraId="478F1F0D" w14:textId="77777777" w:rsidR="002A52EF" w:rsidRPr="00D114BF" w:rsidRDefault="002A52EF" w:rsidP="002D2F23">
            <w:pPr>
              <w:rPr>
                <w:rFonts w:ascii="Times New Roman"/>
                <w:sz w:val="20"/>
                <w:szCs w:val="20"/>
              </w:rPr>
            </w:pPr>
          </w:p>
        </w:tc>
        <w:tc>
          <w:tcPr>
            <w:tcW w:w="1137" w:type="dxa"/>
            <w:noWrap/>
            <w:hideMark/>
          </w:tcPr>
          <w:p w14:paraId="58A70BF7" w14:textId="77777777" w:rsidR="002A52EF" w:rsidRPr="00D114BF" w:rsidRDefault="002A52EF" w:rsidP="002D2F23">
            <w:pPr>
              <w:rPr>
                <w:rFonts w:ascii="Times New Roman"/>
                <w:sz w:val="20"/>
                <w:szCs w:val="20"/>
              </w:rPr>
            </w:pPr>
          </w:p>
        </w:tc>
        <w:tc>
          <w:tcPr>
            <w:tcW w:w="1137" w:type="dxa"/>
            <w:noWrap/>
            <w:hideMark/>
          </w:tcPr>
          <w:p w14:paraId="1B82DF32" w14:textId="77777777" w:rsidR="002A52EF" w:rsidRPr="00D114BF" w:rsidRDefault="002A52EF" w:rsidP="002D2F23">
            <w:pPr>
              <w:rPr>
                <w:rFonts w:ascii="Times New Roman"/>
                <w:sz w:val="20"/>
                <w:szCs w:val="20"/>
              </w:rPr>
            </w:pPr>
          </w:p>
        </w:tc>
      </w:tr>
      <w:tr w:rsidR="002A52EF" w:rsidRPr="00D114BF" w14:paraId="20D08C8D" w14:textId="77777777" w:rsidTr="005323B2">
        <w:trPr>
          <w:trHeight w:val="300"/>
        </w:trPr>
        <w:tc>
          <w:tcPr>
            <w:tcW w:w="1162" w:type="dxa"/>
            <w:noWrap/>
            <w:hideMark/>
          </w:tcPr>
          <w:p w14:paraId="0AF9FFA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[q38_02]</w:t>
            </w:r>
          </w:p>
        </w:tc>
        <w:tc>
          <w:tcPr>
            <w:tcW w:w="2081" w:type="dxa"/>
            <w:noWrap/>
            <w:hideMark/>
          </w:tcPr>
          <w:p w14:paraId="33D2918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Informacje prawne</w:t>
            </w:r>
          </w:p>
        </w:tc>
        <w:tc>
          <w:tcPr>
            <w:tcW w:w="1136" w:type="dxa"/>
            <w:noWrap/>
            <w:hideMark/>
          </w:tcPr>
          <w:p w14:paraId="302691CF" w14:textId="77777777" w:rsidR="002A52EF" w:rsidRPr="00D114BF" w:rsidRDefault="002A52EF" w:rsidP="002D2F23">
            <w:pPr>
              <w:rPr>
                <w:rFonts w:ascii="Calibri" w:hAnsi="Calibri" w:cs="Calibri"/>
                <w:color w:val="000000"/>
                <w:sz w:val="20"/>
                <w:szCs w:val="20"/>
              </w:rPr>
            </w:pPr>
          </w:p>
        </w:tc>
        <w:tc>
          <w:tcPr>
            <w:tcW w:w="1137" w:type="dxa"/>
            <w:noWrap/>
            <w:hideMark/>
          </w:tcPr>
          <w:p w14:paraId="52B485E5" w14:textId="77777777" w:rsidR="002A52EF" w:rsidRPr="00D114BF" w:rsidRDefault="002A52EF" w:rsidP="002D2F23">
            <w:pPr>
              <w:rPr>
                <w:rFonts w:ascii="Times New Roman"/>
                <w:sz w:val="20"/>
                <w:szCs w:val="20"/>
              </w:rPr>
            </w:pPr>
          </w:p>
        </w:tc>
        <w:tc>
          <w:tcPr>
            <w:tcW w:w="1136" w:type="dxa"/>
            <w:noWrap/>
            <w:hideMark/>
          </w:tcPr>
          <w:p w14:paraId="728177E8" w14:textId="77777777" w:rsidR="002A52EF" w:rsidRPr="00D114BF" w:rsidRDefault="002A52EF" w:rsidP="002D2F23">
            <w:pPr>
              <w:rPr>
                <w:rFonts w:ascii="Times New Roman"/>
                <w:sz w:val="20"/>
                <w:szCs w:val="20"/>
              </w:rPr>
            </w:pPr>
          </w:p>
        </w:tc>
        <w:tc>
          <w:tcPr>
            <w:tcW w:w="1137" w:type="dxa"/>
            <w:noWrap/>
            <w:hideMark/>
          </w:tcPr>
          <w:p w14:paraId="6BE1F7B0" w14:textId="77777777" w:rsidR="002A52EF" w:rsidRPr="00D114BF" w:rsidRDefault="002A52EF" w:rsidP="002D2F23">
            <w:pPr>
              <w:rPr>
                <w:rFonts w:ascii="Times New Roman"/>
                <w:sz w:val="20"/>
                <w:szCs w:val="20"/>
              </w:rPr>
            </w:pPr>
          </w:p>
        </w:tc>
        <w:tc>
          <w:tcPr>
            <w:tcW w:w="1137" w:type="dxa"/>
            <w:noWrap/>
            <w:hideMark/>
          </w:tcPr>
          <w:p w14:paraId="56E8173E" w14:textId="77777777" w:rsidR="002A52EF" w:rsidRPr="00D114BF" w:rsidRDefault="002A52EF" w:rsidP="002D2F23">
            <w:pPr>
              <w:rPr>
                <w:rFonts w:ascii="Times New Roman"/>
                <w:sz w:val="20"/>
                <w:szCs w:val="20"/>
              </w:rPr>
            </w:pPr>
          </w:p>
        </w:tc>
      </w:tr>
      <w:tr w:rsidR="002A52EF" w:rsidRPr="00D114BF" w14:paraId="0F3A953D" w14:textId="77777777" w:rsidTr="005323B2">
        <w:trPr>
          <w:trHeight w:val="300"/>
        </w:trPr>
        <w:tc>
          <w:tcPr>
            <w:tcW w:w="1162" w:type="dxa"/>
            <w:noWrap/>
            <w:hideMark/>
          </w:tcPr>
          <w:p w14:paraId="7BACCDB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[q38_03]</w:t>
            </w:r>
          </w:p>
        </w:tc>
        <w:tc>
          <w:tcPr>
            <w:tcW w:w="2081" w:type="dxa"/>
            <w:noWrap/>
            <w:hideMark/>
          </w:tcPr>
          <w:p w14:paraId="2F5C02A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Informacje ekonomiczne</w:t>
            </w:r>
          </w:p>
        </w:tc>
        <w:tc>
          <w:tcPr>
            <w:tcW w:w="1136" w:type="dxa"/>
            <w:noWrap/>
            <w:hideMark/>
          </w:tcPr>
          <w:p w14:paraId="77DE842D" w14:textId="77777777" w:rsidR="002A52EF" w:rsidRPr="00D114BF" w:rsidRDefault="002A52EF" w:rsidP="002D2F23">
            <w:pPr>
              <w:rPr>
                <w:rFonts w:ascii="Calibri" w:hAnsi="Calibri" w:cs="Calibri"/>
                <w:color w:val="000000"/>
                <w:sz w:val="20"/>
                <w:szCs w:val="20"/>
              </w:rPr>
            </w:pPr>
          </w:p>
        </w:tc>
        <w:tc>
          <w:tcPr>
            <w:tcW w:w="1137" w:type="dxa"/>
            <w:noWrap/>
            <w:hideMark/>
          </w:tcPr>
          <w:p w14:paraId="2E81A570" w14:textId="77777777" w:rsidR="002A52EF" w:rsidRPr="00D114BF" w:rsidRDefault="002A52EF" w:rsidP="002D2F23">
            <w:pPr>
              <w:rPr>
                <w:rFonts w:ascii="Times New Roman"/>
                <w:sz w:val="20"/>
                <w:szCs w:val="20"/>
              </w:rPr>
            </w:pPr>
          </w:p>
        </w:tc>
        <w:tc>
          <w:tcPr>
            <w:tcW w:w="1136" w:type="dxa"/>
            <w:noWrap/>
            <w:hideMark/>
          </w:tcPr>
          <w:p w14:paraId="3EB49387" w14:textId="77777777" w:rsidR="002A52EF" w:rsidRPr="00D114BF" w:rsidRDefault="002A52EF" w:rsidP="002D2F23">
            <w:pPr>
              <w:rPr>
                <w:rFonts w:ascii="Times New Roman"/>
                <w:sz w:val="20"/>
                <w:szCs w:val="20"/>
              </w:rPr>
            </w:pPr>
          </w:p>
        </w:tc>
        <w:tc>
          <w:tcPr>
            <w:tcW w:w="1137" w:type="dxa"/>
            <w:noWrap/>
            <w:hideMark/>
          </w:tcPr>
          <w:p w14:paraId="308C73B7" w14:textId="77777777" w:rsidR="002A52EF" w:rsidRPr="00D114BF" w:rsidRDefault="002A52EF" w:rsidP="002D2F23">
            <w:pPr>
              <w:rPr>
                <w:rFonts w:ascii="Times New Roman"/>
                <w:sz w:val="20"/>
                <w:szCs w:val="20"/>
              </w:rPr>
            </w:pPr>
          </w:p>
        </w:tc>
        <w:tc>
          <w:tcPr>
            <w:tcW w:w="1137" w:type="dxa"/>
            <w:noWrap/>
            <w:hideMark/>
          </w:tcPr>
          <w:p w14:paraId="17400CDF" w14:textId="77777777" w:rsidR="002A52EF" w:rsidRPr="00D114BF" w:rsidRDefault="002A52EF" w:rsidP="002D2F23">
            <w:pPr>
              <w:rPr>
                <w:rFonts w:ascii="Times New Roman"/>
                <w:sz w:val="20"/>
                <w:szCs w:val="20"/>
              </w:rPr>
            </w:pPr>
          </w:p>
        </w:tc>
      </w:tr>
      <w:tr w:rsidR="002A52EF" w:rsidRPr="00D114BF" w14:paraId="0B2CBADE" w14:textId="77777777" w:rsidTr="005323B2">
        <w:trPr>
          <w:trHeight w:val="300"/>
        </w:trPr>
        <w:tc>
          <w:tcPr>
            <w:tcW w:w="1162" w:type="dxa"/>
            <w:noWrap/>
            <w:hideMark/>
          </w:tcPr>
          <w:p w14:paraId="557C10E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[q38_04]</w:t>
            </w:r>
          </w:p>
        </w:tc>
        <w:tc>
          <w:tcPr>
            <w:tcW w:w="2081" w:type="dxa"/>
            <w:noWrap/>
            <w:hideMark/>
          </w:tcPr>
          <w:p w14:paraId="13A1ACF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Analiza wpływu polityk na zmiany społeczne</w:t>
            </w:r>
          </w:p>
        </w:tc>
        <w:tc>
          <w:tcPr>
            <w:tcW w:w="1136" w:type="dxa"/>
            <w:noWrap/>
            <w:hideMark/>
          </w:tcPr>
          <w:p w14:paraId="3C76206E" w14:textId="77777777" w:rsidR="002A52EF" w:rsidRPr="00D114BF" w:rsidRDefault="002A52EF" w:rsidP="002D2F23">
            <w:pPr>
              <w:rPr>
                <w:rFonts w:ascii="Calibri" w:hAnsi="Calibri" w:cs="Calibri"/>
                <w:color w:val="000000"/>
                <w:sz w:val="20"/>
                <w:szCs w:val="20"/>
              </w:rPr>
            </w:pPr>
          </w:p>
        </w:tc>
        <w:tc>
          <w:tcPr>
            <w:tcW w:w="1137" w:type="dxa"/>
            <w:noWrap/>
            <w:hideMark/>
          </w:tcPr>
          <w:p w14:paraId="1AC6F07C" w14:textId="77777777" w:rsidR="002A52EF" w:rsidRPr="00D114BF" w:rsidRDefault="002A52EF" w:rsidP="002D2F23">
            <w:pPr>
              <w:rPr>
                <w:rFonts w:ascii="Times New Roman"/>
                <w:sz w:val="20"/>
                <w:szCs w:val="20"/>
              </w:rPr>
            </w:pPr>
          </w:p>
        </w:tc>
        <w:tc>
          <w:tcPr>
            <w:tcW w:w="1136" w:type="dxa"/>
            <w:noWrap/>
            <w:hideMark/>
          </w:tcPr>
          <w:p w14:paraId="5D047453" w14:textId="77777777" w:rsidR="002A52EF" w:rsidRPr="00D114BF" w:rsidRDefault="002A52EF" w:rsidP="002D2F23">
            <w:pPr>
              <w:rPr>
                <w:rFonts w:ascii="Times New Roman"/>
                <w:sz w:val="20"/>
                <w:szCs w:val="20"/>
              </w:rPr>
            </w:pPr>
          </w:p>
        </w:tc>
        <w:tc>
          <w:tcPr>
            <w:tcW w:w="1137" w:type="dxa"/>
            <w:noWrap/>
            <w:hideMark/>
          </w:tcPr>
          <w:p w14:paraId="0EEF8599" w14:textId="77777777" w:rsidR="002A52EF" w:rsidRPr="00D114BF" w:rsidRDefault="002A52EF" w:rsidP="002D2F23">
            <w:pPr>
              <w:rPr>
                <w:rFonts w:ascii="Times New Roman"/>
                <w:sz w:val="20"/>
                <w:szCs w:val="20"/>
              </w:rPr>
            </w:pPr>
          </w:p>
        </w:tc>
        <w:tc>
          <w:tcPr>
            <w:tcW w:w="1137" w:type="dxa"/>
            <w:noWrap/>
            <w:hideMark/>
          </w:tcPr>
          <w:p w14:paraId="15E4F236" w14:textId="77777777" w:rsidR="002A52EF" w:rsidRPr="00D114BF" w:rsidRDefault="002A52EF" w:rsidP="002D2F23">
            <w:pPr>
              <w:rPr>
                <w:rFonts w:ascii="Times New Roman"/>
                <w:sz w:val="20"/>
                <w:szCs w:val="20"/>
              </w:rPr>
            </w:pPr>
          </w:p>
        </w:tc>
      </w:tr>
      <w:tr w:rsidR="002A52EF" w:rsidRPr="00D114BF" w14:paraId="5F43C6B1" w14:textId="77777777" w:rsidTr="005323B2">
        <w:trPr>
          <w:trHeight w:val="300"/>
        </w:trPr>
        <w:tc>
          <w:tcPr>
            <w:tcW w:w="1162" w:type="dxa"/>
            <w:noWrap/>
            <w:hideMark/>
          </w:tcPr>
          <w:p w14:paraId="4E09816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[q38_05]</w:t>
            </w:r>
          </w:p>
        </w:tc>
        <w:tc>
          <w:tcPr>
            <w:tcW w:w="2081" w:type="dxa"/>
            <w:noWrap/>
            <w:hideMark/>
          </w:tcPr>
          <w:p w14:paraId="5DB74E4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Analiza poparcia politycznego</w:t>
            </w:r>
          </w:p>
        </w:tc>
        <w:tc>
          <w:tcPr>
            <w:tcW w:w="1136" w:type="dxa"/>
            <w:noWrap/>
            <w:hideMark/>
          </w:tcPr>
          <w:p w14:paraId="5C43A4AE" w14:textId="77777777" w:rsidR="002A52EF" w:rsidRPr="00D114BF" w:rsidRDefault="002A52EF" w:rsidP="002D2F23">
            <w:pPr>
              <w:rPr>
                <w:rFonts w:ascii="Calibri" w:hAnsi="Calibri" w:cs="Calibri"/>
                <w:color w:val="000000"/>
                <w:sz w:val="20"/>
                <w:szCs w:val="20"/>
              </w:rPr>
            </w:pPr>
          </w:p>
        </w:tc>
        <w:tc>
          <w:tcPr>
            <w:tcW w:w="1137" w:type="dxa"/>
            <w:noWrap/>
            <w:hideMark/>
          </w:tcPr>
          <w:p w14:paraId="2A1196B5" w14:textId="77777777" w:rsidR="002A52EF" w:rsidRPr="00D114BF" w:rsidRDefault="002A52EF" w:rsidP="002D2F23">
            <w:pPr>
              <w:rPr>
                <w:rFonts w:ascii="Times New Roman"/>
                <w:sz w:val="20"/>
                <w:szCs w:val="20"/>
              </w:rPr>
            </w:pPr>
          </w:p>
        </w:tc>
        <w:tc>
          <w:tcPr>
            <w:tcW w:w="1136" w:type="dxa"/>
            <w:noWrap/>
            <w:hideMark/>
          </w:tcPr>
          <w:p w14:paraId="7FCF5C04" w14:textId="77777777" w:rsidR="002A52EF" w:rsidRPr="00D114BF" w:rsidRDefault="002A52EF" w:rsidP="002D2F23">
            <w:pPr>
              <w:rPr>
                <w:rFonts w:ascii="Times New Roman"/>
                <w:sz w:val="20"/>
                <w:szCs w:val="20"/>
              </w:rPr>
            </w:pPr>
          </w:p>
        </w:tc>
        <w:tc>
          <w:tcPr>
            <w:tcW w:w="1137" w:type="dxa"/>
            <w:noWrap/>
            <w:hideMark/>
          </w:tcPr>
          <w:p w14:paraId="510A037B" w14:textId="77777777" w:rsidR="002A52EF" w:rsidRPr="00D114BF" w:rsidRDefault="002A52EF" w:rsidP="002D2F23">
            <w:pPr>
              <w:rPr>
                <w:rFonts w:ascii="Times New Roman"/>
                <w:sz w:val="20"/>
                <w:szCs w:val="20"/>
              </w:rPr>
            </w:pPr>
          </w:p>
        </w:tc>
        <w:tc>
          <w:tcPr>
            <w:tcW w:w="1137" w:type="dxa"/>
            <w:noWrap/>
            <w:hideMark/>
          </w:tcPr>
          <w:p w14:paraId="0834739B" w14:textId="77777777" w:rsidR="002A52EF" w:rsidRPr="00D114BF" w:rsidRDefault="002A52EF" w:rsidP="002D2F23">
            <w:pPr>
              <w:rPr>
                <w:rFonts w:ascii="Times New Roman"/>
                <w:sz w:val="20"/>
                <w:szCs w:val="20"/>
              </w:rPr>
            </w:pPr>
          </w:p>
        </w:tc>
      </w:tr>
    </w:tbl>
    <w:p w14:paraId="462A55C8"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29"/>
        <w:gridCol w:w="6237"/>
        <w:gridCol w:w="1560"/>
      </w:tblGrid>
      <w:tr w:rsidR="005323B2" w:rsidRPr="00D114BF" w14:paraId="2A20D6FD" w14:textId="77777777" w:rsidTr="00071CC1">
        <w:trPr>
          <w:trHeight w:val="1200"/>
        </w:trPr>
        <w:tc>
          <w:tcPr>
            <w:tcW w:w="1129" w:type="dxa"/>
            <w:noWrap/>
            <w:hideMark/>
          </w:tcPr>
          <w:p w14:paraId="6129BF8F" w14:textId="77777777" w:rsidR="005323B2" w:rsidRPr="00D114BF" w:rsidRDefault="005323B2" w:rsidP="002D2F23">
            <w:pPr>
              <w:rPr>
                <w:rFonts w:ascii="Calibri" w:hAnsi="Calibri" w:cs="Calibri"/>
                <w:b/>
                <w:bCs/>
                <w:color w:val="000000"/>
                <w:sz w:val="20"/>
                <w:szCs w:val="20"/>
              </w:rPr>
            </w:pPr>
            <w:r w:rsidRPr="004151F2">
              <w:rPr>
                <w:rFonts w:ascii="Calibri" w:hAnsi="Calibri" w:cs="Calibri"/>
                <w:b/>
                <w:bCs/>
                <w:color w:val="000000"/>
                <w:sz w:val="20"/>
                <w:szCs w:val="20"/>
                <w:highlight w:val="yellow"/>
                <w:rPrChange w:id="249" w:author="Frederik Heylen" w:date="2019-07-11T13:58:00Z">
                  <w:rPr>
                    <w:rFonts w:ascii="Calibri" w:hAnsi="Calibri" w:cs="Calibri"/>
                    <w:b/>
                    <w:bCs/>
                    <w:color w:val="000000"/>
                    <w:sz w:val="20"/>
                    <w:szCs w:val="20"/>
                  </w:rPr>
                </w:rPrChange>
              </w:rPr>
              <w:t>QID39</w:t>
            </w:r>
          </w:p>
        </w:tc>
        <w:tc>
          <w:tcPr>
            <w:tcW w:w="7797" w:type="dxa"/>
            <w:gridSpan w:val="2"/>
            <w:hideMark/>
          </w:tcPr>
          <w:p w14:paraId="19A6ABFD" w14:textId="77777777" w:rsidR="005323B2" w:rsidRPr="00D114BF" w:rsidRDefault="005323B2" w:rsidP="002D2F23">
            <w:pPr>
              <w:rPr>
                <w:rFonts w:ascii="Calibri" w:hAnsi="Calibri" w:cs="Calibri"/>
                <w:color w:val="000000"/>
                <w:sz w:val="20"/>
                <w:szCs w:val="20"/>
              </w:rPr>
            </w:pPr>
            <w:r w:rsidRPr="00D114BF">
              <w:rPr>
                <w:rFonts w:ascii="Calibri" w:hAnsi="Calibri" w:cs="Calibri"/>
                <w:color w:val="000000"/>
                <w:sz w:val="20"/>
                <w:szCs w:val="20"/>
              </w:rPr>
              <w:t>Jak Państwa organizacja dzieli czas na działania bezpośrednie (np. spotkania z politykami) i pośrednie (np. pisanie petycji, demonstracje, kampanie w mediach społecznościowych i temu podobne) w celu wpływania na kształt rozwiązań legislacyjnych? Liczba powinna się sumować do 100%.</w:t>
            </w:r>
          </w:p>
        </w:tc>
      </w:tr>
      <w:tr w:rsidR="005323B2" w:rsidRPr="00D114BF" w14:paraId="67C49897" w14:textId="77777777" w:rsidTr="005323B2">
        <w:trPr>
          <w:trHeight w:val="300"/>
        </w:trPr>
        <w:tc>
          <w:tcPr>
            <w:tcW w:w="1129" w:type="dxa"/>
            <w:noWrap/>
            <w:hideMark/>
          </w:tcPr>
          <w:p w14:paraId="48E465BA" w14:textId="77777777" w:rsidR="005323B2" w:rsidRPr="00D114BF" w:rsidRDefault="005323B2" w:rsidP="002D2F23">
            <w:pPr>
              <w:rPr>
                <w:rFonts w:ascii="Calibri" w:hAnsi="Calibri" w:cs="Calibri"/>
                <w:color w:val="000000"/>
                <w:sz w:val="20"/>
                <w:szCs w:val="20"/>
              </w:rPr>
            </w:pPr>
            <w:r w:rsidRPr="00D114BF">
              <w:rPr>
                <w:rFonts w:ascii="Calibri" w:hAnsi="Calibri" w:cs="Calibri"/>
                <w:color w:val="000000"/>
                <w:sz w:val="20"/>
                <w:szCs w:val="20"/>
              </w:rPr>
              <w:t>[q39_01]</w:t>
            </w:r>
          </w:p>
        </w:tc>
        <w:tc>
          <w:tcPr>
            <w:tcW w:w="6237" w:type="dxa"/>
            <w:noWrap/>
            <w:hideMark/>
          </w:tcPr>
          <w:p w14:paraId="7D1F64C9" w14:textId="77777777" w:rsidR="005323B2" w:rsidRPr="00D114BF" w:rsidRDefault="005323B2" w:rsidP="002D2F23">
            <w:pPr>
              <w:rPr>
                <w:rFonts w:ascii="Calibri" w:hAnsi="Calibri" w:cs="Calibri"/>
                <w:color w:val="000000"/>
                <w:sz w:val="20"/>
                <w:szCs w:val="20"/>
              </w:rPr>
            </w:pPr>
            <w:r w:rsidRPr="00D114BF">
              <w:rPr>
                <w:rFonts w:ascii="Calibri" w:hAnsi="Calibri" w:cs="Calibri"/>
                <w:color w:val="000000"/>
                <w:sz w:val="20"/>
                <w:szCs w:val="20"/>
              </w:rPr>
              <w:t>Strategie bezpośrednie</w:t>
            </w:r>
          </w:p>
        </w:tc>
        <w:tc>
          <w:tcPr>
            <w:tcW w:w="1560" w:type="dxa"/>
          </w:tcPr>
          <w:p w14:paraId="386A7984" w14:textId="77777777" w:rsidR="005323B2" w:rsidRPr="005323B2" w:rsidRDefault="005323B2" w:rsidP="002D2F23">
            <w:pPr>
              <w:rPr>
                <w:rFonts w:ascii="Calibri" w:hAnsi="Calibri" w:cs="Calibri"/>
                <w:i/>
                <w:color w:val="000000"/>
                <w:sz w:val="20"/>
                <w:szCs w:val="20"/>
              </w:rPr>
            </w:pPr>
            <w:r w:rsidRPr="005323B2">
              <w:rPr>
                <w:rFonts w:ascii="Calibri" w:hAnsi="Calibri" w:cs="Calibri"/>
                <w:i/>
                <w:color w:val="000000"/>
                <w:sz w:val="20"/>
                <w:szCs w:val="20"/>
              </w:rPr>
              <w:t>(Numeric)</w:t>
            </w:r>
          </w:p>
        </w:tc>
      </w:tr>
      <w:tr w:rsidR="005323B2" w:rsidRPr="00D114BF" w14:paraId="56762827" w14:textId="77777777" w:rsidTr="005323B2">
        <w:trPr>
          <w:trHeight w:val="300"/>
        </w:trPr>
        <w:tc>
          <w:tcPr>
            <w:tcW w:w="1129" w:type="dxa"/>
            <w:noWrap/>
            <w:hideMark/>
          </w:tcPr>
          <w:p w14:paraId="7C1EB850" w14:textId="77777777" w:rsidR="005323B2" w:rsidRPr="00D114BF" w:rsidRDefault="005323B2" w:rsidP="005323B2">
            <w:pPr>
              <w:rPr>
                <w:rFonts w:ascii="Calibri" w:hAnsi="Calibri" w:cs="Calibri"/>
                <w:color w:val="000000"/>
                <w:sz w:val="20"/>
                <w:szCs w:val="20"/>
              </w:rPr>
            </w:pPr>
            <w:r w:rsidRPr="00D114BF">
              <w:rPr>
                <w:rFonts w:ascii="Calibri" w:hAnsi="Calibri" w:cs="Calibri"/>
                <w:color w:val="000000"/>
                <w:sz w:val="20"/>
                <w:szCs w:val="20"/>
              </w:rPr>
              <w:t>[q39_02]</w:t>
            </w:r>
          </w:p>
        </w:tc>
        <w:tc>
          <w:tcPr>
            <w:tcW w:w="6237" w:type="dxa"/>
            <w:noWrap/>
            <w:hideMark/>
          </w:tcPr>
          <w:p w14:paraId="4191BEA3" w14:textId="77777777" w:rsidR="005323B2" w:rsidRPr="00D114BF" w:rsidRDefault="005323B2" w:rsidP="005323B2">
            <w:pPr>
              <w:rPr>
                <w:rFonts w:ascii="Calibri" w:hAnsi="Calibri" w:cs="Calibri"/>
                <w:color w:val="000000"/>
                <w:sz w:val="20"/>
                <w:szCs w:val="20"/>
              </w:rPr>
            </w:pPr>
            <w:r w:rsidRPr="00D114BF">
              <w:rPr>
                <w:rFonts w:ascii="Calibri" w:hAnsi="Calibri" w:cs="Calibri"/>
                <w:color w:val="000000"/>
                <w:sz w:val="20"/>
                <w:szCs w:val="20"/>
              </w:rPr>
              <w:t>Strategie pośrednie</w:t>
            </w:r>
          </w:p>
        </w:tc>
        <w:tc>
          <w:tcPr>
            <w:tcW w:w="1560" w:type="dxa"/>
          </w:tcPr>
          <w:p w14:paraId="0F4B4A82" w14:textId="77777777" w:rsidR="005323B2" w:rsidRPr="005323B2" w:rsidRDefault="005323B2" w:rsidP="005323B2">
            <w:pPr>
              <w:rPr>
                <w:rFonts w:ascii="Calibri" w:hAnsi="Calibri" w:cs="Calibri"/>
                <w:i/>
                <w:color w:val="000000"/>
                <w:sz w:val="20"/>
                <w:szCs w:val="20"/>
              </w:rPr>
            </w:pPr>
            <w:r w:rsidRPr="005323B2">
              <w:rPr>
                <w:rFonts w:ascii="Calibri" w:hAnsi="Calibri" w:cs="Calibri"/>
                <w:i/>
                <w:color w:val="000000"/>
                <w:sz w:val="20"/>
                <w:szCs w:val="20"/>
              </w:rPr>
              <w:t>(Numeric)</w:t>
            </w:r>
          </w:p>
        </w:tc>
      </w:tr>
    </w:tbl>
    <w:p w14:paraId="0DEF5296"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794"/>
        <w:gridCol w:w="1462"/>
        <w:gridCol w:w="1134"/>
        <w:gridCol w:w="1134"/>
        <w:gridCol w:w="1134"/>
        <w:gridCol w:w="1134"/>
        <w:gridCol w:w="7"/>
        <w:gridCol w:w="1127"/>
      </w:tblGrid>
      <w:tr w:rsidR="002A52EF" w:rsidRPr="00D114BF" w14:paraId="2297B026" w14:textId="77777777" w:rsidTr="002A52EF">
        <w:trPr>
          <w:trHeight w:val="520"/>
        </w:trPr>
        <w:tc>
          <w:tcPr>
            <w:tcW w:w="1794" w:type="dxa"/>
            <w:noWrap/>
            <w:hideMark/>
          </w:tcPr>
          <w:p w14:paraId="314005FB" w14:textId="77777777" w:rsidR="002A52EF" w:rsidRPr="00D114BF" w:rsidRDefault="002A52EF" w:rsidP="002D2F23">
            <w:pPr>
              <w:rPr>
                <w:rFonts w:ascii="Calibri" w:hAnsi="Calibri" w:cs="Calibri"/>
                <w:b/>
                <w:bCs/>
                <w:color w:val="000000"/>
                <w:sz w:val="20"/>
                <w:szCs w:val="20"/>
              </w:rPr>
            </w:pPr>
            <w:r w:rsidRPr="00E21F63">
              <w:rPr>
                <w:rFonts w:ascii="Calibri" w:hAnsi="Calibri" w:cs="Calibri"/>
                <w:b/>
                <w:bCs/>
                <w:color w:val="000000"/>
                <w:sz w:val="20"/>
                <w:szCs w:val="20"/>
                <w:highlight w:val="yellow"/>
                <w:rPrChange w:id="250" w:author="Frederik Heylen" w:date="2019-07-11T13:59:00Z">
                  <w:rPr>
                    <w:rFonts w:ascii="Calibri" w:hAnsi="Calibri" w:cs="Calibri"/>
                    <w:b/>
                    <w:bCs/>
                    <w:color w:val="000000"/>
                    <w:sz w:val="20"/>
                    <w:szCs w:val="20"/>
                  </w:rPr>
                </w:rPrChange>
              </w:rPr>
              <w:t>QID40</w:t>
            </w:r>
          </w:p>
        </w:tc>
        <w:tc>
          <w:tcPr>
            <w:tcW w:w="7132" w:type="dxa"/>
            <w:gridSpan w:val="7"/>
            <w:hideMark/>
          </w:tcPr>
          <w:p w14:paraId="00323E96"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Kontakty między organizacjami prywatnymi a aktorami politycznymi mogą być inicjowane przez każdą ze stron. Średnio, jak często Państwa organizacja inicjuje takie kontakty, a jak często robią to politycy?</w:t>
            </w:r>
          </w:p>
        </w:tc>
      </w:tr>
      <w:tr w:rsidR="002A52EF" w:rsidRPr="00D114BF" w14:paraId="3D92895C" w14:textId="77777777" w:rsidTr="002A52EF">
        <w:trPr>
          <w:trHeight w:val="300"/>
        </w:trPr>
        <w:tc>
          <w:tcPr>
            <w:tcW w:w="1794" w:type="dxa"/>
            <w:noWrap/>
            <w:hideMark/>
          </w:tcPr>
          <w:p w14:paraId="304D695D" w14:textId="77777777" w:rsidR="002A52EF" w:rsidRPr="00D114BF" w:rsidRDefault="002A52EF" w:rsidP="002D2F23">
            <w:pPr>
              <w:rPr>
                <w:rFonts w:ascii="Times New Roman"/>
                <w:sz w:val="20"/>
                <w:szCs w:val="20"/>
              </w:rPr>
            </w:pPr>
          </w:p>
        </w:tc>
        <w:tc>
          <w:tcPr>
            <w:tcW w:w="1462" w:type="dxa"/>
            <w:noWrap/>
            <w:hideMark/>
          </w:tcPr>
          <w:p w14:paraId="24CFE88F" w14:textId="77777777" w:rsidR="002A52EF" w:rsidRPr="00D114BF" w:rsidRDefault="002A52EF" w:rsidP="002D2F23">
            <w:pPr>
              <w:rPr>
                <w:rFonts w:ascii="Times New Roman"/>
                <w:sz w:val="20"/>
                <w:szCs w:val="20"/>
              </w:rPr>
            </w:pPr>
          </w:p>
        </w:tc>
        <w:tc>
          <w:tcPr>
            <w:tcW w:w="1134" w:type="dxa"/>
            <w:noWrap/>
            <w:hideMark/>
          </w:tcPr>
          <w:p w14:paraId="57196C4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Nigdy</w:t>
            </w:r>
          </w:p>
        </w:tc>
        <w:tc>
          <w:tcPr>
            <w:tcW w:w="1134" w:type="dxa"/>
            <w:noWrap/>
            <w:hideMark/>
          </w:tcPr>
          <w:p w14:paraId="055B875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w:t>
            </w:r>
          </w:p>
        </w:tc>
        <w:tc>
          <w:tcPr>
            <w:tcW w:w="1134" w:type="dxa"/>
            <w:noWrap/>
            <w:hideMark/>
          </w:tcPr>
          <w:p w14:paraId="2364844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co trzy miesiące</w:t>
            </w:r>
          </w:p>
        </w:tc>
        <w:tc>
          <w:tcPr>
            <w:tcW w:w="1134" w:type="dxa"/>
            <w:noWrap/>
            <w:hideMark/>
          </w:tcPr>
          <w:p w14:paraId="62345A6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na miesiąc</w:t>
            </w:r>
          </w:p>
        </w:tc>
        <w:tc>
          <w:tcPr>
            <w:tcW w:w="1134" w:type="dxa"/>
            <w:gridSpan w:val="2"/>
            <w:noWrap/>
            <w:hideMark/>
          </w:tcPr>
          <w:p w14:paraId="0D7E33B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na tydzień</w:t>
            </w:r>
          </w:p>
        </w:tc>
      </w:tr>
      <w:tr w:rsidR="005323B2" w:rsidRPr="00D114BF" w14:paraId="71415441" w14:textId="77777777" w:rsidTr="002D2F23">
        <w:trPr>
          <w:trHeight w:val="300"/>
        </w:trPr>
        <w:tc>
          <w:tcPr>
            <w:tcW w:w="1794" w:type="dxa"/>
            <w:noWrap/>
          </w:tcPr>
          <w:p w14:paraId="39AC69C3" w14:textId="77777777" w:rsidR="005323B2" w:rsidRPr="00D114BF" w:rsidRDefault="005323B2" w:rsidP="002D2F23">
            <w:pPr>
              <w:rPr>
                <w:rFonts w:ascii="Calibri" w:hAnsi="Calibri" w:cs="Calibri"/>
                <w:color w:val="000000"/>
                <w:sz w:val="20"/>
                <w:szCs w:val="20"/>
              </w:rPr>
            </w:pPr>
          </w:p>
        </w:tc>
        <w:tc>
          <w:tcPr>
            <w:tcW w:w="1462" w:type="dxa"/>
            <w:noWrap/>
          </w:tcPr>
          <w:p w14:paraId="2662216D" w14:textId="77777777" w:rsidR="005323B2" w:rsidRPr="00D114BF" w:rsidRDefault="005323B2" w:rsidP="002D2F23">
            <w:pPr>
              <w:rPr>
                <w:rFonts w:ascii="Calibri" w:hAnsi="Calibri" w:cs="Calibri"/>
                <w:color w:val="000000"/>
                <w:sz w:val="20"/>
                <w:szCs w:val="20"/>
              </w:rPr>
            </w:pPr>
          </w:p>
        </w:tc>
        <w:tc>
          <w:tcPr>
            <w:tcW w:w="1134" w:type="dxa"/>
            <w:noWrap/>
          </w:tcPr>
          <w:p w14:paraId="1DA9264C" w14:textId="77777777" w:rsidR="005323B2" w:rsidRPr="00D114BF" w:rsidRDefault="005323B2" w:rsidP="005323B2">
            <w:pPr>
              <w:jc w:val="center"/>
              <w:rPr>
                <w:rFonts w:ascii="Calibri" w:hAnsi="Calibri" w:cs="Calibri"/>
                <w:color w:val="000000"/>
                <w:sz w:val="20"/>
                <w:szCs w:val="20"/>
              </w:rPr>
            </w:pPr>
            <w:r>
              <w:rPr>
                <w:rFonts w:ascii="Calibri" w:hAnsi="Calibri" w:cs="Calibri"/>
                <w:color w:val="000000"/>
                <w:sz w:val="20"/>
                <w:szCs w:val="20"/>
              </w:rPr>
              <w:t>1</w:t>
            </w:r>
          </w:p>
        </w:tc>
        <w:tc>
          <w:tcPr>
            <w:tcW w:w="1134" w:type="dxa"/>
          </w:tcPr>
          <w:p w14:paraId="7D2EE0F6" w14:textId="77777777" w:rsidR="005323B2" w:rsidRPr="00D114BF" w:rsidRDefault="005323B2" w:rsidP="005323B2">
            <w:pPr>
              <w:jc w:val="center"/>
              <w:rPr>
                <w:rFonts w:ascii="Calibri" w:hAnsi="Calibri" w:cs="Calibri"/>
                <w:color w:val="000000"/>
                <w:sz w:val="20"/>
                <w:szCs w:val="20"/>
              </w:rPr>
            </w:pPr>
            <w:r>
              <w:rPr>
                <w:rFonts w:ascii="Calibri" w:hAnsi="Calibri" w:cs="Calibri"/>
                <w:color w:val="000000"/>
                <w:sz w:val="20"/>
                <w:szCs w:val="20"/>
              </w:rPr>
              <w:t>2</w:t>
            </w:r>
          </w:p>
        </w:tc>
        <w:tc>
          <w:tcPr>
            <w:tcW w:w="1134" w:type="dxa"/>
            <w:noWrap/>
          </w:tcPr>
          <w:p w14:paraId="0A7935C8" w14:textId="77777777" w:rsidR="005323B2" w:rsidRPr="00D114BF" w:rsidRDefault="005323B2" w:rsidP="005323B2">
            <w:pPr>
              <w:jc w:val="center"/>
              <w:rPr>
                <w:rFonts w:ascii="Times New Roman"/>
                <w:sz w:val="20"/>
                <w:szCs w:val="20"/>
              </w:rPr>
            </w:pPr>
            <w:r>
              <w:rPr>
                <w:rFonts w:ascii="Times New Roman"/>
                <w:sz w:val="20"/>
                <w:szCs w:val="20"/>
              </w:rPr>
              <w:t>3</w:t>
            </w:r>
          </w:p>
        </w:tc>
        <w:tc>
          <w:tcPr>
            <w:tcW w:w="1141" w:type="dxa"/>
            <w:gridSpan w:val="2"/>
            <w:noWrap/>
          </w:tcPr>
          <w:p w14:paraId="6710E93C" w14:textId="77777777" w:rsidR="005323B2" w:rsidRPr="00D114BF" w:rsidRDefault="005323B2" w:rsidP="005323B2">
            <w:pPr>
              <w:jc w:val="center"/>
              <w:rPr>
                <w:rFonts w:ascii="Times New Roman"/>
                <w:sz w:val="20"/>
                <w:szCs w:val="20"/>
              </w:rPr>
            </w:pPr>
            <w:r>
              <w:rPr>
                <w:rFonts w:ascii="Times New Roman"/>
                <w:sz w:val="20"/>
                <w:szCs w:val="20"/>
              </w:rPr>
              <w:t>4</w:t>
            </w:r>
          </w:p>
        </w:tc>
        <w:tc>
          <w:tcPr>
            <w:tcW w:w="1127" w:type="dxa"/>
            <w:noWrap/>
          </w:tcPr>
          <w:p w14:paraId="0ED089C0" w14:textId="77777777" w:rsidR="005323B2" w:rsidRPr="00D114BF" w:rsidRDefault="005323B2" w:rsidP="005323B2">
            <w:pPr>
              <w:jc w:val="center"/>
              <w:rPr>
                <w:rFonts w:ascii="Times New Roman"/>
                <w:sz w:val="20"/>
                <w:szCs w:val="20"/>
              </w:rPr>
            </w:pPr>
            <w:r>
              <w:rPr>
                <w:rFonts w:ascii="Times New Roman"/>
                <w:sz w:val="20"/>
                <w:szCs w:val="20"/>
              </w:rPr>
              <w:t>5</w:t>
            </w:r>
          </w:p>
        </w:tc>
      </w:tr>
      <w:tr w:rsidR="002A52EF" w:rsidRPr="00D114BF" w14:paraId="1FD4025F" w14:textId="77777777" w:rsidTr="002D2F23">
        <w:trPr>
          <w:trHeight w:val="300"/>
        </w:trPr>
        <w:tc>
          <w:tcPr>
            <w:tcW w:w="1794" w:type="dxa"/>
            <w:noWrap/>
            <w:hideMark/>
          </w:tcPr>
          <w:p w14:paraId="724A22B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[q40_01]</w:t>
            </w:r>
          </w:p>
        </w:tc>
        <w:tc>
          <w:tcPr>
            <w:tcW w:w="1462" w:type="dxa"/>
            <w:noWrap/>
            <w:hideMark/>
          </w:tcPr>
          <w:p w14:paraId="2122D64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Organizacja </w:t>
            </w:r>
          </w:p>
        </w:tc>
        <w:tc>
          <w:tcPr>
            <w:tcW w:w="1134" w:type="dxa"/>
            <w:noWrap/>
            <w:hideMark/>
          </w:tcPr>
          <w:p w14:paraId="5082DE6C" w14:textId="77777777" w:rsidR="002A52EF" w:rsidRPr="00D114BF" w:rsidRDefault="002A52EF" w:rsidP="002D2F23">
            <w:pPr>
              <w:rPr>
                <w:rFonts w:ascii="Calibri" w:hAnsi="Calibri" w:cs="Calibri"/>
                <w:color w:val="000000"/>
                <w:sz w:val="20"/>
                <w:szCs w:val="20"/>
              </w:rPr>
            </w:pPr>
          </w:p>
        </w:tc>
        <w:tc>
          <w:tcPr>
            <w:tcW w:w="1134" w:type="dxa"/>
          </w:tcPr>
          <w:p w14:paraId="479BA868" w14:textId="77777777" w:rsidR="002A52EF" w:rsidRPr="00D114BF" w:rsidRDefault="002A52EF" w:rsidP="002D2F23">
            <w:pPr>
              <w:rPr>
                <w:rFonts w:ascii="Calibri" w:hAnsi="Calibri" w:cs="Calibri"/>
                <w:color w:val="000000"/>
                <w:sz w:val="20"/>
                <w:szCs w:val="20"/>
              </w:rPr>
            </w:pPr>
          </w:p>
        </w:tc>
        <w:tc>
          <w:tcPr>
            <w:tcW w:w="1134" w:type="dxa"/>
            <w:noWrap/>
            <w:hideMark/>
          </w:tcPr>
          <w:p w14:paraId="39986916" w14:textId="77777777" w:rsidR="002A52EF" w:rsidRPr="00D114BF" w:rsidRDefault="002A52EF" w:rsidP="002D2F23">
            <w:pPr>
              <w:rPr>
                <w:rFonts w:ascii="Times New Roman"/>
                <w:sz w:val="20"/>
                <w:szCs w:val="20"/>
              </w:rPr>
            </w:pPr>
          </w:p>
        </w:tc>
        <w:tc>
          <w:tcPr>
            <w:tcW w:w="1141" w:type="dxa"/>
            <w:gridSpan w:val="2"/>
            <w:noWrap/>
            <w:hideMark/>
          </w:tcPr>
          <w:p w14:paraId="27043986" w14:textId="77777777" w:rsidR="002A52EF" w:rsidRPr="00D114BF" w:rsidRDefault="002A52EF" w:rsidP="002D2F23">
            <w:pPr>
              <w:rPr>
                <w:rFonts w:ascii="Times New Roman"/>
                <w:sz w:val="20"/>
                <w:szCs w:val="20"/>
              </w:rPr>
            </w:pPr>
          </w:p>
        </w:tc>
        <w:tc>
          <w:tcPr>
            <w:tcW w:w="1127" w:type="dxa"/>
            <w:noWrap/>
            <w:hideMark/>
          </w:tcPr>
          <w:p w14:paraId="681F9CEC" w14:textId="77777777" w:rsidR="002A52EF" w:rsidRPr="00D114BF" w:rsidRDefault="002A52EF" w:rsidP="002D2F23">
            <w:pPr>
              <w:rPr>
                <w:rFonts w:ascii="Times New Roman"/>
                <w:sz w:val="20"/>
                <w:szCs w:val="20"/>
              </w:rPr>
            </w:pPr>
          </w:p>
        </w:tc>
      </w:tr>
      <w:tr w:rsidR="002A52EF" w:rsidRPr="00D114BF" w14:paraId="4931B226" w14:textId="77777777" w:rsidTr="002D2F23">
        <w:trPr>
          <w:trHeight w:val="300"/>
        </w:trPr>
        <w:tc>
          <w:tcPr>
            <w:tcW w:w="1794" w:type="dxa"/>
            <w:noWrap/>
            <w:hideMark/>
          </w:tcPr>
          <w:p w14:paraId="236BBAE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[q40_02]</w:t>
            </w:r>
          </w:p>
        </w:tc>
        <w:tc>
          <w:tcPr>
            <w:tcW w:w="1462" w:type="dxa"/>
            <w:noWrap/>
            <w:hideMark/>
          </w:tcPr>
          <w:p w14:paraId="76EEC35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Politycy</w:t>
            </w:r>
          </w:p>
        </w:tc>
        <w:tc>
          <w:tcPr>
            <w:tcW w:w="1134" w:type="dxa"/>
            <w:noWrap/>
            <w:hideMark/>
          </w:tcPr>
          <w:p w14:paraId="40C948CF" w14:textId="77777777" w:rsidR="002A52EF" w:rsidRPr="00D114BF" w:rsidRDefault="002A52EF" w:rsidP="002D2F23">
            <w:pPr>
              <w:rPr>
                <w:rFonts w:ascii="Calibri" w:hAnsi="Calibri" w:cs="Calibri"/>
                <w:color w:val="000000"/>
                <w:sz w:val="20"/>
                <w:szCs w:val="20"/>
              </w:rPr>
            </w:pPr>
          </w:p>
        </w:tc>
        <w:tc>
          <w:tcPr>
            <w:tcW w:w="1134" w:type="dxa"/>
          </w:tcPr>
          <w:p w14:paraId="04FB0372" w14:textId="77777777" w:rsidR="002A52EF" w:rsidRPr="00D114BF" w:rsidRDefault="002A52EF" w:rsidP="002D2F23">
            <w:pPr>
              <w:rPr>
                <w:rFonts w:ascii="Calibri" w:hAnsi="Calibri" w:cs="Calibri"/>
                <w:color w:val="000000"/>
                <w:sz w:val="20"/>
                <w:szCs w:val="20"/>
              </w:rPr>
            </w:pPr>
          </w:p>
        </w:tc>
        <w:tc>
          <w:tcPr>
            <w:tcW w:w="1134" w:type="dxa"/>
            <w:noWrap/>
            <w:hideMark/>
          </w:tcPr>
          <w:p w14:paraId="2CBFE284" w14:textId="77777777" w:rsidR="002A52EF" w:rsidRPr="00D114BF" w:rsidRDefault="002A52EF" w:rsidP="002D2F23">
            <w:pPr>
              <w:rPr>
                <w:rFonts w:ascii="Times New Roman"/>
                <w:sz w:val="20"/>
                <w:szCs w:val="20"/>
              </w:rPr>
            </w:pPr>
          </w:p>
        </w:tc>
        <w:tc>
          <w:tcPr>
            <w:tcW w:w="1141" w:type="dxa"/>
            <w:gridSpan w:val="2"/>
            <w:noWrap/>
            <w:hideMark/>
          </w:tcPr>
          <w:p w14:paraId="58619AF9" w14:textId="77777777" w:rsidR="002A52EF" w:rsidRPr="00D114BF" w:rsidRDefault="002A52EF" w:rsidP="002D2F23">
            <w:pPr>
              <w:rPr>
                <w:rFonts w:ascii="Times New Roman"/>
                <w:sz w:val="20"/>
                <w:szCs w:val="20"/>
              </w:rPr>
            </w:pPr>
          </w:p>
        </w:tc>
        <w:tc>
          <w:tcPr>
            <w:tcW w:w="1127" w:type="dxa"/>
            <w:noWrap/>
            <w:hideMark/>
          </w:tcPr>
          <w:p w14:paraId="33832510" w14:textId="77777777" w:rsidR="002A52EF" w:rsidRPr="00D114BF" w:rsidRDefault="002A52EF" w:rsidP="002D2F23">
            <w:pPr>
              <w:rPr>
                <w:rFonts w:ascii="Times New Roman"/>
                <w:sz w:val="20"/>
                <w:szCs w:val="20"/>
              </w:rPr>
            </w:pPr>
          </w:p>
        </w:tc>
      </w:tr>
    </w:tbl>
    <w:p w14:paraId="128C45C2"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62"/>
        <w:gridCol w:w="2081"/>
        <w:gridCol w:w="1136"/>
        <w:gridCol w:w="1137"/>
        <w:gridCol w:w="1136"/>
        <w:gridCol w:w="1137"/>
        <w:gridCol w:w="1137"/>
      </w:tblGrid>
      <w:tr w:rsidR="002A52EF" w:rsidRPr="00D114BF" w14:paraId="74E98B6A" w14:textId="77777777" w:rsidTr="002A52EF">
        <w:trPr>
          <w:trHeight w:val="900"/>
        </w:trPr>
        <w:tc>
          <w:tcPr>
            <w:tcW w:w="1162" w:type="dxa"/>
            <w:noWrap/>
            <w:hideMark/>
          </w:tcPr>
          <w:p w14:paraId="2A5CD0CF" w14:textId="77777777" w:rsidR="002A52EF" w:rsidRPr="00D114BF" w:rsidRDefault="002A52EF" w:rsidP="002D2F23">
            <w:pPr>
              <w:rPr>
                <w:rFonts w:ascii="Calibri" w:hAnsi="Calibri" w:cs="Calibri"/>
                <w:b/>
                <w:bCs/>
                <w:color w:val="000000"/>
                <w:sz w:val="20"/>
                <w:szCs w:val="20"/>
              </w:rPr>
            </w:pPr>
            <w:r w:rsidRPr="00E21F63">
              <w:rPr>
                <w:rFonts w:ascii="Calibri" w:hAnsi="Calibri" w:cs="Calibri"/>
                <w:b/>
                <w:bCs/>
                <w:color w:val="000000"/>
                <w:sz w:val="20"/>
                <w:szCs w:val="20"/>
                <w:highlight w:val="yellow"/>
                <w:rPrChange w:id="251" w:author="Frederik Heylen" w:date="2019-07-11T14:00:00Z">
                  <w:rPr>
                    <w:rFonts w:ascii="Calibri" w:hAnsi="Calibri" w:cs="Calibri"/>
                    <w:b/>
                    <w:bCs/>
                    <w:color w:val="000000"/>
                    <w:sz w:val="20"/>
                    <w:szCs w:val="20"/>
                  </w:rPr>
                </w:rPrChange>
              </w:rPr>
              <w:t>QID31</w:t>
            </w:r>
          </w:p>
        </w:tc>
        <w:tc>
          <w:tcPr>
            <w:tcW w:w="7764" w:type="dxa"/>
            <w:gridSpan w:val="6"/>
            <w:hideMark/>
          </w:tcPr>
          <w:p w14:paraId="45C36AEB"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 przeciągu ostatnich 12 miesięcy jak często Państwa organizacja szukała kontaktu z wymienionymi poniżej instytucjami Unii Europejskiej w celu wpływania na kształt rozwiązań legislacyjnych?</w:t>
            </w:r>
            <w:r w:rsidR="005323B2">
              <w:rPr>
                <w:rFonts w:ascii="Calibri" w:hAnsi="Calibri" w:cs="Calibri"/>
                <w:color w:val="000000"/>
                <w:sz w:val="20"/>
                <w:szCs w:val="20"/>
              </w:rPr>
              <w:t xml:space="preserve"> </w:t>
            </w:r>
            <w:r w:rsidR="005323B2" w:rsidRPr="005323B2">
              <w:rPr>
                <w:rFonts w:ascii="Calibri" w:hAnsi="Calibri" w:cs="Calibri"/>
                <w:color w:val="000000"/>
                <w:sz w:val="20"/>
                <w:szCs w:val="20"/>
              </w:rPr>
              <w:t>(R+W)</w:t>
            </w:r>
          </w:p>
        </w:tc>
      </w:tr>
      <w:tr w:rsidR="002A52EF" w:rsidRPr="00D114BF" w14:paraId="51580EDE" w14:textId="77777777" w:rsidTr="002A52EF">
        <w:trPr>
          <w:trHeight w:val="300"/>
        </w:trPr>
        <w:tc>
          <w:tcPr>
            <w:tcW w:w="1162" w:type="dxa"/>
            <w:noWrap/>
            <w:hideMark/>
          </w:tcPr>
          <w:p w14:paraId="3E965DBD" w14:textId="77777777" w:rsidR="002A52EF" w:rsidRPr="00D114BF" w:rsidRDefault="002A52EF" w:rsidP="002D2F23">
            <w:pPr>
              <w:rPr>
                <w:rFonts w:ascii="Times New Roman"/>
                <w:sz w:val="20"/>
                <w:szCs w:val="20"/>
              </w:rPr>
            </w:pPr>
          </w:p>
        </w:tc>
        <w:tc>
          <w:tcPr>
            <w:tcW w:w="2081" w:type="dxa"/>
            <w:noWrap/>
            <w:hideMark/>
          </w:tcPr>
          <w:p w14:paraId="2996FBCB" w14:textId="77777777" w:rsidR="002A52EF" w:rsidRPr="00D114BF" w:rsidRDefault="002A52EF" w:rsidP="002D2F23">
            <w:pPr>
              <w:rPr>
                <w:rFonts w:ascii="Times New Roman"/>
                <w:sz w:val="20"/>
                <w:szCs w:val="20"/>
              </w:rPr>
            </w:pPr>
          </w:p>
        </w:tc>
        <w:tc>
          <w:tcPr>
            <w:tcW w:w="1136" w:type="dxa"/>
            <w:noWrap/>
            <w:hideMark/>
          </w:tcPr>
          <w:p w14:paraId="2046765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Nigdy</w:t>
            </w:r>
          </w:p>
        </w:tc>
        <w:tc>
          <w:tcPr>
            <w:tcW w:w="1137" w:type="dxa"/>
            <w:noWrap/>
            <w:hideMark/>
          </w:tcPr>
          <w:p w14:paraId="4A358D3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w:t>
            </w:r>
          </w:p>
        </w:tc>
        <w:tc>
          <w:tcPr>
            <w:tcW w:w="1136" w:type="dxa"/>
            <w:noWrap/>
            <w:hideMark/>
          </w:tcPr>
          <w:p w14:paraId="0376582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co trzy miesiące</w:t>
            </w:r>
          </w:p>
        </w:tc>
        <w:tc>
          <w:tcPr>
            <w:tcW w:w="1137" w:type="dxa"/>
            <w:noWrap/>
            <w:hideMark/>
          </w:tcPr>
          <w:p w14:paraId="6E1FE73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na miesiąc</w:t>
            </w:r>
          </w:p>
        </w:tc>
        <w:tc>
          <w:tcPr>
            <w:tcW w:w="1137" w:type="dxa"/>
            <w:noWrap/>
            <w:hideMark/>
          </w:tcPr>
          <w:p w14:paraId="58F530A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Przynajmniej raz na tydzień</w:t>
            </w:r>
          </w:p>
        </w:tc>
      </w:tr>
      <w:tr w:rsidR="005323B2" w:rsidRPr="00D114BF" w14:paraId="77D2BF48" w14:textId="77777777" w:rsidTr="002A52EF">
        <w:trPr>
          <w:trHeight w:val="300"/>
        </w:trPr>
        <w:tc>
          <w:tcPr>
            <w:tcW w:w="1162" w:type="dxa"/>
            <w:noWrap/>
          </w:tcPr>
          <w:p w14:paraId="3A3F4E30" w14:textId="77777777" w:rsidR="005323B2" w:rsidRPr="00D114BF" w:rsidRDefault="005323B2" w:rsidP="002D2F23">
            <w:pPr>
              <w:rPr>
                <w:rFonts w:ascii="Calibri" w:hAnsi="Calibri" w:cs="Calibri"/>
                <w:color w:val="000000"/>
                <w:sz w:val="20"/>
                <w:szCs w:val="20"/>
              </w:rPr>
            </w:pPr>
          </w:p>
        </w:tc>
        <w:tc>
          <w:tcPr>
            <w:tcW w:w="2081" w:type="dxa"/>
            <w:noWrap/>
          </w:tcPr>
          <w:p w14:paraId="29A764BA" w14:textId="77777777" w:rsidR="005323B2" w:rsidRPr="00D114BF" w:rsidRDefault="005323B2" w:rsidP="002D2F23">
            <w:pPr>
              <w:rPr>
                <w:rFonts w:ascii="Calibri" w:hAnsi="Calibri" w:cs="Calibri"/>
                <w:color w:val="000000"/>
                <w:sz w:val="20"/>
                <w:szCs w:val="20"/>
              </w:rPr>
            </w:pPr>
          </w:p>
        </w:tc>
        <w:tc>
          <w:tcPr>
            <w:tcW w:w="1136" w:type="dxa"/>
            <w:noWrap/>
          </w:tcPr>
          <w:p w14:paraId="15CFEC85" w14:textId="77777777" w:rsidR="005323B2" w:rsidRPr="00D114BF" w:rsidRDefault="005323B2" w:rsidP="005323B2">
            <w:pPr>
              <w:jc w:val="center"/>
              <w:rPr>
                <w:rFonts w:ascii="Calibri" w:hAnsi="Calibri" w:cs="Calibri"/>
                <w:color w:val="000000"/>
                <w:sz w:val="20"/>
                <w:szCs w:val="20"/>
              </w:rPr>
            </w:pPr>
            <w:r>
              <w:rPr>
                <w:rFonts w:ascii="Calibri" w:hAnsi="Calibri" w:cs="Calibri"/>
                <w:color w:val="000000"/>
                <w:sz w:val="20"/>
                <w:szCs w:val="20"/>
              </w:rPr>
              <w:t>1</w:t>
            </w:r>
          </w:p>
        </w:tc>
        <w:tc>
          <w:tcPr>
            <w:tcW w:w="1137" w:type="dxa"/>
            <w:noWrap/>
          </w:tcPr>
          <w:p w14:paraId="64B15F97" w14:textId="77777777" w:rsidR="005323B2" w:rsidRPr="00D114BF" w:rsidRDefault="005323B2" w:rsidP="005323B2">
            <w:pPr>
              <w:jc w:val="center"/>
              <w:rPr>
                <w:rFonts w:ascii="Times New Roman"/>
                <w:sz w:val="20"/>
                <w:szCs w:val="20"/>
              </w:rPr>
            </w:pPr>
            <w:r>
              <w:rPr>
                <w:rFonts w:ascii="Times New Roman"/>
                <w:sz w:val="20"/>
                <w:szCs w:val="20"/>
              </w:rPr>
              <w:t>2</w:t>
            </w:r>
          </w:p>
        </w:tc>
        <w:tc>
          <w:tcPr>
            <w:tcW w:w="1136" w:type="dxa"/>
            <w:noWrap/>
          </w:tcPr>
          <w:p w14:paraId="03AD0351" w14:textId="77777777" w:rsidR="005323B2" w:rsidRPr="00D114BF" w:rsidRDefault="005323B2" w:rsidP="005323B2">
            <w:pPr>
              <w:jc w:val="center"/>
              <w:rPr>
                <w:rFonts w:ascii="Times New Roman"/>
                <w:sz w:val="20"/>
                <w:szCs w:val="20"/>
              </w:rPr>
            </w:pPr>
            <w:r>
              <w:rPr>
                <w:rFonts w:ascii="Times New Roman"/>
                <w:sz w:val="20"/>
                <w:szCs w:val="20"/>
              </w:rPr>
              <w:t>3</w:t>
            </w:r>
          </w:p>
        </w:tc>
        <w:tc>
          <w:tcPr>
            <w:tcW w:w="1137" w:type="dxa"/>
            <w:noWrap/>
          </w:tcPr>
          <w:p w14:paraId="1F64FDA4" w14:textId="77777777" w:rsidR="005323B2" w:rsidRPr="00D114BF" w:rsidRDefault="005323B2" w:rsidP="005323B2">
            <w:pPr>
              <w:jc w:val="center"/>
              <w:rPr>
                <w:rFonts w:ascii="Times New Roman"/>
                <w:sz w:val="20"/>
                <w:szCs w:val="20"/>
              </w:rPr>
            </w:pPr>
            <w:r>
              <w:rPr>
                <w:rFonts w:ascii="Times New Roman"/>
                <w:sz w:val="20"/>
                <w:szCs w:val="20"/>
              </w:rPr>
              <w:t>4</w:t>
            </w:r>
          </w:p>
        </w:tc>
        <w:tc>
          <w:tcPr>
            <w:tcW w:w="1137" w:type="dxa"/>
            <w:noWrap/>
          </w:tcPr>
          <w:p w14:paraId="00632D70" w14:textId="77777777" w:rsidR="005323B2" w:rsidRPr="00D114BF" w:rsidRDefault="005323B2" w:rsidP="005323B2">
            <w:pPr>
              <w:jc w:val="center"/>
              <w:rPr>
                <w:rFonts w:ascii="Times New Roman"/>
                <w:sz w:val="20"/>
                <w:szCs w:val="20"/>
              </w:rPr>
            </w:pPr>
            <w:r>
              <w:rPr>
                <w:rFonts w:ascii="Times New Roman"/>
                <w:sz w:val="20"/>
                <w:szCs w:val="20"/>
              </w:rPr>
              <w:t>5</w:t>
            </w:r>
          </w:p>
        </w:tc>
      </w:tr>
      <w:tr w:rsidR="002A52EF" w:rsidRPr="00D114BF" w14:paraId="2D1E4741" w14:textId="77777777" w:rsidTr="002A52EF">
        <w:trPr>
          <w:trHeight w:val="300"/>
        </w:trPr>
        <w:tc>
          <w:tcPr>
            <w:tcW w:w="1162" w:type="dxa"/>
            <w:noWrap/>
            <w:hideMark/>
          </w:tcPr>
          <w:p w14:paraId="6B0123B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[q31_01]</w:t>
            </w:r>
          </w:p>
        </w:tc>
        <w:tc>
          <w:tcPr>
            <w:tcW w:w="2081" w:type="dxa"/>
            <w:noWrap/>
            <w:hideMark/>
          </w:tcPr>
          <w:p w14:paraId="25C3332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Komisarze i ich gabinety polityczne</w:t>
            </w:r>
          </w:p>
        </w:tc>
        <w:tc>
          <w:tcPr>
            <w:tcW w:w="1136" w:type="dxa"/>
            <w:noWrap/>
            <w:hideMark/>
          </w:tcPr>
          <w:p w14:paraId="4C8EA175" w14:textId="77777777" w:rsidR="002A52EF" w:rsidRPr="00D114BF" w:rsidRDefault="002A52EF" w:rsidP="002D2F23">
            <w:pPr>
              <w:rPr>
                <w:rFonts w:ascii="Calibri" w:hAnsi="Calibri" w:cs="Calibri"/>
                <w:color w:val="000000"/>
                <w:sz w:val="20"/>
                <w:szCs w:val="20"/>
              </w:rPr>
            </w:pPr>
          </w:p>
        </w:tc>
        <w:tc>
          <w:tcPr>
            <w:tcW w:w="1137" w:type="dxa"/>
            <w:noWrap/>
            <w:hideMark/>
          </w:tcPr>
          <w:p w14:paraId="16D4DF1F" w14:textId="77777777" w:rsidR="002A52EF" w:rsidRPr="00D114BF" w:rsidRDefault="002A52EF" w:rsidP="002D2F23">
            <w:pPr>
              <w:rPr>
                <w:rFonts w:ascii="Times New Roman"/>
                <w:sz w:val="20"/>
                <w:szCs w:val="20"/>
              </w:rPr>
            </w:pPr>
          </w:p>
        </w:tc>
        <w:tc>
          <w:tcPr>
            <w:tcW w:w="1136" w:type="dxa"/>
            <w:noWrap/>
            <w:hideMark/>
          </w:tcPr>
          <w:p w14:paraId="7F806506" w14:textId="77777777" w:rsidR="002A52EF" w:rsidRPr="00D114BF" w:rsidRDefault="002A52EF" w:rsidP="002D2F23">
            <w:pPr>
              <w:rPr>
                <w:rFonts w:ascii="Times New Roman"/>
                <w:sz w:val="20"/>
                <w:szCs w:val="20"/>
              </w:rPr>
            </w:pPr>
          </w:p>
        </w:tc>
        <w:tc>
          <w:tcPr>
            <w:tcW w:w="1137" w:type="dxa"/>
            <w:noWrap/>
            <w:hideMark/>
          </w:tcPr>
          <w:p w14:paraId="7BB0A34B" w14:textId="77777777" w:rsidR="002A52EF" w:rsidRPr="00D114BF" w:rsidRDefault="002A52EF" w:rsidP="002D2F23">
            <w:pPr>
              <w:rPr>
                <w:rFonts w:ascii="Times New Roman"/>
                <w:sz w:val="20"/>
                <w:szCs w:val="20"/>
              </w:rPr>
            </w:pPr>
          </w:p>
        </w:tc>
        <w:tc>
          <w:tcPr>
            <w:tcW w:w="1137" w:type="dxa"/>
            <w:noWrap/>
            <w:hideMark/>
          </w:tcPr>
          <w:p w14:paraId="427567DC" w14:textId="77777777" w:rsidR="002A52EF" w:rsidRPr="00D114BF" w:rsidRDefault="002A52EF" w:rsidP="002D2F23">
            <w:pPr>
              <w:rPr>
                <w:rFonts w:ascii="Times New Roman"/>
                <w:sz w:val="20"/>
                <w:szCs w:val="20"/>
              </w:rPr>
            </w:pPr>
          </w:p>
        </w:tc>
      </w:tr>
      <w:tr w:rsidR="002A52EF" w:rsidRPr="00D114BF" w14:paraId="2CC4E9F6" w14:textId="77777777" w:rsidTr="002A52EF">
        <w:trPr>
          <w:trHeight w:val="300"/>
        </w:trPr>
        <w:tc>
          <w:tcPr>
            <w:tcW w:w="1162" w:type="dxa"/>
            <w:noWrap/>
            <w:hideMark/>
          </w:tcPr>
          <w:p w14:paraId="7DA0446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[q31_02]</w:t>
            </w:r>
          </w:p>
        </w:tc>
        <w:tc>
          <w:tcPr>
            <w:tcW w:w="2081" w:type="dxa"/>
            <w:noWrap/>
            <w:hideMark/>
          </w:tcPr>
          <w:p w14:paraId="086D21A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Urzędnicy w Dyrekcji Generalnej Komisji Europejskiej</w:t>
            </w:r>
          </w:p>
        </w:tc>
        <w:tc>
          <w:tcPr>
            <w:tcW w:w="1136" w:type="dxa"/>
            <w:noWrap/>
            <w:hideMark/>
          </w:tcPr>
          <w:p w14:paraId="5DB19FDF" w14:textId="77777777" w:rsidR="002A52EF" w:rsidRPr="00D114BF" w:rsidRDefault="002A52EF" w:rsidP="002D2F23">
            <w:pPr>
              <w:rPr>
                <w:rFonts w:ascii="Calibri" w:hAnsi="Calibri" w:cs="Calibri"/>
                <w:color w:val="000000"/>
                <w:sz w:val="20"/>
                <w:szCs w:val="20"/>
              </w:rPr>
            </w:pPr>
          </w:p>
        </w:tc>
        <w:tc>
          <w:tcPr>
            <w:tcW w:w="1137" w:type="dxa"/>
            <w:noWrap/>
            <w:hideMark/>
          </w:tcPr>
          <w:p w14:paraId="024F066E" w14:textId="77777777" w:rsidR="002A52EF" w:rsidRPr="00D114BF" w:rsidRDefault="002A52EF" w:rsidP="002D2F23">
            <w:pPr>
              <w:rPr>
                <w:rFonts w:ascii="Times New Roman"/>
                <w:sz w:val="20"/>
                <w:szCs w:val="20"/>
              </w:rPr>
            </w:pPr>
          </w:p>
        </w:tc>
        <w:tc>
          <w:tcPr>
            <w:tcW w:w="1136" w:type="dxa"/>
            <w:noWrap/>
            <w:hideMark/>
          </w:tcPr>
          <w:p w14:paraId="2CB66A53" w14:textId="77777777" w:rsidR="002A52EF" w:rsidRPr="00D114BF" w:rsidRDefault="002A52EF" w:rsidP="002D2F23">
            <w:pPr>
              <w:rPr>
                <w:rFonts w:ascii="Times New Roman"/>
                <w:sz w:val="20"/>
                <w:szCs w:val="20"/>
              </w:rPr>
            </w:pPr>
          </w:p>
        </w:tc>
        <w:tc>
          <w:tcPr>
            <w:tcW w:w="1137" w:type="dxa"/>
            <w:noWrap/>
            <w:hideMark/>
          </w:tcPr>
          <w:p w14:paraId="6D19CD1D" w14:textId="77777777" w:rsidR="002A52EF" w:rsidRPr="00D114BF" w:rsidRDefault="002A52EF" w:rsidP="002D2F23">
            <w:pPr>
              <w:rPr>
                <w:rFonts w:ascii="Times New Roman"/>
                <w:sz w:val="20"/>
                <w:szCs w:val="20"/>
              </w:rPr>
            </w:pPr>
          </w:p>
        </w:tc>
        <w:tc>
          <w:tcPr>
            <w:tcW w:w="1137" w:type="dxa"/>
            <w:noWrap/>
            <w:hideMark/>
          </w:tcPr>
          <w:p w14:paraId="11DED603" w14:textId="77777777" w:rsidR="002A52EF" w:rsidRPr="00D114BF" w:rsidRDefault="002A52EF" w:rsidP="002D2F23">
            <w:pPr>
              <w:rPr>
                <w:rFonts w:ascii="Times New Roman"/>
                <w:sz w:val="20"/>
                <w:szCs w:val="20"/>
              </w:rPr>
            </w:pPr>
          </w:p>
        </w:tc>
      </w:tr>
      <w:tr w:rsidR="002A52EF" w:rsidRPr="00D114BF" w14:paraId="16455D02" w14:textId="77777777" w:rsidTr="002A52EF">
        <w:trPr>
          <w:trHeight w:val="300"/>
        </w:trPr>
        <w:tc>
          <w:tcPr>
            <w:tcW w:w="1162" w:type="dxa"/>
            <w:noWrap/>
            <w:hideMark/>
          </w:tcPr>
          <w:p w14:paraId="1950570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[q31_03]</w:t>
            </w:r>
          </w:p>
        </w:tc>
        <w:tc>
          <w:tcPr>
            <w:tcW w:w="2081" w:type="dxa"/>
            <w:noWrap/>
            <w:hideMark/>
          </w:tcPr>
          <w:p w14:paraId="3A27D7D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Przedstawicielstwo Polski przy UE</w:t>
            </w:r>
          </w:p>
        </w:tc>
        <w:tc>
          <w:tcPr>
            <w:tcW w:w="1136" w:type="dxa"/>
            <w:noWrap/>
            <w:hideMark/>
          </w:tcPr>
          <w:p w14:paraId="25908909" w14:textId="77777777" w:rsidR="002A52EF" w:rsidRPr="00D114BF" w:rsidRDefault="002A52EF" w:rsidP="002D2F23">
            <w:pPr>
              <w:rPr>
                <w:rFonts w:ascii="Calibri" w:hAnsi="Calibri" w:cs="Calibri"/>
                <w:color w:val="000000"/>
                <w:sz w:val="20"/>
                <w:szCs w:val="20"/>
              </w:rPr>
            </w:pPr>
          </w:p>
        </w:tc>
        <w:tc>
          <w:tcPr>
            <w:tcW w:w="1137" w:type="dxa"/>
            <w:noWrap/>
            <w:hideMark/>
          </w:tcPr>
          <w:p w14:paraId="34E5D2A5" w14:textId="77777777" w:rsidR="002A52EF" w:rsidRPr="00D114BF" w:rsidRDefault="002A52EF" w:rsidP="002D2F23">
            <w:pPr>
              <w:rPr>
                <w:rFonts w:ascii="Times New Roman"/>
                <w:sz w:val="20"/>
                <w:szCs w:val="20"/>
              </w:rPr>
            </w:pPr>
          </w:p>
        </w:tc>
        <w:tc>
          <w:tcPr>
            <w:tcW w:w="1136" w:type="dxa"/>
            <w:noWrap/>
            <w:hideMark/>
          </w:tcPr>
          <w:p w14:paraId="6FCEDC81" w14:textId="77777777" w:rsidR="002A52EF" w:rsidRPr="00D114BF" w:rsidRDefault="002A52EF" w:rsidP="002D2F23">
            <w:pPr>
              <w:rPr>
                <w:rFonts w:ascii="Times New Roman"/>
                <w:sz w:val="20"/>
                <w:szCs w:val="20"/>
              </w:rPr>
            </w:pPr>
          </w:p>
        </w:tc>
        <w:tc>
          <w:tcPr>
            <w:tcW w:w="1137" w:type="dxa"/>
            <w:noWrap/>
            <w:hideMark/>
          </w:tcPr>
          <w:p w14:paraId="6DEE3586" w14:textId="77777777" w:rsidR="002A52EF" w:rsidRPr="00D114BF" w:rsidRDefault="002A52EF" w:rsidP="002D2F23">
            <w:pPr>
              <w:rPr>
                <w:rFonts w:ascii="Times New Roman"/>
                <w:sz w:val="20"/>
                <w:szCs w:val="20"/>
              </w:rPr>
            </w:pPr>
          </w:p>
        </w:tc>
        <w:tc>
          <w:tcPr>
            <w:tcW w:w="1137" w:type="dxa"/>
            <w:noWrap/>
            <w:hideMark/>
          </w:tcPr>
          <w:p w14:paraId="66884ED6" w14:textId="77777777" w:rsidR="002A52EF" w:rsidRPr="00D114BF" w:rsidRDefault="002A52EF" w:rsidP="002D2F23">
            <w:pPr>
              <w:rPr>
                <w:rFonts w:ascii="Times New Roman"/>
                <w:sz w:val="20"/>
                <w:szCs w:val="20"/>
              </w:rPr>
            </w:pPr>
          </w:p>
        </w:tc>
      </w:tr>
      <w:tr w:rsidR="002A52EF" w:rsidRPr="00D114BF" w14:paraId="5A935F69" w14:textId="77777777" w:rsidTr="002A52EF">
        <w:trPr>
          <w:trHeight w:val="300"/>
        </w:trPr>
        <w:tc>
          <w:tcPr>
            <w:tcW w:w="1162" w:type="dxa"/>
            <w:noWrap/>
            <w:hideMark/>
          </w:tcPr>
          <w:p w14:paraId="7E0DD37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[q31_04]</w:t>
            </w:r>
          </w:p>
        </w:tc>
        <w:tc>
          <w:tcPr>
            <w:tcW w:w="2081" w:type="dxa"/>
            <w:noWrap/>
            <w:hideMark/>
          </w:tcPr>
          <w:p w14:paraId="73766FD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Sekretariat Generalny Rady Unii Europejskiej</w:t>
            </w:r>
          </w:p>
        </w:tc>
        <w:tc>
          <w:tcPr>
            <w:tcW w:w="1136" w:type="dxa"/>
            <w:noWrap/>
            <w:hideMark/>
          </w:tcPr>
          <w:p w14:paraId="21AD95CD" w14:textId="77777777" w:rsidR="002A52EF" w:rsidRPr="00D114BF" w:rsidRDefault="002A52EF" w:rsidP="002D2F23">
            <w:pPr>
              <w:rPr>
                <w:rFonts w:ascii="Calibri" w:hAnsi="Calibri" w:cs="Calibri"/>
                <w:color w:val="000000"/>
                <w:sz w:val="20"/>
                <w:szCs w:val="20"/>
              </w:rPr>
            </w:pPr>
          </w:p>
        </w:tc>
        <w:tc>
          <w:tcPr>
            <w:tcW w:w="1137" w:type="dxa"/>
            <w:noWrap/>
            <w:hideMark/>
          </w:tcPr>
          <w:p w14:paraId="1B589558" w14:textId="77777777" w:rsidR="002A52EF" w:rsidRPr="00D114BF" w:rsidRDefault="002A52EF" w:rsidP="002D2F23">
            <w:pPr>
              <w:rPr>
                <w:rFonts w:ascii="Times New Roman"/>
                <w:sz w:val="20"/>
                <w:szCs w:val="20"/>
              </w:rPr>
            </w:pPr>
          </w:p>
        </w:tc>
        <w:tc>
          <w:tcPr>
            <w:tcW w:w="1136" w:type="dxa"/>
            <w:noWrap/>
            <w:hideMark/>
          </w:tcPr>
          <w:p w14:paraId="30660977" w14:textId="77777777" w:rsidR="002A52EF" w:rsidRPr="00D114BF" w:rsidRDefault="002A52EF" w:rsidP="002D2F23">
            <w:pPr>
              <w:rPr>
                <w:rFonts w:ascii="Times New Roman"/>
                <w:sz w:val="20"/>
                <w:szCs w:val="20"/>
              </w:rPr>
            </w:pPr>
          </w:p>
        </w:tc>
        <w:tc>
          <w:tcPr>
            <w:tcW w:w="1137" w:type="dxa"/>
            <w:noWrap/>
            <w:hideMark/>
          </w:tcPr>
          <w:p w14:paraId="5585F26C" w14:textId="77777777" w:rsidR="002A52EF" w:rsidRPr="00D114BF" w:rsidRDefault="002A52EF" w:rsidP="002D2F23">
            <w:pPr>
              <w:rPr>
                <w:rFonts w:ascii="Times New Roman"/>
                <w:sz w:val="20"/>
                <w:szCs w:val="20"/>
              </w:rPr>
            </w:pPr>
          </w:p>
        </w:tc>
        <w:tc>
          <w:tcPr>
            <w:tcW w:w="1137" w:type="dxa"/>
            <w:noWrap/>
            <w:hideMark/>
          </w:tcPr>
          <w:p w14:paraId="0EB1EB0F" w14:textId="77777777" w:rsidR="002A52EF" w:rsidRPr="00D114BF" w:rsidRDefault="002A52EF" w:rsidP="002D2F23">
            <w:pPr>
              <w:rPr>
                <w:rFonts w:ascii="Times New Roman"/>
                <w:sz w:val="20"/>
                <w:szCs w:val="20"/>
              </w:rPr>
            </w:pPr>
          </w:p>
        </w:tc>
      </w:tr>
      <w:tr w:rsidR="002A52EF" w:rsidRPr="00D114BF" w14:paraId="72ED2227" w14:textId="77777777" w:rsidTr="002A52EF">
        <w:trPr>
          <w:trHeight w:val="300"/>
        </w:trPr>
        <w:tc>
          <w:tcPr>
            <w:tcW w:w="1162" w:type="dxa"/>
            <w:noWrap/>
            <w:hideMark/>
          </w:tcPr>
          <w:p w14:paraId="62C02B7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[q31_05]</w:t>
            </w:r>
          </w:p>
        </w:tc>
        <w:tc>
          <w:tcPr>
            <w:tcW w:w="2081" w:type="dxa"/>
            <w:hideMark/>
          </w:tcPr>
          <w:p w14:paraId="01514D4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Przywódcy frakcji politycznych w Parlamencie Europejskim/europejskich federacji partii politycznych </w:t>
            </w:r>
          </w:p>
        </w:tc>
        <w:tc>
          <w:tcPr>
            <w:tcW w:w="1136" w:type="dxa"/>
            <w:noWrap/>
            <w:hideMark/>
          </w:tcPr>
          <w:p w14:paraId="270E61BB" w14:textId="77777777" w:rsidR="002A52EF" w:rsidRPr="00D114BF" w:rsidRDefault="002A52EF" w:rsidP="002D2F23">
            <w:pPr>
              <w:rPr>
                <w:rFonts w:ascii="Calibri" w:hAnsi="Calibri" w:cs="Calibri"/>
                <w:color w:val="000000"/>
                <w:sz w:val="20"/>
                <w:szCs w:val="20"/>
              </w:rPr>
            </w:pPr>
          </w:p>
        </w:tc>
        <w:tc>
          <w:tcPr>
            <w:tcW w:w="1137" w:type="dxa"/>
            <w:noWrap/>
            <w:hideMark/>
          </w:tcPr>
          <w:p w14:paraId="6DC7FA9B" w14:textId="77777777" w:rsidR="002A52EF" w:rsidRPr="00D114BF" w:rsidRDefault="002A52EF" w:rsidP="002D2F23">
            <w:pPr>
              <w:rPr>
                <w:rFonts w:ascii="Times New Roman"/>
                <w:sz w:val="20"/>
                <w:szCs w:val="20"/>
              </w:rPr>
            </w:pPr>
          </w:p>
        </w:tc>
        <w:tc>
          <w:tcPr>
            <w:tcW w:w="1136" w:type="dxa"/>
            <w:noWrap/>
            <w:hideMark/>
          </w:tcPr>
          <w:p w14:paraId="2BE5F014" w14:textId="77777777" w:rsidR="002A52EF" w:rsidRPr="00D114BF" w:rsidRDefault="002A52EF" w:rsidP="002D2F23">
            <w:pPr>
              <w:rPr>
                <w:rFonts w:ascii="Times New Roman"/>
                <w:sz w:val="20"/>
                <w:szCs w:val="20"/>
              </w:rPr>
            </w:pPr>
          </w:p>
        </w:tc>
        <w:tc>
          <w:tcPr>
            <w:tcW w:w="1137" w:type="dxa"/>
            <w:noWrap/>
            <w:hideMark/>
          </w:tcPr>
          <w:p w14:paraId="2F37F061" w14:textId="77777777" w:rsidR="002A52EF" w:rsidRPr="00D114BF" w:rsidRDefault="002A52EF" w:rsidP="002D2F23">
            <w:pPr>
              <w:rPr>
                <w:rFonts w:ascii="Times New Roman"/>
                <w:sz w:val="20"/>
                <w:szCs w:val="20"/>
              </w:rPr>
            </w:pPr>
          </w:p>
        </w:tc>
        <w:tc>
          <w:tcPr>
            <w:tcW w:w="1137" w:type="dxa"/>
            <w:noWrap/>
            <w:hideMark/>
          </w:tcPr>
          <w:p w14:paraId="100D8D29" w14:textId="77777777" w:rsidR="002A52EF" w:rsidRPr="00D114BF" w:rsidRDefault="002A52EF" w:rsidP="002D2F23">
            <w:pPr>
              <w:rPr>
                <w:rFonts w:ascii="Times New Roman"/>
                <w:sz w:val="20"/>
                <w:szCs w:val="20"/>
              </w:rPr>
            </w:pPr>
          </w:p>
        </w:tc>
      </w:tr>
      <w:tr w:rsidR="002A52EF" w:rsidRPr="00D114BF" w14:paraId="1190BC79" w14:textId="77777777" w:rsidTr="002A52EF">
        <w:trPr>
          <w:trHeight w:val="300"/>
        </w:trPr>
        <w:tc>
          <w:tcPr>
            <w:tcW w:w="1162" w:type="dxa"/>
            <w:noWrap/>
            <w:hideMark/>
          </w:tcPr>
          <w:p w14:paraId="0E441E3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[q31_06]</w:t>
            </w:r>
          </w:p>
        </w:tc>
        <w:tc>
          <w:tcPr>
            <w:tcW w:w="2081" w:type="dxa"/>
            <w:noWrap/>
            <w:hideMark/>
          </w:tcPr>
          <w:p w14:paraId="6647FB1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Inni członkowie Parlamentu Europejskiego</w:t>
            </w:r>
          </w:p>
        </w:tc>
        <w:tc>
          <w:tcPr>
            <w:tcW w:w="1136" w:type="dxa"/>
            <w:noWrap/>
            <w:hideMark/>
          </w:tcPr>
          <w:p w14:paraId="7279B79D" w14:textId="77777777" w:rsidR="002A52EF" w:rsidRPr="00D114BF" w:rsidRDefault="002A52EF" w:rsidP="002D2F23">
            <w:pPr>
              <w:rPr>
                <w:rFonts w:ascii="Calibri" w:hAnsi="Calibri" w:cs="Calibri"/>
                <w:color w:val="000000"/>
                <w:sz w:val="20"/>
                <w:szCs w:val="20"/>
              </w:rPr>
            </w:pPr>
          </w:p>
        </w:tc>
        <w:tc>
          <w:tcPr>
            <w:tcW w:w="1137" w:type="dxa"/>
            <w:noWrap/>
            <w:hideMark/>
          </w:tcPr>
          <w:p w14:paraId="4285FCB1" w14:textId="77777777" w:rsidR="002A52EF" w:rsidRPr="00D114BF" w:rsidRDefault="002A52EF" w:rsidP="002D2F23">
            <w:pPr>
              <w:rPr>
                <w:rFonts w:ascii="Times New Roman"/>
                <w:sz w:val="20"/>
                <w:szCs w:val="20"/>
              </w:rPr>
            </w:pPr>
          </w:p>
        </w:tc>
        <w:tc>
          <w:tcPr>
            <w:tcW w:w="1136" w:type="dxa"/>
            <w:noWrap/>
            <w:hideMark/>
          </w:tcPr>
          <w:p w14:paraId="293BF97B" w14:textId="77777777" w:rsidR="002A52EF" w:rsidRPr="00D114BF" w:rsidRDefault="002A52EF" w:rsidP="002D2F23">
            <w:pPr>
              <w:rPr>
                <w:rFonts w:ascii="Times New Roman"/>
                <w:sz w:val="20"/>
                <w:szCs w:val="20"/>
              </w:rPr>
            </w:pPr>
          </w:p>
        </w:tc>
        <w:tc>
          <w:tcPr>
            <w:tcW w:w="1137" w:type="dxa"/>
            <w:noWrap/>
            <w:hideMark/>
          </w:tcPr>
          <w:p w14:paraId="7CDE9BBA" w14:textId="77777777" w:rsidR="002A52EF" w:rsidRPr="00D114BF" w:rsidRDefault="002A52EF" w:rsidP="002D2F23">
            <w:pPr>
              <w:rPr>
                <w:rFonts w:ascii="Times New Roman"/>
                <w:sz w:val="20"/>
                <w:szCs w:val="20"/>
              </w:rPr>
            </w:pPr>
          </w:p>
        </w:tc>
        <w:tc>
          <w:tcPr>
            <w:tcW w:w="1137" w:type="dxa"/>
            <w:noWrap/>
            <w:hideMark/>
          </w:tcPr>
          <w:p w14:paraId="030929AE" w14:textId="77777777" w:rsidR="002A52EF" w:rsidRPr="00D114BF" w:rsidRDefault="002A52EF" w:rsidP="002D2F23">
            <w:pPr>
              <w:rPr>
                <w:rFonts w:ascii="Times New Roman"/>
                <w:sz w:val="20"/>
                <w:szCs w:val="20"/>
              </w:rPr>
            </w:pPr>
          </w:p>
        </w:tc>
      </w:tr>
      <w:tr w:rsidR="002A52EF" w:rsidRPr="00D114BF" w14:paraId="7CDF979C" w14:textId="77777777" w:rsidTr="002A52EF">
        <w:trPr>
          <w:trHeight w:val="300"/>
        </w:trPr>
        <w:tc>
          <w:tcPr>
            <w:tcW w:w="1162" w:type="dxa"/>
            <w:noWrap/>
            <w:hideMark/>
          </w:tcPr>
          <w:p w14:paraId="789B33A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[q31_07]</w:t>
            </w:r>
          </w:p>
        </w:tc>
        <w:tc>
          <w:tcPr>
            <w:tcW w:w="2081" w:type="dxa"/>
            <w:noWrap/>
            <w:hideMark/>
          </w:tcPr>
          <w:p w14:paraId="7519089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Agencje regulacyjne UE</w:t>
            </w:r>
          </w:p>
        </w:tc>
        <w:tc>
          <w:tcPr>
            <w:tcW w:w="1136" w:type="dxa"/>
            <w:noWrap/>
            <w:hideMark/>
          </w:tcPr>
          <w:p w14:paraId="5C6ABBC1" w14:textId="77777777" w:rsidR="002A52EF" w:rsidRPr="00D114BF" w:rsidRDefault="002A52EF" w:rsidP="002D2F23">
            <w:pPr>
              <w:rPr>
                <w:rFonts w:ascii="Calibri" w:hAnsi="Calibri" w:cs="Calibri"/>
                <w:color w:val="000000"/>
                <w:sz w:val="20"/>
                <w:szCs w:val="20"/>
              </w:rPr>
            </w:pPr>
          </w:p>
        </w:tc>
        <w:tc>
          <w:tcPr>
            <w:tcW w:w="1137" w:type="dxa"/>
            <w:noWrap/>
            <w:hideMark/>
          </w:tcPr>
          <w:p w14:paraId="05B1B88E" w14:textId="77777777" w:rsidR="002A52EF" w:rsidRPr="00D114BF" w:rsidRDefault="002A52EF" w:rsidP="002D2F23">
            <w:pPr>
              <w:rPr>
                <w:rFonts w:ascii="Times New Roman"/>
                <w:sz w:val="20"/>
                <w:szCs w:val="20"/>
              </w:rPr>
            </w:pPr>
          </w:p>
        </w:tc>
        <w:tc>
          <w:tcPr>
            <w:tcW w:w="1136" w:type="dxa"/>
            <w:noWrap/>
            <w:hideMark/>
          </w:tcPr>
          <w:p w14:paraId="0E01C01C" w14:textId="77777777" w:rsidR="002A52EF" w:rsidRPr="00D114BF" w:rsidRDefault="002A52EF" w:rsidP="002D2F23">
            <w:pPr>
              <w:rPr>
                <w:rFonts w:ascii="Times New Roman"/>
                <w:sz w:val="20"/>
                <w:szCs w:val="20"/>
              </w:rPr>
            </w:pPr>
          </w:p>
        </w:tc>
        <w:tc>
          <w:tcPr>
            <w:tcW w:w="1137" w:type="dxa"/>
            <w:noWrap/>
            <w:hideMark/>
          </w:tcPr>
          <w:p w14:paraId="74339F33" w14:textId="77777777" w:rsidR="002A52EF" w:rsidRPr="00D114BF" w:rsidRDefault="002A52EF" w:rsidP="002D2F23">
            <w:pPr>
              <w:rPr>
                <w:rFonts w:ascii="Times New Roman"/>
                <w:sz w:val="20"/>
                <w:szCs w:val="20"/>
              </w:rPr>
            </w:pPr>
          </w:p>
        </w:tc>
        <w:tc>
          <w:tcPr>
            <w:tcW w:w="1137" w:type="dxa"/>
            <w:noWrap/>
            <w:hideMark/>
          </w:tcPr>
          <w:p w14:paraId="7B6F6E18" w14:textId="77777777" w:rsidR="002A52EF" w:rsidRPr="00D114BF" w:rsidRDefault="002A52EF" w:rsidP="002D2F23">
            <w:pPr>
              <w:rPr>
                <w:rFonts w:ascii="Times New Roman"/>
                <w:sz w:val="20"/>
                <w:szCs w:val="20"/>
              </w:rPr>
            </w:pPr>
          </w:p>
        </w:tc>
      </w:tr>
      <w:tr w:rsidR="002A52EF" w:rsidRPr="00D114BF" w14:paraId="2B835479" w14:textId="77777777" w:rsidTr="002A52EF">
        <w:trPr>
          <w:trHeight w:val="600"/>
        </w:trPr>
        <w:tc>
          <w:tcPr>
            <w:tcW w:w="1162" w:type="dxa"/>
            <w:noWrap/>
            <w:hideMark/>
          </w:tcPr>
          <w:p w14:paraId="28C8367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[q31_08]</w:t>
            </w:r>
          </w:p>
        </w:tc>
        <w:tc>
          <w:tcPr>
            <w:tcW w:w="2081" w:type="dxa"/>
            <w:hideMark/>
          </w:tcPr>
          <w:p w14:paraId="23DEDB6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Grupy interesu w UE oraz inne instytucje trzeciego sektora</w:t>
            </w:r>
          </w:p>
        </w:tc>
        <w:tc>
          <w:tcPr>
            <w:tcW w:w="1136" w:type="dxa"/>
            <w:noWrap/>
            <w:hideMark/>
          </w:tcPr>
          <w:p w14:paraId="3795077E" w14:textId="77777777" w:rsidR="002A52EF" w:rsidRPr="00D114BF" w:rsidRDefault="002A52EF" w:rsidP="002D2F23">
            <w:pPr>
              <w:rPr>
                <w:rFonts w:ascii="Calibri" w:hAnsi="Calibri" w:cs="Calibri"/>
                <w:color w:val="000000"/>
                <w:sz w:val="20"/>
                <w:szCs w:val="20"/>
              </w:rPr>
            </w:pPr>
          </w:p>
        </w:tc>
        <w:tc>
          <w:tcPr>
            <w:tcW w:w="1137" w:type="dxa"/>
            <w:noWrap/>
            <w:hideMark/>
          </w:tcPr>
          <w:p w14:paraId="6B4D4244" w14:textId="77777777" w:rsidR="002A52EF" w:rsidRPr="00D114BF" w:rsidRDefault="002A52EF" w:rsidP="002D2F23">
            <w:pPr>
              <w:rPr>
                <w:rFonts w:ascii="Times New Roman"/>
                <w:sz w:val="20"/>
                <w:szCs w:val="20"/>
              </w:rPr>
            </w:pPr>
          </w:p>
        </w:tc>
        <w:tc>
          <w:tcPr>
            <w:tcW w:w="1136" w:type="dxa"/>
            <w:noWrap/>
            <w:hideMark/>
          </w:tcPr>
          <w:p w14:paraId="0DF40E36" w14:textId="77777777" w:rsidR="002A52EF" w:rsidRPr="00D114BF" w:rsidRDefault="002A52EF" w:rsidP="002D2F23">
            <w:pPr>
              <w:rPr>
                <w:rFonts w:ascii="Times New Roman"/>
                <w:sz w:val="20"/>
                <w:szCs w:val="20"/>
              </w:rPr>
            </w:pPr>
          </w:p>
        </w:tc>
        <w:tc>
          <w:tcPr>
            <w:tcW w:w="1137" w:type="dxa"/>
            <w:noWrap/>
            <w:hideMark/>
          </w:tcPr>
          <w:p w14:paraId="66D1E97C" w14:textId="77777777" w:rsidR="002A52EF" w:rsidRPr="00D114BF" w:rsidRDefault="002A52EF" w:rsidP="002D2F23">
            <w:pPr>
              <w:rPr>
                <w:rFonts w:ascii="Times New Roman"/>
                <w:sz w:val="20"/>
                <w:szCs w:val="20"/>
              </w:rPr>
            </w:pPr>
          </w:p>
        </w:tc>
        <w:tc>
          <w:tcPr>
            <w:tcW w:w="1137" w:type="dxa"/>
            <w:noWrap/>
            <w:hideMark/>
          </w:tcPr>
          <w:p w14:paraId="1DF718E9" w14:textId="77777777" w:rsidR="002A52EF" w:rsidRPr="00D114BF" w:rsidRDefault="002A52EF" w:rsidP="002D2F23">
            <w:pPr>
              <w:rPr>
                <w:rFonts w:ascii="Times New Roman"/>
                <w:sz w:val="20"/>
                <w:szCs w:val="20"/>
              </w:rPr>
            </w:pPr>
          </w:p>
        </w:tc>
      </w:tr>
    </w:tbl>
    <w:p w14:paraId="684C77C7"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29"/>
        <w:gridCol w:w="7797"/>
      </w:tblGrid>
      <w:tr w:rsidR="002A52EF" w:rsidRPr="00D114BF" w14:paraId="27C194E4" w14:textId="77777777" w:rsidTr="002A52EF">
        <w:trPr>
          <w:trHeight w:val="600"/>
        </w:trPr>
        <w:tc>
          <w:tcPr>
            <w:tcW w:w="1129" w:type="dxa"/>
            <w:noWrap/>
            <w:hideMark/>
          </w:tcPr>
          <w:p w14:paraId="589BF49E" w14:textId="77777777" w:rsidR="002A52EF" w:rsidRPr="00D114BF" w:rsidRDefault="002A52EF" w:rsidP="002D2F23">
            <w:pPr>
              <w:rPr>
                <w:rFonts w:ascii="Calibri" w:hAnsi="Calibri" w:cs="Calibri"/>
                <w:b/>
                <w:bCs/>
                <w:color w:val="000000"/>
                <w:sz w:val="20"/>
                <w:szCs w:val="20"/>
              </w:rPr>
            </w:pPr>
            <w:r w:rsidRPr="00E21F63">
              <w:rPr>
                <w:rFonts w:ascii="Calibri" w:hAnsi="Calibri" w:cs="Calibri"/>
                <w:b/>
                <w:bCs/>
                <w:color w:val="000000"/>
                <w:sz w:val="20"/>
                <w:szCs w:val="20"/>
                <w:highlight w:val="yellow"/>
                <w:rPrChange w:id="252" w:author="Frederik Heylen" w:date="2019-07-11T14:01:00Z">
                  <w:rPr>
                    <w:rFonts w:ascii="Calibri" w:hAnsi="Calibri" w:cs="Calibri"/>
                    <w:b/>
                    <w:bCs/>
                    <w:color w:val="000000"/>
                    <w:sz w:val="20"/>
                    <w:szCs w:val="20"/>
                  </w:rPr>
                </w:rPrChange>
              </w:rPr>
              <w:t>QID41</w:t>
            </w:r>
          </w:p>
        </w:tc>
        <w:tc>
          <w:tcPr>
            <w:tcW w:w="7797" w:type="dxa"/>
            <w:hideMark/>
          </w:tcPr>
          <w:p w14:paraId="72043DB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Polityki i prawodawstwo unijne w różnym stopniu dotyczą różnych organizacji. Jak istotne są one dla Państwa organizacji?</w:t>
            </w:r>
            <w:r w:rsidR="005323B2">
              <w:t xml:space="preserve"> </w:t>
            </w:r>
            <w:r w:rsidR="005323B2" w:rsidRPr="005323B2">
              <w:rPr>
                <w:rFonts w:ascii="Calibri" w:hAnsi="Calibri" w:cs="Calibri"/>
                <w:color w:val="000000"/>
                <w:sz w:val="20"/>
                <w:szCs w:val="20"/>
              </w:rPr>
              <w:t>[q41]</w:t>
            </w:r>
          </w:p>
        </w:tc>
      </w:tr>
      <w:tr w:rsidR="002A52EF" w:rsidRPr="00D114BF" w14:paraId="74B75C87" w14:textId="77777777" w:rsidTr="002A52EF">
        <w:trPr>
          <w:trHeight w:val="300"/>
        </w:trPr>
        <w:tc>
          <w:tcPr>
            <w:tcW w:w="1129" w:type="dxa"/>
            <w:noWrap/>
            <w:hideMark/>
          </w:tcPr>
          <w:p w14:paraId="4879B3D6" w14:textId="77777777" w:rsidR="002A52EF" w:rsidRPr="00D114BF" w:rsidRDefault="002A52EF" w:rsidP="002D2F23">
            <w:pPr>
              <w:rPr>
                <w:rFonts w:ascii="Times New Roman"/>
                <w:sz w:val="20"/>
                <w:szCs w:val="20"/>
              </w:rPr>
            </w:pPr>
          </w:p>
        </w:tc>
        <w:tc>
          <w:tcPr>
            <w:tcW w:w="7797" w:type="dxa"/>
            <w:noWrap/>
            <w:hideMark/>
          </w:tcPr>
          <w:p w14:paraId="7FF4FDB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Bardzo istotne</w:t>
            </w:r>
            <w:r w:rsidR="005323B2">
              <w:rPr>
                <w:rFonts w:ascii="Calibri" w:hAnsi="Calibri" w:cs="Calibri"/>
                <w:color w:val="000000"/>
                <w:sz w:val="20"/>
                <w:szCs w:val="20"/>
              </w:rPr>
              <w:t xml:space="preserve"> (1)</w:t>
            </w:r>
          </w:p>
        </w:tc>
      </w:tr>
      <w:tr w:rsidR="002A52EF" w:rsidRPr="00D114BF" w14:paraId="03EEF117" w14:textId="77777777" w:rsidTr="002A52EF">
        <w:trPr>
          <w:trHeight w:val="300"/>
        </w:trPr>
        <w:tc>
          <w:tcPr>
            <w:tcW w:w="1129" w:type="dxa"/>
            <w:noWrap/>
            <w:hideMark/>
          </w:tcPr>
          <w:p w14:paraId="3965A6A6" w14:textId="77777777" w:rsidR="002A52EF" w:rsidRPr="00D114BF" w:rsidRDefault="002A52EF" w:rsidP="002D2F23">
            <w:pPr>
              <w:rPr>
                <w:rFonts w:ascii="Times New Roman"/>
                <w:sz w:val="20"/>
                <w:szCs w:val="20"/>
              </w:rPr>
            </w:pPr>
          </w:p>
        </w:tc>
        <w:tc>
          <w:tcPr>
            <w:tcW w:w="7797" w:type="dxa"/>
            <w:noWrap/>
            <w:hideMark/>
          </w:tcPr>
          <w:p w14:paraId="0BB6EEA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Istotne</w:t>
            </w:r>
            <w:r w:rsidR="005323B2">
              <w:rPr>
                <w:rFonts w:ascii="Calibri" w:hAnsi="Calibri" w:cs="Calibri"/>
                <w:color w:val="000000"/>
                <w:sz w:val="20"/>
                <w:szCs w:val="20"/>
              </w:rPr>
              <w:t xml:space="preserve"> (2)</w:t>
            </w:r>
          </w:p>
        </w:tc>
      </w:tr>
      <w:tr w:rsidR="002A52EF" w:rsidRPr="00D114BF" w14:paraId="168ACE73" w14:textId="77777777" w:rsidTr="002A52EF">
        <w:trPr>
          <w:trHeight w:val="300"/>
        </w:trPr>
        <w:tc>
          <w:tcPr>
            <w:tcW w:w="1129" w:type="dxa"/>
            <w:noWrap/>
            <w:hideMark/>
          </w:tcPr>
          <w:p w14:paraId="00A3A01A" w14:textId="77777777" w:rsidR="002A52EF" w:rsidRPr="00D114BF" w:rsidRDefault="002A52EF" w:rsidP="002D2F23">
            <w:pPr>
              <w:rPr>
                <w:rFonts w:ascii="Times New Roman"/>
                <w:sz w:val="20"/>
                <w:szCs w:val="20"/>
              </w:rPr>
            </w:pPr>
          </w:p>
        </w:tc>
        <w:tc>
          <w:tcPr>
            <w:tcW w:w="7797" w:type="dxa"/>
            <w:noWrap/>
            <w:hideMark/>
          </w:tcPr>
          <w:p w14:paraId="2041C76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Mniej istotne, inne obszary są ważniejsze</w:t>
            </w:r>
            <w:r w:rsidR="005323B2">
              <w:rPr>
                <w:rFonts w:ascii="Calibri" w:hAnsi="Calibri" w:cs="Calibri"/>
                <w:color w:val="000000"/>
                <w:sz w:val="20"/>
                <w:szCs w:val="20"/>
              </w:rPr>
              <w:t xml:space="preserve"> (3)</w:t>
            </w:r>
          </w:p>
        </w:tc>
      </w:tr>
      <w:tr w:rsidR="002A52EF" w:rsidRPr="00D114BF" w14:paraId="395E17D7" w14:textId="77777777" w:rsidTr="002A52EF">
        <w:trPr>
          <w:trHeight w:val="300"/>
        </w:trPr>
        <w:tc>
          <w:tcPr>
            <w:tcW w:w="1129" w:type="dxa"/>
            <w:noWrap/>
            <w:hideMark/>
          </w:tcPr>
          <w:p w14:paraId="661EDA91" w14:textId="77777777" w:rsidR="002A52EF" w:rsidRPr="00D114BF" w:rsidRDefault="002A52EF" w:rsidP="002D2F23">
            <w:pPr>
              <w:rPr>
                <w:rFonts w:ascii="Times New Roman"/>
                <w:sz w:val="20"/>
                <w:szCs w:val="20"/>
              </w:rPr>
            </w:pPr>
          </w:p>
        </w:tc>
        <w:tc>
          <w:tcPr>
            <w:tcW w:w="7797" w:type="dxa"/>
            <w:noWrap/>
            <w:hideMark/>
          </w:tcPr>
          <w:p w14:paraId="48B3EB7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Nieistotne</w:t>
            </w:r>
            <w:r w:rsidR="005323B2">
              <w:rPr>
                <w:rFonts w:ascii="Calibri" w:hAnsi="Calibri" w:cs="Calibri"/>
                <w:color w:val="000000"/>
                <w:sz w:val="20"/>
                <w:szCs w:val="20"/>
              </w:rPr>
              <w:t xml:space="preserve"> (4)</w:t>
            </w:r>
          </w:p>
        </w:tc>
      </w:tr>
    </w:tbl>
    <w:p w14:paraId="69C56F7D"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29"/>
        <w:gridCol w:w="7797"/>
      </w:tblGrid>
      <w:tr w:rsidR="002A52EF" w:rsidRPr="00D114BF" w14:paraId="37BE1339" w14:textId="77777777" w:rsidTr="002A52EF">
        <w:trPr>
          <w:trHeight w:val="600"/>
        </w:trPr>
        <w:tc>
          <w:tcPr>
            <w:tcW w:w="1129" w:type="dxa"/>
            <w:noWrap/>
            <w:hideMark/>
          </w:tcPr>
          <w:p w14:paraId="56530D30"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53" w:author="Frederik Heylen" w:date="2019-07-11T14:38:00Z">
                  <w:rPr>
                    <w:rFonts w:ascii="Calibri" w:hAnsi="Calibri" w:cs="Calibri"/>
                    <w:b/>
                    <w:bCs/>
                    <w:color w:val="000000"/>
                    <w:sz w:val="20"/>
                    <w:szCs w:val="20"/>
                  </w:rPr>
                </w:rPrChange>
              </w:rPr>
              <w:t>QID42</w:t>
            </w:r>
          </w:p>
        </w:tc>
        <w:tc>
          <w:tcPr>
            <w:tcW w:w="7797" w:type="dxa"/>
            <w:hideMark/>
          </w:tcPr>
          <w:p w14:paraId="4B2DD12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Ile procent środków organizacji przeznaczane jest na akcje związane z politykami Unii Europejskiej?</w:t>
            </w:r>
            <w:r w:rsidR="005323B2">
              <w:t xml:space="preserve"> </w:t>
            </w:r>
            <w:r w:rsidR="005323B2" w:rsidRPr="005323B2">
              <w:rPr>
                <w:rFonts w:ascii="Calibri" w:hAnsi="Calibri" w:cs="Calibri"/>
                <w:color w:val="000000"/>
                <w:sz w:val="20"/>
                <w:szCs w:val="20"/>
              </w:rPr>
              <w:t>[q42]</w:t>
            </w:r>
          </w:p>
        </w:tc>
      </w:tr>
      <w:tr w:rsidR="002A52EF" w:rsidRPr="00D114BF" w14:paraId="331AD122" w14:textId="77777777" w:rsidTr="002A52EF">
        <w:trPr>
          <w:trHeight w:val="300"/>
        </w:trPr>
        <w:tc>
          <w:tcPr>
            <w:tcW w:w="1129" w:type="dxa"/>
            <w:noWrap/>
            <w:hideMark/>
          </w:tcPr>
          <w:p w14:paraId="11F438D1" w14:textId="77777777" w:rsidR="002A52EF" w:rsidRPr="00D114BF" w:rsidRDefault="002A52EF" w:rsidP="002D2F23">
            <w:pPr>
              <w:rPr>
                <w:rFonts w:ascii="Times New Roman"/>
                <w:sz w:val="20"/>
                <w:szCs w:val="20"/>
              </w:rPr>
            </w:pPr>
          </w:p>
        </w:tc>
        <w:tc>
          <w:tcPr>
            <w:tcW w:w="7797" w:type="dxa"/>
            <w:noWrap/>
            <w:hideMark/>
          </w:tcPr>
          <w:p w14:paraId="61346BD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Brak środków</w:t>
            </w:r>
            <w:r w:rsidR="005323B2">
              <w:rPr>
                <w:rFonts w:ascii="Calibri" w:hAnsi="Calibri" w:cs="Calibri"/>
                <w:color w:val="000000"/>
                <w:sz w:val="20"/>
                <w:szCs w:val="20"/>
              </w:rPr>
              <w:t xml:space="preserve"> (1)</w:t>
            </w:r>
          </w:p>
        </w:tc>
      </w:tr>
      <w:tr w:rsidR="002A52EF" w:rsidRPr="00D114BF" w14:paraId="154B5F02" w14:textId="77777777" w:rsidTr="002A52EF">
        <w:trPr>
          <w:trHeight w:val="300"/>
        </w:trPr>
        <w:tc>
          <w:tcPr>
            <w:tcW w:w="1129" w:type="dxa"/>
            <w:noWrap/>
            <w:hideMark/>
          </w:tcPr>
          <w:p w14:paraId="26D5C2A5" w14:textId="77777777" w:rsidR="002A52EF" w:rsidRPr="00D114BF" w:rsidRDefault="002A52EF" w:rsidP="002D2F23">
            <w:pPr>
              <w:rPr>
                <w:rFonts w:ascii="Times New Roman"/>
                <w:sz w:val="20"/>
                <w:szCs w:val="20"/>
              </w:rPr>
            </w:pPr>
          </w:p>
        </w:tc>
        <w:tc>
          <w:tcPr>
            <w:tcW w:w="7797" w:type="dxa"/>
            <w:noWrap/>
            <w:hideMark/>
          </w:tcPr>
          <w:p w14:paraId="7198FDB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Mniej niż 10%</w:t>
            </w:r>
            <w:r w:rsidR="005323B2">
              <w:rPr>
                <w:rFonts w:ascii="Calibri" w:hAnsi="Calibri" w:cs="Calibri"/>
                <w:color w:val="000000"/>
                <w:sz w:val="20"/>
                <w:szCs w:val="20"/>
              </w:rPr>
              <w:t xml:space="preserve"> (2)</w:t>
            </w:r>
          </w:p>
        </w:tc>
      </w:tr>
      <w:tr w:rsidR="002A52EF" w:rsidRPr="00D114BF" w14:paraId="455FFE04" w14:textId="77777777" w:rsidTr="002A52EF">
        <w:trPr>
          <w:trHeight w:val="300"/>
        </w:trPr>
        <w:tc>
          <w:tcPr>
            <w:tcW w:w="1129" w:type="dxa"/>
            <w:noWrap/>
            <w:hideMark/>
          </w:tcPr>
          <w:p w14:paraId="0788824F" w14:textId="77777777" w:rsidR="002A52EF" w:rsidRPr="00D114BF" w:rsidRDefault="002A52EF" w:rsidP="002D2F23">
            <w:pPr>
              <w:rPr>
                <w:rFonts w:ascii="Times New Roman"/>
                <w:sz w:val="20"/>
                <w:szCs w:val="20"/>
              </w:rPr>
            </w:pPr>
          </w:p>
        </w:tc>
        <w:tc>
          <w:tcPr>
            <w:tcW w:w="7797" w:type="dxa"/>
            <w:noWrap/>
            <w:hideMark/>
          </w:tcPr>
          <w:p w14:paraId="1AFBB51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Między 10 a 25%</w:t>
            </w:r>
            <w:r w:rsidR="005323B2">
              <w:rPr>
                <w:rFonts w:ascii="Calibri" w:hAnsi="Calibri" w:cs="Calibri"/>
                <w:color w:val="000000"/>
                <w:sz w:val="20"/>
                <w:szCs w:val="20"/>
              </w:rPr>
              <w:t xml:space="preserve"> (3)</w:t>
            </w:r>
          </w:p>
        </w:tc>
      </w:tr>
      <w:tr w:rsidR="002A52EF" w:rsidRPr="00D114BF" w14:paraId="13A47945" w14:textId="77777777" w:rsidTr="002A52EF">
        <w:trPr>
          <w:trHeight w:val="300"/>
        </w:trPr>
        <w:tc>
          <w:tcPr>
            <w:tcW w:w="1129" w:type="dxa"/>
            <w:noWrap/>
            <w:hideMark/>
          </w:tcPr>
          <w:p w14:paraId="0EA0A930" w14:textId="77777777" w:rsidR="002A52EF" w:rsidRPr="00D114BF" w:rsidRDefault="002A52EF" w:rsidP="002D2F23">
            <w:pPr>
              <w:rPr>
                <w:rFonts w:ascii="Times New Roman"/>
                <w:sz w:val="20"/>
                <w:szCs w:val="20"/>
              </w:rPr>
            </w:pPr>
          </w:p>
        </w:tc>
        <w:tc>
          <w:tcPr>
            <w:tcW w:w="7797" w:type="dxa"/>
            <w:noWrap/>
            <w:hideMark/>
          </w:tcPr>
          <w:p w14:paraId="44873FB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Między 25 a 50%</w:t>
            </w:r>
            <w:r w:rsidR="005323B2">
              <w:rPr>
                <w:rFonts w:ascii="Calibri" w:hAnsi="Calibri" w:cs="Calibri"/>
                <w:color w:val="000000"/>
                <w:sz w:val="20"/>
                <w:szCs w:val="20"/>
              </w:rPr>
              <w:t xml:space="preserve"> (4)</w:t>
            </w:r>
          </w:p>
        </w:tc>
      </w:tr>
      <w:tr w:rsidR="002A52EF" w:rsidRPr="00D114BF" w14:paraId="1E52628E" w14:textId="77777777" w:rsidTr="002A52EF">
        <w:trPr>
          <w:trHeight w:val="300"/>
        </w:trPr>
        <w:tc>
          <w:tcPr>
            <w:tcW w:w="1129" w:type="dxa"/>
            <w:noWrap/>
            <w:hideMark/>
          </w:tcPr>
          <w:p w14:paraId="27CD1679" w14:textId="77777777" w:rsidR="002A52EF" w:rsidRPr="00D114BF" w:rsidRDefault="002A52EF" w:rsidP="002D2F23">
            <w:pPr>
              <w:rPr>
                <w:rFonts w:ascii="Times New Roman"/>
                <w:sz w:val="20"/>
                <w:szCs w:val="20"/>
              </w:rPr>
            </w:pPr>
          </w:p>
        </w:tc>
        <w:tc>
          <w:tcPr>
            <w:tcW w:w="7797" w:type="dxa"/>
            <w:noWrap/>
            <w:hideMark/>
          </w:tcPr>
          <w:p w14:paraId="01E3E19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Między 50 a 75%</w:t>
            </w:r>
            <w:r w:rsidR="005323B2">
              <w:rPr>
                <w:rFonts w:ascii="Calibri" w:hAnsi="Calibri" w:cs="Calibri"/>
                <w:color w:val="000000"/>
                <w:sz w:val="20"/>
                <w:szCs w:val="20"/>
              </w:rPr>
              <w:t xml:space="preserve"> (5)</w:t>
            </w:r>
          </w:p>
        </w:tc>
      </w:tr>
      <w:tr w:rsidR="002A52EF" w:rsidRPr="00D114BF" w14:paraId="4AF70E5B" w14:textId="77777777" w:rsidTr="002A52EF">
        <w:trPr>
          <w:trHeight w:val="300"/>
        </w:trPr>
        <w:tc>
          <w:tcPr>
            <w:tcW w:w="1129" w:type="dxa"/>
            <w:noWrap/>
            <w:hideMark/>
          </w:tcPr>
          <w:p w14:paraId="599BAF5D" w14:textId="77777777" w:rsidR="002A52EF" w:rsidRPr="00D114BF" w:rsidRDefault="002A52EF" w:rsidP="002D2F23">
            <w:pPr>
              <w:rPr>
                <w:rFonts w:ascii="Times New Roman"/>
                <w:sz w:val="20"/>
                <w:szCs w:val="20"/>
              </w:rPr>
            </w:pPr>
          </w:p>
        </w:tc>
        <w:tc>
          <w:tcPr>
            <w:tcW w:w="7797" w:type="dxa"/>
            <w:noWrap/>
            <w:hideMark/>
          </w:tcPr>
          <w:p w14:paraId="44A3621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Więcej niż 75%</w:t>
            </w:r>
            <w:r w:rsidR="005323B2">
              <w:rPr>
                <w:rFonts w:ascii="Calibri" w:hAnsi="Calibri" w:cs="Calibri"/>
                <w:color w:val="000000"/>
                <w:sz w:val="20"/>
                <w:szCs w:val="20"/>
              </w:rPr>
              <w:t xml:space="preserve"> (6)</w:t>
            </w:r>
          </w:p>
        </w:tc>
      </w:tr>
      <w:tr w:rsidR="002A52EF" w:rsidRPr="00D114BF" w14:paraId="2BD4B743" w14:textId="77777777" w:rsidTr="002A52EF">
        <w:trPr>
          <w:trHeight w:val="300"/>
        </w:trPr>
        <w:tc>
          <w:tcPr>
            <w:tcW w:w="1129" w:type="dxa"/>
            <w:noWrap/>
            <w:hideMark/>
          </w:tcPr>
          <w:p w14:paraId="02EE9885" w14:textId="77777777" w:rsidR="002A52EF" w:rsidRPr="00D114BF" w:rsidRDefault="002A52EF" w:rsidP="002D2F23">
            <w:pPr>
              <w:rPr>
                <w:rFonts w:ascii="Times New Roman"/>
                <w:sz w:val="20"/>
                <w:szCs w:val="20"/>
              </w:rPr>
            </w:pPr>
            <w:commentRangeStart w:id="254"/>
          </w:p>
        </w:tc>
        <w:tc>
          <w:tcPr>
            <w:tcW w:w="7797" w:type="dxa"/>
            <w:noWrap/>
            <w:hideMark/>
          </w:tcPr>
          <w:p w14:paraId="165DE988" w14:textId="35C3F29A" w:rsidR="002A52EF" w:rsidRPr="00D114BF" w:rsidRDefault="002A52EF" w:rsidP="002D2F23">
            <w:pPr>
              <w:rPr>
                <w:rFonts w:ascii="Calibri" w:hAnsi="Calibri" w:cs="Calibri"/>
                <w:color w:val="000000"/>
                <w:sz w:val="20"/>
                <w:szCs w:val="20"/>
              </w:rPr>
            </w:pPr>
            <w:del w:id="255" w:author="Frederik Heylen" w:date="2019-07-11T14:02:00Z">
              <w:r w:rsidRPr="00D114BF" w:rsidDel="000A506B">
                <w:rPr>
                  <w:rFonts w:ascii="Calibri" w:hAnsi="Calibri" w:cs="Calibri"/>
                  <w:color w:val="000000"/>
                  <w:sz w:val="20"/>
                  <w:szCs w:val="20"/>
                </w:rPr>
                <w:delText>Nie wiem</w:delText>
              </w:r>
              <w:r w:rsidR="005323B2" w:rsidDel="000A506B">
                <w:rPr>
                  <w:rFonts w:ascii="Calibri" w:hAnsi="Calibri" w:cs="Calibri"/>
                  <w:color w:val="000000"/>
                  <w:sz w:val="20"/>
                  <w:szCs w:val="20"/>
                </w:rPr>
                <w:delText xml:space="preserve"> (7)</w:delText>
              </w:r>
              <w:commentRangeEnd w:id="254"/>
              <w:r w:rsidR="00E21F63" w:rsidDel="000A506B">
                <w:rPr>
                  <w:rStyle w:val="Verwijzingopmerking"/>
                </w:rPr>
                <w:commentReference w:id="254"/>
              </w:r>
            </w:del>
          </w:p>
        </w:tc>
      </w:tr>
    </w:tbl>
    <w:p w14:paraId="1A87604E"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129"/>
        <w:gridCol w:w="1843"/>
        <w:gridCol w:w="1190"/>
        <w:gridCol w:w="1191"/>
        <w:gridCol w:w="1191"/>
        <w:gridCol w:w="1191"/>
        <w:gridCol w:w="1191"/>
      </w:tblGrid>
      <w:tr w:rsidR="002A52EF" w:rsidRPr="00D114BF" w14:paraId="6990BA8A" w14:textId="77777777" w:rsidTr="002A52EF">
        <w:trPr>
          <w:trHeight w:val="900"/>
        </w:trPr>
        <w:tc>
          <w:tcPr>
            <w:tcW w:w="1129" w:type="dxa"/>
            <w:noWrap/>
            <w:hideMark/>
          </w:tcPr>
          <w:p w14:paraId="56865771"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56" w:author="Frederik Heylen" w:date="2019-07-11T14:38:00Z">
                  <w:rPr>
                    <w:rFonts w:ascii="Calibri" w:hAnsi="Calibri" w:cs="Calibri"/>
                    <w:b/>
                    <w:bCs/>
                    <w:color w:val="000000"/>
                    <w:sz w:val="20"/>
                    <w:szCs w:val="20"/>
                  </w:rPr>
                </w:rPrChange>
              </w:rPr>
              <w:t>QID43</w:t>
            </w:r>
          </w:p>
        </w:tc>
        <w:tc>
          <w:tcPr>
            <w:tcW w:w="7797" w:type="dxa"/>
            <w:gridSpan w:val="6"/>
            <w:hideMark/>
          </w:tcPr>
          <w:p w14:paraId="7AD5725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Jak scharakteryzowalibyście Państwo relacje Państwa organizacji z organami władzy na poziomie narodowym i europejskim?</w:t>
            </w:r>
          </w:p>
        </w:tc>
      </w:tr>
      <w:tr w:rsidR="002A52EF" w:rsidRPr="00D114BF" w14:paraId="43E9FD11" w14:textId="77777777" w:rsidTr="005323B2">
        <w:trPr>
          <w:trHeight w:val="300"/>
        </w:trPr>
        <w:tc>
          <w:tcPr>
            <w:tcW w:w="1129" w:type="dxa"/>
            <w:noWrap/>
            <w:hideMark/>
          </w:tcPr>
          <w:p w14:paraId="705123DC" w14:textId="77777777" w:rsidR="002A52EF" w:rsidRPr="00D114BF" w:rsidRDefault="002A52EF" w:rsidP="002D2F23">
            <w:pPr>
              <w:rPr>
                <w:rFonts w:ascii="Times New Roman"/>
                <w:sz w:val="20"/>
                <w:szCs w:val="20"/>
              </w:rPr>
            </w:pPr>
          </w:p>
        </w:tc>
        <w:tc>
          <w:tcPr>
            <w:tcW w:w="1843" w:type="dxa"/>
            <w:noWrap/>
            <w:hideMark/>
          </w:tcPr>
          <w:p w14:paraId="73D9A60E" w14:textId="77777777" w:rsidR="002A52EF" w:rsidRPr="00D114BF" w:rsidRDefault="002A52EF" w:rsidP="002D2F23">
            <w:pPr>
              <w:rPr>
                <w:rFonts w:ascii="Times New Roman"/>
                <w:sz w:val="20"/>
                <w:szCs w:val="20"/>
              </w:rPr>
            </w:pPr>
          </w:p>
        </w:tc>
        <w:tc>
          <w:tcPr>
            <w:tcW w:w="1190" w:type="dxa"/>
            <w:noWrap/>
            <w:hideMark/>
          </w:tcPr>
          <w:p w14:paraId="7FC46017"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Oparte na bliskiej współpracy</w:t>
            </w:r>
          </w:p>
        </w:tc>
        <w:tc>
          <w:tcPr>
            <w:tcW w:w="1191" w:type="dxa"/>
            <w:noWrap/>
            <w:hideMark/>
          </w:tcPr>
          <w:p w14:paraId="2BA7600C"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Oparte współpracy w umiarkowanym stopniu</w:t>
            </w:r>
          </w:p>
        </w:tc>
        <w:tc>
          <w:tcPr>
            <w:tcW w:w="1191" w:type="dxa"/>
            <w:noWrap/>
            <w:hideMark/>
          </w:tcPr>
          <w:p w14:paraId="4F1C726B"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Oparte na umiarkowanym konflikcie</w:t>
            </w:r>
          </w:p>
        </w:tc>
        <w:tc>
          <w:tcPr>
            <w:tcW w:w="1191" w:type="dxa"/>
            <w:noWrap/>
            <w:hideMark/>
          </w:tcPr>
          <w:p w14:paraId="115E4658"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Bardzo konfliktowe</w:t>
            </w:r>
          </w:p>
        </w:tc>
        <w:tc>
          <w:tcPr>
            <w:tcW w:w="1191" w:type="dxa"/>
            <w:noWrap/>
            <w:hideMark/>
          </w:tcPr>
          <w:p w14:paraId="68BD5EC8" w14:textId="189F11A2" w:rsidR="002A52EF" w:rsidRPr="00D114BF" w:rsidRDefault="002A52EF" w:rsidP="002D2F23">
            <w:pPr>
              <w:rPr>
                <w:rFonts w:ascii="Times New Roman"/>
                <w:sz w:val="20"/>
                <w:szCs w:val="20"/>
              </w:rPr>
            </w:pPr>
            <w:del w:id="257" w:author="Frederik Heylen" w:date="2019-07-11T14:03:00Z">
              <w:r w:rsidRPr="00D114BF" w:rsidDel="000A506B">
                <w:rPr>
                  <w:rFonts w:ascii="Calibri" w:hAnsi="Calibri" w:cs="Calibri"/>
                  <w:color w:val="000000"/>
                  <w:sz w:val="20"/>
                  <w:szCs w:val="20"/>
                </w:rPr>
                <w:delText>Nie dotyczy</w:delText>
              </w:r>
            </w:del>
          </w:p>
        </w:tc>
      </w:tr>
      <w:tr w:rsidR="005323B2" w:rsidRPr="00D114BF" w14:paraId="49DE5BBE" w14:textId="77777777" w:rsidTr="005323B2">
        <w:trPr>
          <w:trHeight w:val="300"/>
        </w:trPr>
        <w:tc>
          <w:tcPr>
            <w:tcW w:w="1129" w:type="dxa"/>
            <w:noWrap/>
          </w:tcPr>
          <w:p w14:paraId="029E49EC" w14:textId="77777777" w:rsidR="005323B2" w:rsidRPr="00D114BF" w:rsidRDefault="005323B2" w:rsidP="002D2F23">
            <w:pPr>
              <w:rPr>
                <w:rFonts w:ascii="Calibri" w:hAnsi="Calibri" w:cs="Calibri"/>
                <w:color w:val="000000"/>
                <w:sz w:val="20"/>
                <w:szCs w:val="20"/>
              </w:rPr>
            </w:pPr>
          </w:p>
        </w:tc>
        <w:tc>
          <w:tcPr>
            <w:tcW w:w="1843" w:type="dxa"/>
            <w:noWrap/>
          </w:tcPr>
          <w:p w14:paraId="0D86A6EC" w14:textId="77777777" w:rsidR="005323B2" w:rsidRPr="00D114BF" w:rsidRDefault="005323B2" w:rsidP="002D2F23">
            <w:pPr>
              <w:rPr>
                <w:rFonts w:ascii="Calibri" w:hAnsi="Calibri" w:cs="Calibri"/>
                <w:color w:val="000000"/>
                <w:sz w:val="20"/>
                <w:szCs w:val="20"/>
              </w:rPr>
            </w:pPr>
          </w:p>
        </w:tc>
        <w:tc>
          <w:tcPr>
            <w:tcW w:w="1190" w:type="dxa"/>
            <w:noWrap/>
          </w:tcPr>
          <w:p w14:paraId="01BE6A75" w14:textId="77777777" w:rsidR="005323B2" w:rsidRPr="00D114BF" w:rsidRDefault="005323B2" w:rsidP="005323B2">
            <w:pPr>
              <w:jc w:val="center"/>
              <w:rPr>
                <w:rFonts w:ascii="Calibri" w:hAnsi="Calibri" w:cs="Calibri"/>
                <w:color w:val="000000"/>
                <w:sz w:val="20"/>
                <w:szCs w:val="20"/>
              </w:rPr>
            </w:pPr>
            <w:r>
              <w:rPr>
                <w:rFonts w:ascii="Calibri" w:hAnsi="Calibri" w:cs="Calibri"/>
                <w:color w:val="000000"/>
                <w:sz w:val="20"/>
                <w:szCs w:val="20"/>
              </w:rPr>
              <w:t>1</w:t>
            </w:r>
          </w:p>
        </w:tc>
        <w:tc>
          <w:tcPr>
            <w:tcW w:w="1191" w:type="dxa"/>
            <w:noWrap/>
          </w:tcPr>
          <w:p w14:paraId="0106AFE6" w14:textId="77777777" w:rsidR="005323B2" w:rsidRPr="00D114BF" w:rsidRDefault="005323B2" w:rsidP="005323B2">
            <w:pPr>
              <w:jc w:val="center"/>
              <w:rPr>
                <w:rFonts w:ascii="Times New Roman"/>
                <w:sz w:val="20"/>
                <w:szCs w:val="20"/>
              </w:rPr>
            </w:pPr>
            <w:r>
              <w:rPr>
                <w:rFonts w:ascii="Times New Roman"/>
                <w:sz w:val="20"/>
                <w:szCs w:val="20"/>
              </w:rPr>
              <w:t>2</w:t>
            </w:r>
          </w:p>
        </w:tc>
        <w:tc>
          <w:tcPr>
            <w:tcW w:w="1191" w:type="dxa"/>
            <w:noWrap/>
          </w:tcPr>
          <w:p w14:paraId="7896B02B" w14:textId="77777777" w:rsidR="005323B2" w:rsidRPr="00D114BF" w:rsidRDefault="005323B2" w:rsidP="005323B2">
            <w:pPr>
              <w:jc w:val="center"/>
              <w:rPr>
                <w:rFonts w:ascii="Times New Roman"/>
                <w:sz w:val="20"/>
                <w:szCs w:val="20"/>
              </w:rPr>
            </w:pPr>
            <w:r>
              <w:rPr>
                <w:rFonts w:ascii="Times New Roman"/>
                <w:sz w:val="20"/>
                <w:szCs w:val="20"/>
              </w:rPr>
              <w:t>3</w:t>
            </w:r>
          </w:p>
        </w:tc>
        <w:tc>
          <w:tcPr>
            <w:tcW w:w="1191" w:type="dxa"/>
            <w:noWrap/>
          </w:tcPr>
          <w:p w14:paraId="47F15980" w14:textId="77777777" w:rsidR="005323B2" w:rsidRPr="00D114BF" w:rsidRDefault="005323B2" w:rsidP="005323B2">
            <w:pPr>
              <w:jc w:val="center"/>
              <w:rPr>
                <w:rFonts w:ascii="Times New Roman"/>
                <w:sz w:val="20"/>
                <w:szCs w:val="20"/>
              </w:rPr>
            </w:pPr>
            <w:r>
              <w:rPr>
                <w:rFonts w:ascii="Times New Roman"/>
                <w:sz w:val="20"/>
                <w:szCs w:val="20"/>
              </w:rPr>
              <w:t>4</w:t>
            </w:r>
          </w:p>
        </w:tc>
        <w:tc>
          <w:tcPr>
            <w:tcW w:w="1191" w:type="dxa"/>
            <w:noWrap/>
          </w:tcPr>
          <w:p w14:paraId="1103624A" w14:textId="77777777" w:rsidR="005323B2" w:rsidRPr="00D114BF" w:rsidRDefault="005323B2" w:rsidP="005323B2">
            <w:pPr>
              <w:jc w:val="center"/>
              <w:rPr>
                <w:rFonts w:ascii="Times New Roman"/>
                <w:sz w:val="20"/>
                <w:szCs w:val="20"/>
              </w:rPr>
            </w:pPr>
            <w:commentRangeStart w:id="258"/>
            <w:r>
              <w:rPr>
                <w:rFonts w:ascii="Times New Roman"/>
                <w:sz w:val="20"/>
                <w:szCs w:val="20"/>
              </w:rPr>
              <w:t>5</w:t>
            </w:r>
            <w:commentRangeEnd w:id="258"/>
            <w:r w:rsidR="000A506B">
              <w:rPr>
                <w:rStyle w:val="Verwijzingopmerking"/>
              </w:rPr>
              <w:commentReference w:id="258"/>
            </w:r>
          </w:p>
        </w:tc>
      </w:tr>
      <w:tr w:rsidR="002A52EF" w:rsidRPr="00D114BF" w14:paraId="2EA2CD59" w14:textId="77777777" w:rsidTr="005323B2">
        <w:trPr>
          <w:trHeight w:val="300"/>
        </w:trPr>
        <w:tc>
          <w:tcPr>
            <w:tcW w:w="1129" w:type="dxa"/>
            <w:noWrap/>
            <w:hideMark/>
          </w:tcPr>
          <w:p w14:paraId="72725DF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[q43_01]</w:t>
            </w:r>
          </w:p>
        </w:tc>
        <w:tc>
          <w:tcPr>
            <w:tcW w:w="1843" w:type="dxa"/>
            <w:noWrap/>
            <w:hideMark/>
          </w:tcPr>
          <w:p w14:paraId="288BB3A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Poziom europejski</w:t>
            </w:r>
          </w:p>
        </w:tc>
        <w:tc>
          <w:tcPr>
            <w:tcW w:w="1190" w:type="dxa"/>
            <w:noWrap/>
            <w:hideMark/>
          </w:tcPr>
          <w:p w14:paraId="12790A3B" w14:textId="77777777" w:rsidR="002A52EF" w:rsidRPr="00D114BF" w:rsidRDefault="002A52EF" w:rsidP="002D2F23">
            <w:pPr>
              <w:rPr>
                <w:rFonts w:ascii="Calibri" w:hAnsi="Calibri" w:cs="Calibri"/>
                <w:color w:val="000000"/>
                <w:sz w:val="20"/>
                <w:szCs w:val="20"/>
              </w:rPr>
            </w:pPr>
          </w:p>
        </w:tc>
        <w:tc>
          <w:tcPr>
            <w:tcW w:w="1191" w:type="dxa"/>
            <w:noWrap/>
            <w:hideMark/>
          </w:tcPr>
          <w:p w14:paraId="488A421D" w14:textId="77777777" w:rsidR="002A52EF" w:rsidRPr="00D114BF" w:rsidRDefault="002A52EF" w:rsidP="002D2F23">
            <w:pPr>
              <w:rPr>
                <w:rFonts w:ascii="Times New Roman"/>
                <w:sz w:val="20"/>
                <w:szCs w:val="20"/>
              </w:rPr>
            </w:pPr>
          </w:p>
        </w:tc>
        <w:tc>
          <w:tcPr>
            <w:tcW w:w="1191" w:type="dxa"/>
            <w:noWrap/>
            <w:hideMark/>
          </w:tcPr>
          <w:p w14:paraId="7B1733B7" w14:textId="77777777" w:rsidR="002A52EF" w:rsidRPr="00D114BF" w:rsidRDefault="002A52EF" w:rsidP="002D2F23">
            <w:pPr>
              <w:rPr>
                <w:rFonts w:ascii="Times New Roman"/>
                <w:sz w:val="20"/>
                <w:szCs w:val="20"/>
              </w:rPr>
            </w:pPr>
          </w:p>
        </w:tc>
        <w:tc>
          <w:tcPr>
            <w:tcW w:w="1191" w:type="dxa"/>
            <w:noWrap/>
            <w:hideMark/>
          </w:tcPr>
          <w:p w14:paraId="4427E3DF" w14:textId="77777777" w:rsidR="002A52EF" w:rsidRPr="00D114BF" w:rsidRDefault="002A52EF" w:rsidP="002D2F23">
            <w:pPr>
              <w:rPr>
                <w:rFonts w:ascii="Times New Roman"/>
                <w:sz w:val="20"/>
                <w:szCs w:val="20"/>
              </w:rPr>
            </w:pPr>
          </w:p>
        </w:tc>
        <w:tc>
          <w:tcPr>
            <w:tcW w:w="1191" w:type="dxa"/>
            <w:noWrap/>
            <w:hideMark/>
          </w:tcPr>
          <w:p w14:paraId="495DCD89" w14:textId="77777777" w:rsidR="002A52EF" w:rsidRPr="00D114BF" w:rsidRDefault="002A52EF" w:rsidP="002D2F23">
            <w:pPr>
              <w:rPr>
                <w:rFonts w:ascii="Times New Roman"/>
                <w:sz w:val="20"/>
                <w:szCs w:val="20"/>
              </w:rPr>
            </w:pPr>
          </w:p>
        </w:tc>
      </w:tr>
      <w:tr w:rsidR="002A52EF" w:rsidRPr="00D114BF" w14:paraId="36EAFE52" w14:textId="77777777" w:rsidTr="005323B2">
        <w:trPr>
          <w:trHeight w:val="300"/>
        </w:trPr>
        <w:tc>
          <w:tcPr>
            <w:tcW w:w="1129" w:type="dxa"/>
            <w:noWrap/>
            <w:hideMark/>
          </w:tcPr>
          <w:p w14:paraId="36AC9B3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[q43_02]</w:t>
            </w:r>
          </w:p>
        </w:tc>
        <w:tc>
          <w:tcPr>
            <w:tcW w:w="1843" w:type="dxa"/>
            <w:noWrap/>
            <w:hideMark/>
          </w:tcPr>
          <w:p w14:paraId="16CC26B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Poziom narodowy</w:t>
            </w:r>
          </w:p>
        </w:tc>
        <w:tc>
          <w:tcPr>
            <w:tcW w:w="1190" w:type="dxa"/>
            <w:noWrap/>
            <w:hideMark/>
          </w:tcPr>
          <w:p w14:paraId="30F5ECC2" w14:textId="77777777" w:rsidR="002A52EF" w:rsidRPr="00D114BF" w:rsidRDefault="002A52EF" w:rsidP="002D2F23">
            <w:pPr>
              <w:rPr>
                <w:rFonts w:ascii="Calibri" w:hAnsi="Calibri" w:cs="Calibri"/>
                <w:color w:val="000000"/>
                <w:sz w:val="20"/>
                <w:szCs w:val="20"/>
              </w:rPr>
            </w:pPr>
          </w:p>
        </w:tc>
        <w:tc>
          <w:tcPr>
            <w:tcW w:w="1191" w:type="dxa"/>
            <w:noWrap/>
            <w:hideMark/>
          </w:tcPr>
          <w:p w14:paraId="6588A3BE" w14:textId="77777777" w:rsidR="002A52EF" w:rsidRPr="00D114BF" w:rsidRDefault="002A52EF" w:rsidP="002D2F23">
            <w:pPr>
              <w:rPr>
                <w:rFonts w:ascii="Times New Roman"/>
                <w:sz w:val="20"/>
                <w:szCs w:val="20"/>
              </w:rPr>
            </w:pPr>
          </w:p>
        </w:tc>
        <w:tc>
          <w:tcPr>
            <w:tcW w:w="1191" w:type="dxa"/>
            <w:noWrap/>
            <w:hideMark/>
          </w:tcPr>
          <w:p w14:paraId="45FEA4FD" w14:textId="77777777" w:rsidR="002A52EF" w:rsidRPr="00D114BF" w:rsidRDefault="002A52EF" w:rsidP="002D2F23">
            <w:pPr>
              <w:rPr>
                <w:rFonts w:ascii="Times New Roman"/>
                <w:sz w:val="20"/>
                <w:szCs w:val="20"/>
              </w:rPr>
            </w:pPr>
          </w:p>
        </w:tc>
        <w:tc>
          <w:tcPr>
            <w:tcW w:w="1191" w:type="dxa"/>
            <w:noWrap/>
            <w:hideMark/>
          </w:tcPr>
          <w:p w14:paraId="550C4624" w14:textId="77777777" w:rsidR="002A52EF" w:rsidRPr="00D114BF" w:rsidRDefault="002A52EF" w:rsidP="002D2F23">
            <w:pPr>
              <w:rPr>
                <w:rFonts w:ascii="Times New Roman"/>
                <w:sz w:val="20"/>
                <w:szCs w:val="20"/>
              </w:rPr>
            </w:pPr>
          </w:p>
        </w:tc>
        <w:tc>
          <w:tcPr>
            <w:tcW w:w="1191" w:type="dxa"/>
            <w:noWrap/>
            <w:hideMark/>
          </w:tcPr>
          <w:p w14:paraId="52EBB0D0" w14:textId="77777777" w:rsidR="002A52EF" w:rsidRPr="00D114BF" w:rsidRDefault="002A52EF" w:rsidP="002D2F23">
            <w:pPr>
              <w:rPr>
                <w:rFonts w:ascii="Times New Roman"/>
                <w:sz w:val="20"/>
                <w:szCs w:val="20"/>
              </w:rPr>
            </w:pPr>
          </w:p>
        </w:tc>
      </w:tr>
    </w:tbl>
    <w:p w14:paraId="702B52B3"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1985"/>
        <w:gridCol w:w="1134"/>
        <w:gridCol w:w="1134"/>
        <w:gridCol w:w="1134"/>
        <w:gridCol w:w="1134"/>
        <w:gridCol w:w="1134"/>
      </w:tblGrid>
      <w:tr w:rsidR="002A52EF" w:rsidRPr="00D114BF" w14:paraId="1C0735B3" w14:textId="77777777" w:rsidTr="002A52EF">
        <w:trPr>
          <w:trHeight w:val="1200"/>
        </w:trPr>
        <w:tc>
          <w:tcPr>
            <w:tcW w:w="1271" w:type="dxa"/>
            <w:noWrap/>
            <w:hideMark/>
          </w:tcPr>
          <w:p w14:paraId="49107EBC"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59" w:author="Frederik Heylen" w:date="2019-07-11T14:38:00Z">
                  <w:rPr>
                    <w:rFonts w:ascii="Calibri" w:hAnsi="Calibri" w:cs="Calibri"/>
                    <w:b/>
                    <w:bCs/>
                    <w:color w:val="000000"/>
                    <w:sz w:val="20"/>
                    <w:szCs w:val="20"/>
                  </w:rPr>
                </w:rPrChange>
              </w:rPr>
              <w:t>QID44</w:t>
            </w:r>
          </w:p>
        </w:tc>
        <w:tc>
          <w:tcPr>
            <w:tcW w:w="7655" w:type="dxa"/>
            <w:gridSpan w:val="6"/>
            <w:hideMark/>
          </w:tcPr>
          <w:p w14:paraId="18DAC6B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Jak ocenilibyście Państwo wpływ Państwa organizacji na polityki publiczne w porównaniu do swoich sojuszników i oponentów?</w:t>
            </w:r>
          </w:p>
        </w:tc>
      </w:tr>
      <w:tr w:rsidR="002A52EF" w:rsidRPr="00D114BF" w14:paraId="55B0E804" w14:textId="77777777" w:rsidTr="002A52EF">
        <w:trPr>
          <w:trHeight w:val="300"/>
        </w:trPr>
        <w:tc>
          <w:tcPr>
            <w:tcW w:w="1271" w:type="dxa"/>
            <w:noWrap/>
            <w:hideMark/>
          </w:tcPr>
          <w:p w14:paraId="5BA3E33A" w14:textId="77777777" w:rsidR="002A52EF" w:rsidRPr="00D114BF" w:rsidRDefault="002A52EF" w:rsidP="002D2F23">
            <w:pPr>
              <w:rPr>
                <w:rFonts w:ascii="Times New Roman"/>
                <w:sz w:val="20"/>
                <w:szCs w:val="20"/>
              </w:rPr>
            </w:pPr>
          </w:p>
        </w:tc>
        <w:tc>
          <w:tcPr>
            <w:tcW w:w="1985" w:type="dxa"/>
            <w:noWrap/>
            <w:hideMark/>
          </w:tcPr>
          <w:p w14:paraId="395101AF" w14:textId="77777777" w:rsidR="002A52EF" w:rsidRPr="00D114BF" w:rsidRDefault="002A52EF" w:rsidP="002D2F23">
            <w:pPr>
              <w:rPr>
                <w:rFonts w:ascii="Times New Roman"/>
                <w:sz w:val="20"/>
                <w:szCs w:val="20"/>
              </w:rPr>
            </w:pPr>
          </w:p>
        </w:tc>
        <w:tc>
          <w:tcPr>
            <w:tcW w:w="1134" w:type="dxa"/>
            <w:noWrap/>
            <w:hideMark/>
          </w:tcPr>
          <w:p w14:paraId="73BA79B4"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Więcej wpływu</w:t>
            </w:r>
          </w:p>
        </w:tc>
        <w:tc>
          <w:tcPr>
            <w:tcW w:w="1134" w:type="dxa"/>
            <w:noWrap/>
            <w:hideMark/>
          </w:tcPr>
          <w:p w14:paraId="53DBD424"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Raczej podobnie</w:t>
            </w:r>
          </w:p>
        </w:tc>
        <w:tc>
          <w:tcPr>
            <w:tcW w:w="1134" w:type="dxa"/>
            <w:noWrap/>
            <w:hideMark/>
          </w:tcPr>
          <w:p w14:paraId="33665CB2"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Mniej wpływu</w:t>
            </w:r>
          </w:p>
        </w:tc>
        <w:tc>
          <w:tcPr>
            <w:tcW w:w="1134" w:type="dxa"/>
            <w:noWrap/>
            <w:hideMark/>
          </w:tcPr>
          <w:p w14:paraId="78FED68D" w14:textId="77777777" w:rsidR="002A52EF" w:rsidRPr="00D114BF" w:rsidRDefault="002A52EF" w:rsidP="002D2F23">
            <w:pPr>
              <w:rPr>
                <w:rFonts w:ascii="Times New Roman"/>
                <w:sz w:val="20"/>
                <w:szCs w:val="20"/>
              </w:rPr>
            </w:pPr>
            <w:r w:rsidRPr="00D114BF">
              <w:rPr>
                <w:rFonts w:ascii="Calibri" w:hAnsi="Calibri" w:cs="Calibri"/>
                <w:color w:val="000000"/>
                <w:sz w:val="20"/>
                <w:szCs w:val="20"/>
              </w:rPr>
              <w:t>Nie mam sojuszników/oponentów</w:t>
            </w:r>
          </w:p>
        </w:tc>
        <w:tc>
          <w:tcPr>
            <w:tcW w:w="1134" w:type="dxa"/>
            <w:noWrap/>
            <w:hideMark/>
          </w:tcPr>
          <w:p w14:paraId="6379E0C6" w14:textId="29743A36" w:rsidR="002A52EF" w:rsidRPr="00D114BF" w:rsidRDefault="002A52EF" w:rsidP="002D2F23">
            <w:pPr>
              <w:rPr>
                <w:rFonts w:ascii="Times New Roman"/>
                <w:sz w:val="20"/>
                <w:szCs w:val="20"/>
              </w:rPr>
            </w:pPr>
            <w:del w:id="260" w:author="Frederik Heylen" w:date="2019-07-11T14:04:00Z">
              <w:r w:rsidRPr="00D114BF" w:rsidDel="000A506B">
                <w:rPr>
                  <w:rFonts w:ascii="Calibri" w:hAnsi="Calibri" w:cs="Calibri"/>
                  <w:color w:val="000000"/>
                  <w:sz w:val="20"/>
                  <w:szCs w:val="20"/>
                </w:rPr>
                <w:delText>Nie wiem</w:delText>
              </w:r>
            </w:del>
          </w:p>
        </w:tc>
      </w:tr>
      <w:tr w:rsidR="005323B2" w:rsidRPr="00D114BF" w14:paraId="73EFAE28" w14:textId="77777777" w:rsidTr="002A52EF">
        <w:trPr>
          <w:trHeight w:val="300"/>
        </w:trPr>
        <w:tc>
          <w:tcPr>
            <w:tcW w:w="1271" w:type="dxa"/>
            <w:noWrap/>
          </w:tcPr>
          <w:p w14:paraId="7EC1C45B" w14:textId="77777777" w:rsidR="005323B2" w:rsidRPr="00D114BF" w:rsidRDefault="005323B2" w:rsidP="002D2F23">
            <w:pPr>
              <w:rPr>
                <w:rFonts w:ascii="Calibri" w:hAnsi="Calibri" w:cs="Calibri"/>
                <w:color w:val="000000"/>
                <w:sz w:val="20"/>
                <w:szCs w:val="20"/>
              </w:rPr>
            </w:pPr>
          </w:p>
        </w:tc>
        <w:tc>
          <w:tcPr>
            <w:tcW w:w="1985" w:type="dxa"/>
            <w:noWrap/>
          </w:tcPr>
          <w:p w14:paraId="6A96CE44" w14:textId="77777777" w:rsidR="005323B2" w:rsidRPr="00D114BF" w:rsidRDefault="005323B2" w:rsidP="002D2F23">
            <w:pPr>
              <w:rPr>
                <w:rFonts w:ascii="Calibri" w:hAnsi="Calibri" w:cs="Calibri"/>
                <w:color w:val="000000"/>
                <w:sz w:val="20"/>
                <w:szCs w:val="20"/>
              </w:rPr>
            </w:pPr>
          </w:p>
        </w:tc>
        <w:tc>
          <w:tcPr>
            <w:tcW w:w="1134" w:type="dxa"/>
            <w:noWrap/>
          </w:tcPr>
          <w:p w14:paraId="3674069B" w14:textId="77777777" w:rsidR="005323B2" w:rsidRPr="00D114BF" w:rsidRDefault="005323B2" w:rsidP="005323B2">
            <w:pPr>
              <w:jc w:val="center"/>
              <w:rPr>
                <w:rFonts w:ascii="Calibri" w:hAnsi="Calibri" w:cs="Calibri"/>
                <w:color w:val="000000"/>
                <w:sz w:val="20"/>
                <w:szCs w:val="20"/>
              </w:rPr>
            </w:pPr>
            <w:r>
              <w:rPr>
                <w:rFonts w:ascii="Calibri" w:hAnsi="Calibri" w:cs="Calibri"/>
                <w:color w:val="000000"/>
                <w:sz w:val="20"/>
                <w:szCs w:val="20"/>
              </w:rPr>
              <w:t>1</w:t>
            </w:r>
          </w:p>
        </w:tc>
        <w:tc>
          <w:tcPr>
            <w:tcW w:w="1134" w:type="dxa"/>
            <w:noWrap/>
          </w:tcPr>
          <w:p w14:paraId="1C2E4479" w14:textId="77777777" w:rsidR="005323B2" w:rsidRPr="00D114BF" w:rsidRDefault="005323B2" w:rsidP="005323B2">
            <w:pPr>
              <w:jc w:val="center"/>
              <w:rPr>
                <w:rFonts w:ascii="Times New Roman"/>
                <w:sz w:val="20"/>
                <w:szCs w:val="20"/>
              </w:rPr>
            </w:pPr>
            <w:r>
              <w:rPr>
                <w:rFonts w:ascii="Times New Roman"/>
                <w:sz w:val="20"/>
                <w:szCs w:val="20"/>
              </w:rPr>
              <w:t>2</w:t>
            </w:r>
          </w:p>
        </w:tc>
        <w:tc>
          <w:tcPr>
            <w:tcW w:w="1134" w:type="dxa"/>
            <w:noWrap/>
          </w:tcPr>
          <w:p w14:paraId="36059978" w14:textId="77777777" w:rsidR="005323B2" w:rsidRPr="00D114BF" w:rsidRDefault="005323B2" w:rsidP="005323B2">
            <w:pPr>
              <w:jc w:val="center"/>
              <w:rPr>
                <w:rFonts w:ascii="Times New Roman"/>
                <w:sz w:val="20"/>
                <w:szCs w:val="20"/>
              </w:rPr>
            </w:pPr>
            <w:r>
              <w:rPr>
                <w:rFonts w:ascii="Times New Roman"/>
                <w:sz w:val="20"/>
                <w:szCs w:val="20"/>
              </w:rPr>
              <w:t>3</w:t>
            </w:r>
          </w:p>
        </w:tc>
        <w:tc>
          <w:tcPr>
            <w:tcW w:w="1134" w:type="dxa"/>
            <w:noWrap/>
          </w:tcPr>
          <w:p w14:paraId="0FDD5D53" w14:textId="77777777" w:rsidR="005323B2" w:rsidRPr="00D114BF" w:rsidRDefault="005323B2" w:rsidP="005323B2">
            <w:pPr>
              <w:jc w:val="center"/>
              <w:rPr>
                <w:rFonts w:ascii="Times New Roman"/>
                <w:sz w:val="20"/>
                <w:szCs w:val="20"/>
              </w:rPr>
            </w:pPr>
            <w:r>
              <w:rPr>
                <w:rFonts w:ascii="Times New Roman"/>
                <w:sz w:val="20"/>
                <w:szCs w:val="20"/>
              </w:rPr>
              <w:t>4</w:t>
            </w:r>
          </w:p>
        </w:tc>
        <w:tc>
          <w:tcPr>
            <w:tcW w:w="1134" w:type="dxa"/>
            <w:noWrap/>
          </w:tcPr>
          <w:p w14:paraId="3A51ECA1" w14:textId="77777777" w:rsidR="005323B2" w:rsidRPr="00D114BF" w:rsidRDefault="005323B2" w:rsidP="005323B2">
            <w:pPr>
              <w:jc w:val="center"/>
              <w:rPr>
                <w:rFonts w:ascii="Times New Roman"/>
                <w:sz w:val="20"/>
                <w:szCs w:val="20"/>
              </w:rPr>
            </w:pPr>
            <w:commentRangeStart w:id="261"/>
            <w:r>
              <w:rPr>
                <w:rFonts w:ascii="Times New Roman"/>
                <w:sz w:val="20"/>
                <w:szCs w:val="20"/>
              </w:rPr>
              <w:t>5</w:t>
            </w:r>
            <w:commentRangeEnd w:id="261"/>
            <w:r w:rsidR="000A506B">
              <w:rPr>
                <w:rStyle w:val="Verwijzingopmerking"/>
              </w:rPr>
              <w:commentReference w:id="261"/>
            </w:r>
          </w:p>
        </w:tc>
      </w:tr>
      <w:tr w:rsidR="002A52EF" w:rsidRPr="00D114BF" w14:paraId="445E3772" w14:textId="77777777" w:rsidTr="002A52EF">
        <w:trPr>
          <w:trHeight w:val="300"/>
        </w:trPr>
        <w:tc>
          <w:tcPr>
            <w:tcW w:w="1271" w:type="dxa"/>
            <w:noWrap/>
            <w:hideMark/>
          </w:tcPr>
          <w:p w14:paraId="4CF9344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[q44_01]</w:t>
            </w:r>
          </w:p>
        </w:tc>
        <w:tc>
          <w:tcPr>
            <w:tcW w:w="1985" w:type="dxa"/>
            <w:noWrap/>
            <w:hideMark/>
          </w:tcPr>
          <w:p w14:paraId="0F57A2D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Sojusznicy</w:t>
            </w:r>
          </w:p>
        </w:tc>
        <w:tc>
          <w:tcPr>
            <w:tcW w:w="1134" w:type="dxa"/>
            <w:noWrap/>
            <w:hideMark/>
          </w:tcPr>
          <w:p w14:paraId="300E2503" w14:textId="77777777" w:rsidR="002A52EF" w:rsidRPr="00D114BF" w:rsidRDefault="002A52EF" w:rsidP="002D2F23">
            <w:pPr>
              <w:rPr>
                <w:rFonts w:ascii="Calibri" w:hAnsi="Calibri" w:cs="Calibri"/>
                <w:color w:val="000000"/>
                <w:sz w:val="20"/>
                <w:szCs w:val="20"/>
              </w:rPr>
            </w:pPr>
          </w:p>
        </w:tc>
        <w:tc>
          <w:tcPr>
            <w:tcW w:w="1134" w:type="dxa"/>
            <w:noWrap/>
            <w:hideMark/>
          </w:tcPr>
          <w:p w14:paraId="29AEABF3" w14:textId="77777777" w:rsidR="002A52EF" w:rsidRPr="00D114BF" w:rsidRDefault="002A52EF" w:rsidP="002D2F23">
            <w:pPr>
              <w:rPr>
                <w:rFonts w:ascii="Times New Roman"/>
                <w:sz w:val="20"/>
                <w:szCs w:val="20"/>
              </w:rPr>
            </w:pPr>
          </w:p>
        </w:tc>
        <w:tc>
          <w:tcPr>
            <w:tcW w:w="1134" w:type="dxa"/>
            <w:noWrap/>
            <w:hideMark/>
          </w:tcPr>
          <w:p w14:paraId="2D07442C" w14:textId="77777777" w:rsidR="002A52EF" w:rsidRPr="00D114BF" w:rsidRDefault="002A52EF" w:rsidP="002D2F23">
            <w:pPr>
              <w:rPr>
                <w:rFonts w:ascii="Times New Roman"/>
                <w:sz w:val="20"/>
                <w:szCs w:val="20"/>
              </w:rPr>
            </w:pPr>
          </w:p>
        </w:tc>
        <w:tc>
          <w:tcPr>
            <w:tcW w:w="1134" w:type="dxa"/>
            <w:noWrap/>
            <w:hideMark/>
          </w:tcPr>
          <w:p w14:paraId="0ACF1CFC" w14:textId="77777777" w:rsidR="002A52EF" w:rsidRPr="00D114BF" w:rsidRDefault="002A52EF" w:rsidP="002D2F23">
            <w:pPr>
              <w:rPr>
                <w:rFonts w:ascii="Times New Roman"/>
                <w:sz w:val="20"/>
                <w:szCs w:val="20"/>
              </w:rPr>
            </w:pPr>
          </w:p>
        </w:tc>
        <w:tc>
          <w:tcPr>
            <w:tcW w:w="1134" w:type="dxa"/>
            <w:noWrap/>
            <w:hideMark/>
          </w:tcPr>
          <w:p w14:paraId="4697B096" w14:textId="77777777" w:rsidR="002A52EF" w:rsidRPr="00D114BF" w:rsidRDefault="002A52EF" w:rsidP="002D2F23">
            <w:pPr>
              <w:rPr>
                <w:rFonts w:ascii="Times New Roman"/>
                <w:sz w:val="20"/>
                <w:szCs w:val="20"/>
              </w:rPr>
            </w:pPr>
          </w:p>
        </w:tc>
      </w:tr>
      <w:tr w:rsidR="002A52EF" w:rsidRPr="00D114BF" w14:paraId="6D8453A2" w14:textId="77777777" w:rsidTr="002A52EF">
        <w:trPr>
          <w:trHeight w:val="300"/>
        </w:trPr>
        <w:tc>
          <w:tcPr>
            <w:tcW w:w="1271" w:type="dxa"/>
            <w:noWrap/>
            <w:hideMark/>
          </w:tcPr>
          <w:p w14:paraId="6D81D8CB" w14:textId="627AB77C"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w:t>
            </w:r>
            <w:r w:rsidR="00385242">
              <w:rPr>
                <w:rFonts w:ascii="Calibri" w:hAnsi="Calibri" w:cs="Calibri"/>
                <w:color w:val="000000"/>
                <w:sz w:val="20"/>
                <w:szCs w:val="20"/>
              </w:rPr>
              <w:t>44</w:t>
            </w:r>
            <w:r w:rsidRPr="00D114BF">
              <w:rPr>
                <w:rFonts w:ascii="Calibri" w:hAnsi="Calibri" w:cs="Calibri"/>
                <w:color w:val="000000"/>
                <w:sz w:val="20"/>
                <w:szCs w:val="20"/>
              </w:rPr>
              <w:t>_02]</w:t>
            </w:r>
          </w:p>
        </w:tc>
        <w:tc>
          <w:tcPr>
            <w:tcW w:w="1985" w:type="dxa"/>
            <w:noWrap/>
            <w:hideMark/>
          </w:tcPr>
          <w:p w14:paraId="2966CF6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Oponenci</w:t>
            </w:r>
          </w:p>
        </w:tc>
        <w:tc>
          <w:tcPr>
            <w:tcW w:w="1134" w:type="dxa"/>
            <w:noWrap/>
            <w:hideMark/>
          </w:tcPr>
          <w:p w14:paraId="68301675" w14:textId="77777777" w:rsidR="002A52EF" w:rsidRPr="00D114BF" w:rsidRDefault="002A52EF" w:rsidP="002D2F23">
            <w:pPr>
              <w:rPr>
                <w:rFonts w:ascii="Calibri" w:hAnsi="Calibri" w:cs="Calibri"/>
                <w:color w:val="000000"/>
                <w:sz w:val="20"/>
                <w:szCs w:val="20"/>
              </w:rPr>
            </w:pPr>
          </w:p>
        </w:tc>
        <w:tc>
          <w:tcPr>
            <w:tcW w:w="1134" w:type="dxa"/>
            <w:noWrap/>
            <w:hideMark/>
          </w:tcPr>
          <w:p w14:paraId="17DA7780" w14:textId="77777777" w:rsidR="002A52EF" w:rsidRPr="00D114BF" w:rsidRDefault="002A52EF" w:rsidP="002D2F23">
            <w:pPr>
              <w:rPr>
                <w:rFonts w:ascii="Times New Roman"/>
                <w:sz w:val="20"/>
                <w:szCs w:val="20"/>
              </w:rPr>
            </w:pPr>
          </w:p>
        </w:tc>
        <w:tc>
          <w:tcPr>
            <w:tcW w:w="1134" w:type="dxa"/>
            <w:noWrap/>
            <w:hideMark/>
          </w:tcPr>
          <w:p w14:paraId="332719AE" w14:textId="77777777" w:rsidR="002A52EF" w:rsidRPr="00D114BF" w:rsidRDefault="002A52EF" w:rsidP="002D2F23">
            <w:pPr>
              <w:rPr>
                <w:rFonts w:ascii="Times New Roman"/>
                <w:sz w:val="20"/>
                <w:szCs w:val="20"/>
              </w:rPr>
            </w:pPr>
          </w:p>
        </w:tc>
        <w:tc>
          <w:tcPr>
            <w:tcW w:w="1134" w:type="dxa"/>
            <w:noWrap/>
            <w:hideMark/>
          </w:tcPr>
          <w:p w14:paraId="7E10FA2E" w14:textId="77777777" w:rsidR="002A52EF" w:rsidRPr="00D114BF" w:rsidRDefault="002A52EF" w:rsidP="002D2F23">
            <w:pPr>
              <w:rPr>
                <w:rFonts w:ascii="Times New Roman"/>
                <w:sz w:val="20"/>
                <w:szCs w:val="20"/>
              </w:rPr>
            </w:pPr>
          </w:p>
        </w:tc>
        <w:tc>
          <w:tcPr>
            <w:tcW w:w="1134" w:type="dxa"/>
            <w:noWrap/>
            <w:hideMark/>
          </w:tcPr>
          <w:p w14:paraId="6C5AABF9" w14:textId="77777777" w:rsidR="002A52EF" w:rsidRPr="00D114BF" w:rsidRDefault="002A52EF" w:rsidP="002D2F23">
            <w:pPr>
              <w:rPr>
                <w:rFonts w:ascii="Times New Roman"/>
                <w:sz w:val="20"/>
                <w:szCs w:val="20"/>
              </w:rPr>
            </w:pPr>
          </w:p>
        </w:tc>
      </w:tr>
    </w:tbl>
    <w:p w14:paraId="08896883" w14:textId="77777777" w:rsidR="002A52EF" w:rsidRPr="00D114BF" w:rsidRDefault="002A52EF">
      <w:pPr>
        <w:rPr>
          <w:b/>
          <w:sz w:val="20"/>
          <w:szCs w:val="20"/>
        </w:rPr>
      </w:pPr>
    </w:p>
    <w:p w14:paraId="1A7B2A68"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4463"/>
        <w:gridCol w:w="4463"/>
      </w:tblGrid>
      <w:tr w:rsidR="002A52EF" w:rsidRPr="00D114BF" w14:paraId="155CD908" w14:textId="77777777" w:rsidTr="00D114BF">
        <w:trPr>
          <w:trHeight w:val="300"/>
        </w:trPr>
        <w:tc>
          <w:tcPr>
            <w:tcW w:w="4463" w:type="dxa"/>
            <w:shd w:val="clear" w:color="auto" w:fill="F2F2F2" w:themeFill="background1" w:themeFillShade="F2"/>
            <w:noWrap/>
            <w:hideMark/>
          </w:tcPr>
          <w:p w14:paraId="02168FD5" w14:textId="77777777" w:rsidR="002A52EF" w:rsidRPr="00D114BF" w:rsidRDefault="002A52EF" w:rsidP="002D2F23">
            <w:pPr>
              <w:rPr>
                <w:rFonts w:ascii="Calibri" w:hAnsi="Calibri" w:cs="Calibri"/>
                <w:b/>
                <w:bCs/>
                <w:color w:val="000000"/>
                <w:sz w:val="20"/>
                <w:szCs w:val="20"/>
                <w:lang w:val="en-US"/>
              </w:rPr>
            </w:pPr>
            <w:r w:rsidRPr="00D114BF">
              <w:rPr>
                <w:rFonts w:ascii="Calibri" w:hAnsi="Calibri" w:cs="Calibri"/>
                <w:b/>
                <w:bCs/>
                <w:color w:val="000000"/>
                <w:sz w:val="20"/>
                <w:szCs w:val="20"/>
                <w:lang w:val="en-US"/>
              </w:rPr>
              <w:t>Personal Background and career information</w:t>
            </w:r>
          </w:p>
        </w:tc>
        <w:tc>
          <w:tcPr>
            <w:tcW w:w="4463" w:type="dxa"/>
            <w:shd w:val="clear" w:color="auto" w:fill="F2F2F2" w:themeFill="background1" w:themeFillShade="F2"/>
            <w:noWrap/>
            <w:hideMark/>
          </w:tcPr>
          <w:p w14:paraId="36988CC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Doświadczenie zawodowe I informacje prywatne</w:t>
            </w:r>
          </w:p>
        </w:tc>
      </w:tr>
    </w:tbl>
    <w:p w14:paraId="25FEB743"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6AEC395C" w14:textId="77777777" w:rsidTr="002A52EF">
        <w:trPr>
          <w:trHeight w:val="300"/>
        </w:trPr>
        <w:tc>
          <w:tcPr>
            <w:tcW w:w="1271" w:type="dxa"/>
            <w:noWrap/>
            <w:hideMark/>
          </w:tcPr>
          <w:p w14:paraId="37C95763" w14:textId="77777777" w:rsidR="002A52EF" w:rsidRPr="00D114BF" w:rsidRDefault="002A52EF" w:rsidP="002D2F23">
            <w:pPr>
              <w:rPr>
                <w:rFonts w:ascii="Calibri" w:hAnsi="Calibri" w:cs="Calibri"/>
                <w:b/>
                <w:bCs/>
                <w:color w:val="000000"/>
                <w:sz w:val="20"/>
                <w:szCs w:val="20"/>
              </w:rPr>
            </w:pPr>
            <w:r w:rsidRPr="00084405">
              <w:rPr>
                <w:rFonts w:ascii="Calibri" w:hAnsi="Calibri" w:cs="Calibri"/>
                <w:b/>
                <w:bCs/>
                <w:color w:val="000000"/>
                <w:sz w:val="20"/>
                <w:szCs w:val="20"/>
                <w:highlight w:val="yellow"/>
                <w:rPrChange w:id="262" w:author="Frederik Heylen" w:date="2019-07-11T14:39:00Z">
                  <w:rPr>
                    <w:rFonts w:ascii="Calibri" w:hAnsi="Calibri" w:cs="Calibri"/>
                    <w:b/>
                    <w:bCs/>
                    <w:color w:val="000000"/>
                    <w:sz w:val="20"/>
                    <w:szCs w:val="20"/>
                  </w:rPr>
                </w:rPrChange>
              </w:rPr>
              <w:t>QID74</w:t>
            </w:r>
          </w:p>
        </w:tc>
        <w:tc>
          <w:tcPr>
            <w:tcW w:w="7655" w:type="dxa"/>
            <w:noWrap/>
            <w:hideMark/>
          </w:tcPr>
          <w:p w14:paraId="422A46D5" w14:textId="2094346D"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Czy jest Pani/Pan zatrudniony przez organizację?</w:t>
            </w:r>
            <w:r w:rsidR="005323B2">
              <w:t xml:space="preserve"> </w:t>
            </w:r>
            <w:r w:rsidR="005323B2" w:rsidRPr="005323B2">
              <w:rPr>
                <w:rFonts w:ascii="Calibri" w:hAnsi="Calibri" w:cs="Calibri"/>
                <w:color w:val="000000"/>
                <w:sz w:val="20"/>
                <w:szCs w:val="20"/>
              </w:rPr>
              <w:t>[</w:t>
            </w:r>
            <w:del w:id="263" w:author="Frederik Heylen" w:date="2019-07-11T16:34:00Z">
              <w:r w:rsidR="005323B2" w:rsidRPr="005323B2" w:rsidDel="00743AAD">
                <w:rPr>
                  <w:rFonts w:ascii="Calibri" w:hAnsi="Calibri" w:cs="Calibri"/>
                  <w:color w:val="000000"/>
                  <w:sz w:val="20"/>
                  <w:szCs w:val="20"/>
                </w:rPr>
                <w:delText>q74</w:delText>
              </w:r>
            </w:del>
            <w:r w:rsidR="005323B2" w:rsidRPr="005323B2">
              <w:rPr>
                <w:rFonts w:ascii="Calibri" w:hAnsi="Calibri" w:cs="Calibri"/>
                <w:color w:val="000000"/>
                <w:sz w:val="20"/>
                <w:szCs w:val="20"/>
              </w:rPr>
              <w:t>]</w:t>
            </w:r>
          </w:p>
        </w:tc>
      </w:tr>
      <w:tr w:rsidR="002A52EF" w:rsidRPr="00D114BF" w14:paraId="5A67AC52" w14:textId="77777777" w:rsidTr="002A52EF">
        <w:trPr>
          <w:trHeight w:val="300"/>
        </w:trPr>
        <w:tc>
          <w:tcPr>
            <w:tcW w:w="1271" w:type="dxa"/>
            <w:noWrap/>
            <w:hideMark/>
          </w:tcPr>
          <w:p w14:paraId="0361726A" w14:textId="77777777" w:rsidR="002A52EF" w:rsidRPr="00D114BF" w:rsidRDefault="002A52EF" w:rsidP="002D2F23">
            <w:pPr>
              <w:rPr>
                <w:rFonts w:ascii="Times New Roman"/>
                <w:sz w:val="20"/>
                <w:szCs w:val="20"/>
              </w:rPr>
            </w:pPr>
          </w:p>
        </w:tc>
        <w:tc>
          <w:tcPr>
            <w:tcW w:w="7655" w:type="dxa"/>
            <w:noWrap/>
            <w:hideMark/>
          </w:tcPr>
          <w:p w14:paraId="4C6F06E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Tak, jestem zatrudniona/y na pełny etat</w:t>
            </w:r>
            <w:r w:rsidR="005323B2">
              <w:rPr>
                <w:rFonts w:ascii="Calibri" w:hAnsi="Calibri" w:cs="Calibri"/>
                <w:color w:val="000000"/>
                <w:sz w:val="20"/>
                <w:szCs w:val="20"/>
              </w:rPr>
              <w:t xml:space="preserve"> (1)</w:t>
            </w:r>
          </w:p>
        </w:tc>
      </w:tr>
      <w:tr w:rsidR="002A52EF" w:rsidRPr="00D114BF" w14:paraId="2F3F1562" w14:textId="77777777" w:rsidTr="002A52EF">
        <w:trPr>
          <w:trHeight w:val="300"/>
        </w:trPr>
        <w:tc>
          <w:tcPr>
            <w:tcW w:w="1271" w:type="dxa"/>
            <w:noWrap/>
            <w:hideMark/>
          </w:tcPr>
          <w:p w14:paraId="564AA3AC" w14:textId="77777777" w:rsidR="002A52EF" w:rsidRPr="00D114BF" w:rsidRDefault="002A52EF" w:rsidP="002D2F23">
            <w:pPr>
              <w:rPr>
                <w:rFonts w:ascii="Times New Roman"/>
                <w:sz w:val="20"/>
                <w:szCs w:val="20"/>
              </w:rPr>
            </w:pPr>
          </w:p>
        </w:tc>
        <w:tc>
          <w:tcPr>
            <w:tcW w:w="7655" w:type="dxa"/>
            <w:noWrap/>
            <w:hideMark/>
          </w:tcPr>
          <w:p w14:paraId="0875EE2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Tak, jestem zatrudniona/y na niepełnym etacie</w:t>
            </w:r>
            <w:r w:rsidR="005323B2">
              <w:rPr>
                <w:rFonts w:ascii="Calibri" w:hAnsi="Calibri" w:cs="Calibri"/>
                <w:color w:val="000000"/>
                <w:sz w:val="20"/>
                <w:szCs w:val="20"/>
              </w:rPr>
              <w:t xml:space="preserve"> (2)</w:t>
            </w:r>
          </w:p>
        </w:tc>
      </w:tr>
      <w:tr w:rsidR="002A52EF" w:rsidRPr="00D114BF" w14:paraId="33AC1601" w14:textId="77777777" w:rsidTr="002A52EF">
        <w:trPr>
          <w:trHeight w:val="300"/>
        </w:trPr>
        <w:tc>
          <w:tcPr>
            <w:tcW w:w="1271" w:type="dxa"/>
            <w:noWrap/>
            <w:hideMark/>
          </w:tcPr>
          <w:p w14:paraId="22240CB2" w14:textId="77777777" w:rsidR="002A52EF" w:rsidRPr="00D114BF" w:rsidRDefault="002A52EF" w:rsidP="002D2F23">
            <w:pPr>
              <w:rPr>
                <w:rFonts w:ascii="Times New Roman"/>
                <w:sz w:val="20"/>
                <w:szCs w:val="20"/>
              </w:rPr>
            </w:pPr>
          </w:p>
        </w:tc>
        <w:tc>
          <w:tcPr>
            <w:tcW w:w="7655" w:type="dxa"/>
            <w:noWrap/>
            <w:hideMark/>
          </w:tcPr>
          <w:p w14:paraId="5C07D61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 nie jestem zatrudniony</w:t>
            </w:r>
            <w:r w:rsidR="005323B2">
              <w:rPr>
                <w:rFonts w:ascii="Calibri" w:hAnsi="Calibri" w:cs="Calibri"/>
                <w:color w:val="000000"/>
                <w:sz w:val="20"/>
                <w:szCs w:val="20"/>
              </w:rPr>
              <w:t xml:space="preserve"> (3)</w:t>
            </w:r>
          </w:p>
        </w:tc>
      </w:tr>
    </w:tbl>
    <w:p w14:paraId="6BD4F74E"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1D63BFB4" w14:textId="77777777" w:rsidTr="002A52EF">
        <w:trPr>
          <w:trHeight w:val="300"/>
        </w:trPr>
        <w:tc>
          <w:tcPr>
            <w:tcW w:w="1271" w:type="dxa"/>
            <w:noWrap/>
            <w:hideMark/>
          </w:tcPr>
          <w:p w14:paraId="64206E75" w14:textId="77777777" w:rsidR="002A52EF" w:rsidRPr="00D114BF" w:rsidRDefault="002A52EF" w:rsidP="002D2F23">
            <w:pPr>
              <w:rPr>
                <w:rFonts w:ascii="Calibri" w:hAnsi="Calibri" w:cs="Calibri"/>
                <w:b/>
                <w:bCs/>
                <w:color w:val="000000"/>
                <w:sz w:val="20"/>
                <w:szCs w:val="20"/>
              </w:rPr>
            </w:pPr>
            <w:r w:rsidRPr="000A506B">
              <w:rPr>
                <w:rFonts w:ascii="Calibri" w:hAnsi="Calibri" w:cs="Calibri"/>
                <w:b/>
                <w:bCs/>
                <w:color w:val="000000"/>
                <w:sz w:val="20"/>
                <w:szCs w:val="20"/>
                <w:highlight w:val="yellow"/>
                <w:rPrChange w:id="264" w:author="Frederik Heylen" w:date="2019-07-11T14:05:00Z">
                  <w:rPr>
                    <w:rFonts w:ascii="Calibri" w:hAnsi="Calibri" w:cs="Calibri"/>
                    <w:b/>
                    <w:bCs/>
                    <w:color w:val="000000"/>
                    <w:sz w:val="20"/>
                    <w:szCs w:val="20"/>
                  </w:rPr>
                </w:rPrChange>
              </w:rPr>
              <w:t>QID45</w:t>
            </w:r>
          </w:p>
        </w:tc>
        <w:tc>
          <w:tcPr>
            <w:tcW w:w="7655" w:type="dxa"/>
            <w:noWrap/>
            <w:hideMark/>
          </w:tcPr>
          <w:p w14:paraId="4B3A79E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Jakie jest Pani/Pańskie stanowisko?</w:t>
            </w:r>
            <w:r w:rsidR="005323B2">
              <w:t xml:space="preserve"> </w:t>
            </w:r>
            <w:r w:rsidR="005323B2" w:rsidRPr="005323B2">
              <w:rPr>
                <w:rFonts w:ascii="Calibri" w:hAnsi="Calibri" w:cs="Calibri"/>
                <w:color w:val="000000"/>
                <w:sz w:val="20"/>
                <w:szCs w:val="20"/>
              </w:rPr>
              <w:t>[q45] (R)</w:t>
            </w:r>
          </w:p>
        </w:tc>
      </w:tr>
      <w:tr w:rsidR="002A52EF" w:rsidRPr="00D114BF" w14:paraId="14FABBDB" w14:textId="77777777" w:rsidTr="002A52EF">
        <w:trPr>
          <w:trHeight w:val="300"/>
        </w:trPr>
        <w:tc>
          <w:tcPr>
            <w:tcW w:w="1271" w:type="dxa"/>
            <w:noWrap/>
            <w:hideMark/>
          </w:tcPr>
          <w:p w14:paraId="16BE30FD" w14:textId="77777777" w:rsidR="002A52EF" w:rsidRPr="00D114BF" w:rsidRDefault="002A52EF" w:rsidP="002D2F23">
            <w:pPr>
              <w:rPr>
                <w:rFonts w:ascii="Times New Roman"/>
                <w:sz w:val="20"/>
                <w:szCs w:val="20"/>
              </w:rPr>
            </w:pPr>
          </w:p>
        </w:tc>
        <w:tc>
          <w:tcPr>
            <w:tcW w:w="7655" w:type="dxa"/>
            <w:noWrap/>
            <w:hideMark/>
          </w:tcPr>
          <w:p w14:paraId="196A102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Sekretarz Generalny</w:t>
            </w:r>
            <w:r w:rsidR="005323B2">
              <w:rPr>
                <w:rFonts w:ascii="Calibri" w:hAnsi="Calibri" w:cs="Calibri"/>
                <w:color w:val="000000"/>
                <w:sz w:val="20"/>
                <w:szCs w:val="20"/>
              </w:rPr>
              <w:t xml:space="preserve"> (1)</w:t>
            </w:r>
          </w:p>
        </w:tc>
      </w:tr>
      <w:tr w:rsidR="002A52EF" w:rsidRPr="00D114BF" w14:paraId="266B3240" w14:textId="77777777" w:rsidTr="002A52EF">
        <w:trPr>
          <w:trHeight w:val="300"/>
        </w:trPr>
        <w:tc>
          <w:tcPr>
            <w:tcW w:w="1271" w:type="dxa"/>
            <w:noWrap/>
            <w:hideMark/>
          </w:tcPr>
          <w:p w14:paraId="7205748E" w14:textId="77777777" w:rsidR="002A52EF" w:rsidRPr="00D114BF" w:rsidRDefault="002A52EF" w:rsidP="002D2F23">
            <w:pPr>
              <w:rPr>
                <w:rFonts w:ascii="Times New Roman"/>
                <w:sz w:val="20"/>
                <w:szCs w:val="20"/>
              </w:rPr>
            </w:pPr>
          </w:p>
        </w:tc>
        <w:tc>
          <w:tcPr>
            <w:tcW w:w="7655" w:type="dxa"/>
            <w:noWrap/>
            <w:hideMark/>
          </w:tcPr>
          <w:p w14:paraId="56556E0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Dyrektor</w:t>
            </w:r>
            <w:r w:rsidR="005323B2">
              <w:rPr>
                <w:rFonts w:ascii="Calibri" w:hAnsi="Calibri" w:cs="Calibri"/>
                <w:color w:val="000000"/>
                <w:sz w:val="20"/>
                <w:szCs w:val="20"/>
              </w:rPr>
              <w:t xml:space="preserve"> (2)</w:t>
            </w:r>
          </w:p>
        </w:tc>
      </w:tr>
      <w:tr w:rsidR="002A52EF" w:rsidRPr="00D114BF" w14:paraId="12D521F6" w14:textId="77777777" w:rsidTr="002A52EF">
        <w:trPr>
          <w:trHeight w:val="300"/>
        </w:trPr>
        <w:tc>
          <w:tcPr>
            <w:tcW w:w="1271" w:type="dxa"/>
            <w:noWrap/>
            <w:hideMark/>
          </w:tcPr>
          <w:p w14:paraId="79739910" w14:textId="77777777" w:rsidR="002A52EF" w:rsidRPr="00D114BF" w:rsidRDefault="002A52EF" w:rsidP="002D2F23">
            <w:pPr>
              <w:rPr>
                <w:rFonts w:ascii="Times New Roman"/>
                <w:sz w:val="20"/>
                <w:szCs w:val="20"/>
              </w:rPr>
            </w:pPr>
          </w:p>
        </w:tc>
        <w:tc>
          <w:tcPr>
            <w:tcW w:w="7655" w:type="dxa"/>
            <w:noWrap/>
            <w:hideMark/>
          </w:tcPr>
          <w:p w14:paraId="62C3F68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Prezydent</w:t>
            </w:r>
            <w:r w:rsidR="005323B2">
              <w:rPr>
                <w:rFonts w:ascii="Calibri" w:hAnsi="Calibri" w:cs="Calibri"/>
                <w:color w:val="000000"/>
                <w:sz w:val="20"/>
                <w:szCs w:val="20"/>
              </w:rPr>
              <w:t xml:space="preserve"> (3)</w:t>
            </w:r>
          </w:p>
        </w:tc>
      </w:tr>
      <w:tr w:rsidR="002A52EF" w:rsidRPr="00D114BF" w14:paraId="546CAF07" w14:textId="77777777" w:rsidTr="002A52EF">
        <w:trPr>
          <w:trHeight w:val="300"/>
        </w:trPr>
        <w:tc>
          <w:tcPr>
            <w:tcW w:w="1271" w:type="dxa"/>
            <w:noWrap/>
            <w:hideMark/>
          </w:tcPr>
          <w:p w14:paraId="1584A573" w14:textId="77777777" w:rsidR="002A52EF" w:rsidRPr="00D114BF" w:rsidRDefault="002A52EF" w:rsidP="002D2F23">
            <w:pPr>
              <w:rPr>
                <w:rFonts w:ascii="Times New Roman"/>
                <w:sz w:val="20"/>
                <w:szCs w:val="20"/>
              </w:rPr>
            </w:pPr>
          </w:p>
        </w:tc>
        <w:tc>
          <w:tcPr>
            <w:tcW w:w="7655" w:type="dxa"/>
            <w:noWrap/>
            <w:hideMark/>
          </w:tcPr>
          <w:p w14:paraId="1CCBE06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Przewodniczący</w:t>
            </w:r>
            <w:r w:rsidR="005323B2">
              <w:rPr>
                <w:rFonts w:ascii="Calibri" w:hAnsi="Calibri" w:cs="Calibri"/>
                <w:color w:val="000000"/>
                <w:sz w:val="20"/>
                <w:szCs w:val="20"/>
              </w:rPr>
              <w:t xml:space="preserve"> (4)</w:t>
            </w:r>
          </w:p>
        </w:tc>
      </w:tr>
      <w:tr w:rsidR="002A52EF" w:rsidRPr="00D114BF" w14:paraId="77E23980" w14:textId="77777777" w:rsidTr="002A52EF">
        <w:trPr>
          <w:trHeight w:val="300"/>
        </w:trPr>
        <w:tc>
          <w:tcPr>
            <w:tcW w:w="1271" w:type="dxa"/>
            <w:noWrap/>
            <w:hideMark/>
          </w:tcPr>
          <w:p w14:paraId="688370B0" w14:textId="77777777" w:rsidR="002A52EF" w:rsidRPr="00D114BF" w:rsidRDefault="002A52EF" w:rsidP="002D2F23">
            <w:pPr>
              <w:rPr>
                <w:rFonts w:ascii="Times New Roman"/>
                <w:sz w:val="20"/>
                <w:szCs w:val="20"/>
              </w:rPr>
            </w:pPr>
          </w:p>
        </w:tc>
        <w:tc>
          <w:tcPr>
            <w:tcW w:w="7655" w:type="dxa"/>
            <w:noWrap/>
            <w:hideMark/>
          </w:tcPr>
          <w:p w14:paraId="1587054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Członek zarządu</w:t>
            </w:r>
            <w:r w:rsidR="005323B2">
              <w:rPr>
                <w:rFonts w:ascii="Calibri" w:hAnsi="Calibri" w:cs="Calibri"/>
                <w:color w:val="000000"/>
                <w:sz w:val="20"/>
                <w:szCs w:val="20"/>
              </w:rPr>
              <w:t xml:space="preserve"> (5)</w:t>
            </w:r>
          </w:p>
        </w:tc>
      </w:tr>
      <w:tr w:rsidR="002A52EF" w:rsidRPr="00D114BF" w14:paraId="407CFB96" w14:textId="77777777" w:rsidTr="002A52EF">
        <w:trPr>
          <w:trHeight w:val="300"/>
        </w:trPr>
        <w:tc>
          <w:tcPr>
            <w:tcW w:w="1271" w:type="dxa"/>
            <w:noWrap/>
            <w:hideMark/>
          </w:tcPr>
          <w:p w14:paraId="3CC4D2FE" w14:textId="77777777" w:rsidR="002A52EF" w:rsidRPr="00D114BF" w:rsidRDefault="002A52EF" w:rsidP="002D2F23">
            <w:pPr>
              <w:rPr>
                <w:rFonts w:ascii="Times New Roman"/>
                <w:sz w:val="20"/>
                <w:szCs w:val="20"/>
              </w:rPr>
            </w:pPr>
          </w:p>
        </w:tc>
        <w:tc>
          <w:tcPr>
            <w:tcW w:w="7655" w:type="dxa"/>
            <w:noWrap/>
            <w:hideMark/>
          </w:tcPr>
          <w:p w14:paraId="65DF3EE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Szef działu</w:t>
            </w:r>
            <w:r w:rsidR="005323B2">
              <w:rPr>
                <w:rFonts w:ascii="Calibri" w:hAnsi="Calibri" w:cs="Calibri"/>
                <w:color w:val="000000"/>
                <w:sz w:val="20"/>
                <w:szCs w:val="20"/>
              </w:rPr>
              <w:t xml:space="preserve"> (6)</w:t>
            </w:r>
          </w:p>
        </w:tc>
      </w:tr>
      <w:tr w:rsidR="002A52EF" w:rsidRPr="00D114BF" w14:paraId="1E1EAA83" w14:textId="77777777" w:rsidTr="002A52EF">
        <w:trPr>
          <w:trHeight w:val="300"/>
        </w:trPr>
        <w:tc>
          <w:tcPr>
            <w:tcW w:w="1271" w:type="dxa"/>
            <w:noWrap/>
            <w:hideMark/>
          </w:tcPr>
          <w:p w14:paraId="15CC70E7" w14:textId="77777777" w:rsidR="002A52EF" w:rsidRPr="00D114BF" w:rsidRDefault="002A52EF" w:rsidP="002D2F23">
            <w:pPr>
              <w:rPr>
                <w:rFonts w:ascii="Times New Roman"/>
                <w:sz w:val="20"/>
                <w:szCs w:val="20"/>
              </w:rPr>
            </w:pPr>
          </w:p>
        </w:tc>
        <w:tc>
          <w:tcPr>
            <w:tcW w:w="7655" w:type="dxa"/>
            <w:noWrap/>
            <w:hideMark/>
          </w:tcPr>
          <w:p w14:paraId="5F14055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Project manager/koordynator projektów</w:t>
            </w:r>
            <w:r w:rsidR="005323B2">
              <w:rPr>
                <w:rFonts w:ascii="Calibri" w:hAnsi="Calibri" w:cs="Calibri"/>
                <w:color w:val="000000"/>
                <w:sz w:val="20"/>
                <w:szCs w:val="20"/>
              </w:rPr>
              <w:t xml:space="preserve"> (7)</w:t>
            </w:r>
          </w:p>
        </w:tc>
      </w:tr>
      <w:tr w:rsidR="002A52EF" w:rsidRPr="00D114BF" w14:paraId="02A5ABB7" w14:textId="77777777" w:rsidTr="002A52EF">
        <w:trPr>
          <w:trHeight w:val="300"/>
        </w:trPr>
        <w:tc>
          <w:tcPr>
            <w:tcW w:w="1271" w:type="dxa"/>
            <w:noWrap/>
            <w:hideMark/>
          </w:tcPr>
          <w:p w14:paraId="19802262" w14:textId="77777777" w:rsidR="002A52EF" w:rsidRPr="00D114BF" w:rsidRDefault="002A52EF" w:rsidP="002D2F23">
            <w:pPr>
              <w:rPr>
                <w:rFonts w:ascii="Times New Roman"/>
                <w:sz w:val="20"/>
                <w:szCs w:val="20"/>
              </w:rPr>
            </w:pPr>
          </w:p>
        </w:tc>
        <w:tc>
          <w:tcPr>
            <w:tcW w:w="7655" w:type="dxa"/>
            <w:noWrap/>
            <w:hideMark/>
          </w:tcPr>
          <w:p w14:paraId="63B3C55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Koordynator ds. </w:t>
            </w:r>
            <w:r w:rsidR="005323B2" w:rsidRPr="00D114BF">
              <w:rPr>
                <w:rFonts w:ascii="Calibri" w:hAnsi="Calibri" w:cs="Calibri"/>
                <w:color w:val="000000"/>
                <w:sz w:val="20"/>
                <w:szCs w:val="20"/>
              </w:rPr>
              <w:t>K</w:t>
            </w:r>
            <w:r w:rsidRPr="00D114BF">
              <w:rPr>
                <w:rFonts w:ascii="Calibri" w:hAnsi="Calibri" w:cs="Calibri"/>
                <w:color w:val="000000"/>
                <w:sz w:val="20"/>
                <w:szCs w:val="20"/>
              </w:rPr>
              <w:t>omunikacji</w:t>
            </w:r>
            <w:r w:rsidR="005323B2">
              <w:rPr>
                <w:rFonts w:ascii="Calibri" w:hAnsi="Calibri" w:cs="Calibri"/>
                <w:color w:val="000000"/>
                <w:sz w:val="20"/>
                <w:szCs w:val="20"/>
              </w:rPr>
              <w:t xml:space="preserve"> (8)</w:t>
            </w:r>
          </w:p>
        </w:tc>
      </w:tr>
      <w:tr w:rsidR="002A52EF" w:rsidRPr="00D114BF" w14:paraId="3CC1599E" w14:textId="77777777" w:rsidTr="002A52EF">
        <w:trPr>
          <w:trHeight w:val="300"/>
        </w:trPr>
        <w:tc>
          <w:tcPr>
            <w:tcW w:w="1271" w:type="dxa"/>
            <w:noWrap/>
            <w:hideMark/>
          </w:tcPr>
          <w:p w14:paraId="28B9458D" w14:textId="77777777" w:rsidR="002A52EF" w:rsidRPr="00D114BF" w:rsidRDefault="002A52EF" w:rsidP="002D2F23">
            <w:pPr>
              <w:rPr>
                <w:rFonts w:ascii="Times New Roman"/>
                <w:sz w:val="20"/>
                <w:szCs w:val="20"/>
              </w:rPr>
            </w:pPr>
          </w:p>
        </w:tc>
        <w:tc>
          <w:tcPr>
            <w:tcW w:w="7655" w:type="dxa"/>
            <w:noWrap/>
            <w:hideMark/>
          </w:tcPr>
          <w:p w14:paraId="66AE034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Doradca</w:t>
            </w:r>
            <w:r w:rsidR="005323B2">
              <w:rPr>
                <w:rFonts w:ascii="Calibri" w:hAnsi="Calibri" w:cs="Calibri"/>
                <w:color w:val="000000"/>
                <w:sz w:val="20"/>
                <w:szCs w:val="20"/>
              </w:rPr>
              <w:t xml:space="preserve"> (9)</w:t>
            </w:r>
          </w:p>
        </w:tc>
      </w:tr>
      <w:tr w:rsidR="002A52EF" w:rsidRPr="00D114BF" w14:paraId="724857D6" w14:textId="77777777" w:rsidTr="002A52EF">
        <w:trPr>
          <w:trHeight w:val="300"/>
        </w:trPr>
        <w:tc>
          <w:tcPr>
            <w:tcW w:w="1271" w:type="dxa"/>
            <w:noWrap/>
            <w:hideMark/>
          </w:tcPr>
          <w:p w14:paraId="6097E886" w14:textId="77777777" w:rsidR="002A52EF" w:rsidRPr="00D114BF" w:rsidRDefault="002A52EF" w:rsidP="002D2F23">
            <w:pPr>
              <w:rPr>
                <w:rFonts w:ascii="Times New Roman"/>
                <w:sz w:val="20"/>
                <w:szCs w:val="20"/>
              </w:rPr>
            </w:pPr>
          </w:p>
        </w:tc>
        <w:tc>
          <w:tcPr>
            <w:tcW w:w="7655" w:type="dxa"/>
            <w:noWrap/>
            <w:hideMark/>
          </w:tcPr>
          <w:p w14:paraId="3EC04C9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Prawnik</w:t>
            </w:r>
            <w:r w:rsidR="005323B2">
              <w:rPr>
                <w:rFonts w:ascii="Calibri" w:hAnsi="Calibri" w:cs="Calibri"/>
                <w:color w:val="000000"/>
                <w:sz w:val="20"/>
                <w:szCs w:val="20"/>
              </w:rPr>
              <w:t xml:space="preserve"> (10)</w:t>
            </w:r>
          </w:p>
        </w:tc>
      </w:tr>
      <w:tr w:rsidR="002A52EF" w:rsidRPr="00D114BF" w14:paraId="5FA88222" w14:textId="77777777" w:rsidTr="002A52EF">
        <w:trPr>
          <w:trHeight w:val="300"/>
        </w:trPr>
        <w:tc>
          <w:tcPr>
            <w:tcW w:w="1271" w:type="dxa"/>
            <w:noWrap/>
            <w:hideMark/>
          </w:tcPr>
          <w:p w14:paraId="5C5E920B" w14:textId="77777777" w:rsidR="002A52EF" w:rsidRPr="00D114BF" w:rsidRDefault="002A52EF" w:rsidP="002D2F23">
            <w:pPr>
              <w:rPr>
                <w:rFonts w:ascii="Times New Roman"/>
                <w:sz w:val="20"/>
                <w:szCs w:val="20"/>
              </w:rPr>
            </w:pPr>
          </w:p>
        </w:tc>
        <w:tc>
          <w:tcPr>
            <w:tcW w:w="7655" w:type="dxa"/>
            <w:noWrap/>
            <w:hideMark/>
          </w:tcPr>
          <w:p w14:paraId="3315A00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Pracownik administracyjny</w:t>
            </w:r>
            <w:r w:rsidR="005323B2">
              <w:rPr>
                <w:rFonts w:ascii="Calibri" w:hAnsi="Calibri" w:cs="Calibri"/>
                <w:color w:val="000000"/>
                <w:sz w:val="20"/>
                <w:szCs w:val="20"/>
              </w:rPr>
              <w:t xml:space="preserve"> (11)</w:t>
            </w:r>
          </w:p>
        </w:tc>
      </w:tr>
      <w:tr w:rsidR="002A52EF" w:rsidRPr="00D114BF" w14:paraId="5F17F5A1" w14:textId="77777777" w:rsidTr="002A52EF">
        <w:trPr>
          <w:trHeight w:val="300"/>
        </w:trPr>
        <w:tc>
          <w:tcPr>
            <w:tcW w:w="1271" w:type="dxa"/>
            <w:noWrap/>
            <w:hideMark/>
          </w:tcPr>
          <w:p w14:paraId="5E953388" w14:textId="77777777" w:rsidR="002A52EF" w:rsidRPr="00D114BF" w:rsidRDefault="002A52EF" w:rsidP="002D2F23">
            <w:pPr>
              <w:rPr>
                <w:rFonts w:ascii="Times New Roman"/>
                <w:sz w:val="20"/>
                <w:szCs w:val="20"/>
              </w:rPr>
            </w:pPr>
          </w:p>
        </w:tc>
        <w:tc>
          <w:tcPr>
            <w:tcW w:w="7655" w:type="dxa"/>
            <w:noWrap/>
            <w:hideMark/>
          </w:tcPr>
          <w:p w14:paraId="1CE6D8C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Asystent</w:t>
            </w:r>
            <w:r w:rsidR="005323B2">
              <w:rPr>
                <w:rFonts w:ascii="Calibri" w:hAnsi="Calibri" w:cs="Calibri"/>
                <w:color w:val="000000"/>
                <w:sz w:val="20"/>
                <w:szCs w:val="20"/>
              </w:rPr>
              <w:t xml:space="preserve"> (12)</w:t>
            </w:r>
          </w:p>
        </w:tc>
      </w:tr>
    </w:tbl>
    <w:p w14:paraId="3537146E"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3BB2B82B" w14:textId="77777777" w:rsidTr="002A52EF">
        <w:trPr>
          <w:trHeight w:val="300"/>
        </w:trPr>
        <w:tc>
          <w:tcPr>
            <w:tcW w:w="1271" w:type="dxa"/>
            <w:noWrap/>
            <w:hideMark/>
          </w:tcPr>
          <w:p w14:paraId="1D178BDE" w14:textId="77777777" w:rsidR="002A52EF" w:rsidRPr="00D114BF" w:rsidRDefault="002A52EF" w:rsidP="002D2F23">
            <w:pPr>
              <w:rPr>
                <w:rFonts w:ascii="Calibri" w:hAnsi="Calibri" w:cs="Calibri"/>
                <w:b/>
                <w:bCs/>
                <w:color w:val="000000"/>
                <w:sz w:val="20"/>
                <w:szCs w:val="20"/>
              </w:rPr>
            </w:pPr>
            <w:r w:rsidRPr="000A506B">
              <w:rPr>
                <w:rFonts w:ascii="Calibri" w:hAnsi="Calibri" w:cs="Calibri"/>
                <w:b/>
                <w:bCs/>
                <w:color w:val="000000"/>
                <w:sz w:val="20"/>
                <w:szCs w:val="20"/>
                <w:highlight w:val="yellow"/>
                <w:rPrChange w:id="265" w:author="Frederik Heylen" w:date="2019-07-11T14:06:00Z">
                  <w:rPr>
                    <w:rFonts w:ascii="Calibri" w:hAnsi="Calibri" w:cs="Calibri"/>
                    <w:b/>
                    <w:bCs/>
                    <w:color w:val="000000"/>
                    <w:sz w:val="20"/>
                    <w:szCs w:val="20"/>
                  </w:rPr>
                </w:rPrChange>
              </w:rPr>
              <w:t>QID46</w:t>
            </w:r>
          </w:p>
        </w:tc>
        <w:tc>
          <w:tcPr>
            <w:tcW w:w="7655" w:type="dxa"/>
            <w:noWrap/>
            <w:hideMark/>
          </w:tcPr>
          <w:p w14:paraId="2B5D773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Ile lat pracuje Pani/Pan w niniejszej organizacji?</w:t>
            </w:r>
            <w:r w:rsidR="005323B2">
              <w:t xml:space="preserve"> </w:t>
            </w:r>
            <w:r w:rsidR="005323B2" w:rsidRPr="005323B2">
              <w:rPr>
                <w:rFonts w:ascii="Calibri" w:hAnsi="Calibri" w:cs="Calibri"/>
                <w:color w:val="000000"/>
                <w:sz w:val="20"/>
                <w:szCs w:val="20"/>
              </w:rPr>
              <w:t>[q46]</w:t>
            </w:r>
          </w:p>
        </w:tc>
      </w:tr>
      <w:tr w:rsidR="002A52EF" w:rsidRPr="00D114BF" w14:paraId="1D314732" w14:textId="77777777" w:rsidTr="002A52EF">
        <w:trPr>
          <w:trHeight w:val="300"/>
        </w:trPr>
        <w:tc>
          <w:tcPr>
            <w:tcW w:w="1271" w:type="dxa"/>
            <w:noWrap/>
            <w:hideMark/>
          </w:tcPr>
          <w:p w14:paraId="52501EE4" w14:textId="77777777" w:rsidR="002A52EF" w:rsidRPr="00D114BF" w:rsidRDefault="002A52EF" w:rsidP="002D2F23">
            <w:pPr>
              <w:rPr>
                <w:rFonts w:ascii="Times New Roman"/>
                <w:sz w:val="20"/>
                <w:szCs w:val="20"/>
              </w:rPr>
            </w:pPr>
          </w:p>
        </w:tc>
        <w:tc>
          <w:tcPr>
            <w:tcW w:w="7655" w:type="dxa"/>
            <w:noWrap/>
            <w:hideMark/>
          </w:tcPr>
          <w:p w14:paraId="66BDDF6D" w14:textId="77777777" w:rsidR="002A52EF" w:rsidRPr="00D114BF" w:rsidRDefault="005323B2" w:rsidP="002D2F23">
            <w:pPr>
              <w:rPr>
                <w:rFonts w:ascii="Times New Roman"/>
                <w:sz w:val="20"/>
                <w:szCs w:val="20"/>
              </w:rPr>
            </w:pPr>
            <w:r>
              <w:rPr>
                <w:rFonts w:ascii="Times New Roman"/>
                <w:sz w:val="20"/>
                <w:szCs w:val="20"/>
              </w:rPr>
              <w:t>(Numeric)</w:t>
            </w:r>
          </w:p>
        </w:tc>
      </w:tr>
    </w:tbl>
    <w:p w14:paraId="0685008A"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72D29558" w14:textId="77777777" w:rsidTr="002A52EF">
        <w:trPr>
          <w:trHeight w:val="600"/>
        </w:trPr>
        <w:tc>
          <w:tcPr>
            <w:tcW w:w="1271" w:type="dxa"/>
            <w:noWrap/>
            <w:hideMark/>
          </w:tcPr>
          <w:p w14:paraId="37726A87" w14:textId="77777777" w:rsidR="002A52EF" w:rsidRPr="00D114BF" w:rsidRDefault="002A52EF" w:rsidP="002D2F23">
            <w:pPr>
              <w:rPr>
                <w:rFonts w:ascii="Calibri" w:hAnsi="Calibri" w:cs="Calibri"/>
                <w:b/>
                <w:bCs/>
                <w:color w:val="000000"/>
                <w:sz w:val="20"/>
                <w:szCs w:val="20"/>
              </w:rPr>
            </w:pPr>
            <w:r w:rsidRPr="00187D08">
              <w:rPr>
                <w:rFonts w:ascii="Calibri" w:hAnsi="Calibri" w:cs="Calibri"/>
                <w:b/>
                <w:bCs/>
                <w:color w:val="000000"/>
                <w:sz w:val="20"/>
                <w:szCs w:val="20"/>
                <w:highlight w:val="yellow"/>
                <w:rPrChange w:id="266" w:author="Frederik Heylen" w:date="2019-07-11T14:07:00Z">
                  <w:rPr>
                    <w:rFonts w:ascii="Calibri" w:hAnsi="Calibri" w:cs="Calibri"/>
                    <w:b/>
                    <w:bCs/>
                    <w:color w:val="000000"/>
                    <w:sz w:val="20"/>
                    <w:szCs w:val="20"/>
                  </w:rPr>
                </w:rPrChange>
              </w:rPr>
              <w:t>QID47</w:t>
            </w:r>
          </w:p>
        </w:tc>
        <w:tc>
          <w:tcPr>
            <w:tcW w:w="7655" w:type="dxa"/>
            <w:hideMark/>
          </w:tcPr>
          <w:p w14:paraId="3B6D7FF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 jakie obszary działalności organizacji jest Pani/Pan z reguły zaangażowana/y? Możliwość wyboru więcej niż jednej odpowiedzi.</w:t>
            </w:r>
          </w:p>
        </w:tc>
      </w:tr>
      <w:tr w:rsidR="002A52EF" w:rsidRPr="00D114BF" w14:paraId="4D82DC2A" w14:textId="77777777" w:rsidTr="002A52EF">
        <w:trPr>
          <w:trHeight w:val="300"/>
        </w:trPr>
        <w:tc>
          <w:tcPr>
            <w:tcW w:w="1271" w:type="dxa"/>
            <w:noWrap/>
            <w:hideMark/>
          </w:tcPr>
          <w:p w14:paraId="13B84BC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[q47_01]</w:t>
            </w:r>
          </w:p>
        </w:tc>
        <w:tc>
          <w:tcPr>
            <w:tcW w:w="7655" w:type="dxa"/>
            <w:noWrap/>
            <w:hideMark/>
          </w:tcPr>
          <w:p w14:paraId="203FE00B"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Prowadzenie kampanii</w:t>
            </w:r>
            <w:r w:rsidR="005323B2" w:rsidRPr="005323B2">
              <w:rPr>
                <w:rFonts w:ascii="Calibri" w:hAnsi="Calibri" w:cs="Calibri"/>
                <w:color w:val="000000"/>
                <w:sz w:val="20"/>
                <w:szCs w:val="20"/>
              </w:rPr>
              <w:t xml:space="preserve"> (0: Nie; 1: Tak)</w:t>
            </w:r>
          </w:p>
        </w:tc>
      </w:tr>
      <w:tr w:rsidR="002A52EF" w:rsidRPr="00D114BF" w14:paraId="7C6170D7" w14:textId="77777777" w:rsidTr="002A52EF">
        <w:trPr>
          <w:trHeight w:val="300"/>
        </w:trPr>
        <w:tc>
          <w:tcPr>
            <w:tcW w:w="1271" w:type="dxa"/>
            <w:noWrap/>
            <w:hideMark/>
          </w:tcPr>
          <w:p w14:paraId="30450CC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[q47_02]</w:t>
            </w:r>
          </w:p>
        </w:tc>
        <w:tc>
          <w:tcPr>
            <w:tcW w:w="7655" w:type="dxa"/>
            <w:noWrap/>
            <w:hideMark/>
          </w:tcPr>
          <w:p w14:paraId="64070541"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Lobbing</w:t>
            </w:r>
            <w:r w:rsidR="005323B2" w:rsidRPr="005323B2">
              <w:rPr>
                <w:rFonts w:ascii="Calibri" w:hAnsi="Calibri" w:cs="Calibri"/>
                <w:color w:val="000000"/>
                <w:sz w:val="20"/>
                <w:szCs w:val="20"/>
              </w:rPr>
              <w:t xml:space="preserve"> (0: Nie; 1: Tak)</w:t>
            </w:r>
          </w:p>
        </w:tc>
      </w:tr>
      <w:tr w:rsidR="002A52EF" w:rsidRPr="00D114BF" w14:paraId="56B3BC51" w14:textId="77777777" w:rsidTr="002A52EF">
        <w:trPr>
          <w:trHeight w:val="300"/>
        </w:trPr>
        <w:tc>
          <w:tcPr>
            <w:tcW w:w="1271" w:type="dxa"/>
            <w:noWrap/>
            <w:hideMark/>
          </w:tcPr>
          <w:p w14:paraId="4132ED5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[q47_03]</w:t>
            </w:r>
          </w:p>
        </w:tc>
        <w:tc>
          <w:tcPr>
            <w:tcW w:w="7655" w:type="dxa"/>
            <w:noWrap/>
            <w:hideMark/>
          </w:tcPr>
          <w:p w14:paraId="59C787DB"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Administracja</w:t>
            </w:r>
            <w:r w:rsidR="005323B2" w:rsidRPr="005323B2">
              <w:rPr>
                <w:rFonts w:ascii="Calibri" w:hAnsi="Calibri" w:cs="Calibri"/>
                <w:color w:val="000000"/>
                <w:sz w:val="20"/>
                <w:szCs w:val="20"/>
              </w:rPr>
              <w:t xml:space="preserve"> (0: Nie; 1: Tak)</w:t>
            </w:r>
          </w:p>
        </w:tc>
      </w:tr>
      <w:tr w:rsidR="002A52EF" w:rsidRPr="00D114BF" w14:paraId="10CE3B9D" w14:textId="77777777" w:rsidTr="002A52EF">
        <w:trPr>
          <w:trHeight w:val="300"/>
        </w:trPr>
        <w:tc>
          <w:tcPr>
            <w:tcW w:w="1271" w:type="dxa"/>
            <w:noWrap/>
            <w:hideMark/>
          </w:tcPr>
          <w:p w14:paraId="484C4E8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[q47_04]</w:t>
            </w:r>
          </w:p>
        </w:tc>
        <w:tc>
          <w:tcPr>
            <w:tcW w:w="7655" w:type="dxa"/>
            <w:noWrap/>
            <w:hideMark/>
          </w:tcPr>
          <w:p w14:paraId="326CBE53"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Zarządzanie strategiczne</w:t>
            </w:r>
            <w:r w:rsidR="005323B2" w:rsidRPr="005323B2">
              <w:rPr>
                <w:rFonts w:ascii="Calibri" w:hAnsi="Calibri" w:cs="Calibri"/>
                <w:color w:val="000000"/>
                <w:sz w:val="20"/>
                <w:szCs w:val="20"/>
              </w:rPr>
              <w:t xml:space="preserve"> (0: Nie; 1: Tak)</w:t>
            </w:r>
          </w:p>
        </w:tc>
      </w:tr>
      <w:tr w:rsidR="002A52EF" w:rsidRPr="00D114BF" w14:paraId="2DF80469" w14:textId="77777777" w:rsidTr="002A52EF">
        <w:trPr>
          <w:trHeight w:val="300"/>
        </w:trPr>
        <w:tc>
          <w:tcPr>
            <w:tcW w:w="1271" w:type="dxa"/>
            <w:noWrap/>
            <w:hideMark/>
          </w:tcPr>
          <w:p w14:paraId="52D1B81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[q47_05]</w:t>
            </w:r>
          </w:p>
        </w:tc>
        <w:tc>
          <w:tcPr>
            <w:tcW w:w="7655" w:type="dxa"/>
            <w:noWrap/>
            <w:hideMark/>
          </w:tcPr>
          <w:p w14:paraId="52915F0B"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Przywództwo organizacyjne</w:t>
            </w:r>
            <w:r w:rsidR="005323B2" w:rsidRPr="005323B2">
              <w:rPr>
                <w:rFonts w:ascii="Calibri" w:hAnsi="Calibri" w:cs="Calibri"/>
                <w:color w:val="000000"/>
                <w:sz w:val="20"/>
                <w:szCs w:val="20"/>
              </w:rPr>
              <w:t xml:space="preserve"> (0: Nie; 1: Tak)</w:t>
            </w:r>
          </w:p>
        </w:tc>
      </w:tr>
      <w:tr w:rsidR="002A52EF" w:rsidRPr="00D114BF" w14:paraId="21E10E0A" w14:textId="77777777" w:rsidTr="002A52EF">
        <w:trPr>
          <w:trHeight w:val="300"/>
        </w:trPr>
        <w:tc>
          <w:tcPr>
            <w:tcW w:w="1271" w:type="dxa"/>
            <w:noWrap/>
            <w:hideMark/>
          </w:tcPr>
          <w:p w14:paraId="1ECDFAB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[q47_06]</w:t>
            </w:r>
          </w:p>
        </w:tc>
        <w:tc>
          <w:tcPr>
            <w:tcW w:w="7655" w:type="dxa"/>
            <w:noWrap/>
            <w:hideMark/>
          </w:tcPr>
          <w:p w14:paraId="5F17749A"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Usługi dla członków organizacji</w:t>
            </w:r>
            <w:r w:rsidR="005323B2" w:rsidRPr="005323B2">
              <w:rPr>
                <w:rFonts w:ascii="Calibri" w:hAnsi="Calibri" w:cs="Calibri"/>
                <w:color w:val="000000"/>
                <w:sz w:val="20"/>
                <w:szCs w:val="20"/>
              </w:rPr>
              <w:t xml:space="preserve"> (0: Nie; 1: Tak)</w:t>
            </w:r>
          </w:p>
        </w:tc>
      </w:tr>
      <w:tr w:rsidR="002A52EF" w:rsidRPr="00D114BF" w14:paraId="453AF263" w14:textId="77777777" w:rsidTr="002A52EF">
        <w:trPr>
          <w:trHeight w:val="300"/>
        </w:trPr>
        <w:tc>
          <w:tcPr>
            <w:tcW w:w="1271" w:type="dxa"/>
            <w:noWrap/>
            <w:hideMark/>
          </w:tcPr>
          <w:p w14:paraId="51E4642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[q47_07]</w:t>
            </w:r>
          </w:p>
        </w:tc>
        <w:tc>
          <w:tcPr>
            <w:tcW w:w="7655" w:type="dxa"/>
            <w:noWrap/>
            <w:hideMark/>
          </w:tcPr>
          <w:p w14:paraId="41E33A28"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Rekrutacja członków i sympatyków</w:t>
            </w:r>
            <w:r w:rsidR="005323B2" w:rsidRPr="005323B2">
              <w:rPr>
                <w:rFonts w:ascii="Calibri" w:hAnsi="Calibri" w:cs="Calibri"/>
                <w:color w:val="000000"/>
                <w:sz w:val="20"/>
                <w:szCs w:val="20"/>
              </w:rPr>
              <w:t xml:space="preserve"> (0: Nie; 1: Tak)</w:t>
            </w:r>
          </w:p>
        </w:tc>
      </w:tr>
      <w:tr w:rsidR="002A52EF" w:rsidRPr="00D114BF" w14:paraId="38A08D27" w14:textId="77777777" w:rsidTr="002A52EF">
        <w:trPr>
          <w:trHeight w:val="300"/>
        </w:trPr>
        <w:tc>
          <w:tcPr>
            <w:tcW w:w="1271" w:type="dxa"/>
            <w:noWrap/>
            <w:hideMark/>
          </w:tcPr>
          <w:p w14:paraId="0171A25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[q47_08]</w:t>
            </w:r>
          </w:p>
        </w:tc>
        <w:tc>
          <w:tcPr>
            <w:tcW w:w="7655" w:type="dxa"/>
            <w:noWrap/>
            <w:hideMark/>
          </w:tcPr>
          <w:p w14:paraId="7F6DF6C3"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Marketing</w:t>
            </w:r>
            <w:r w:rsidR="005323B2" w:rsidRPr="005323B2">
              <w:rPr>
                <w:rFonts w:ascii="Calibri" w:hAnsi="Calibri" w:cs="Calibri"/>
                <w:color w:val="000000"/>
                <w:sz w:val="20"/>
                <w:szCs w:val="20"/>
              </w:rPr>
              <w:t xml:space="preserve"> (0: Nie; 1: Tak)</w:t>
            </w:r>
          </w:p>
        </w:tc>
      </w:tr>
      <w:tr w:rsidR="002A52EF" w:rsidRPr="00D114BF" w14:paraId="7AAA891A" w14:textId="77777777" w:rsidTr="002A52EF">
        <w:trPr>
          <w:trHeight w:val="300"/>
        </w:trPr>
        <w:tc>
          <w:tcPr>
            <w:tcW w:w="1271" w:type="dxa"/>
            <w:noWrap/>
            <w:hideMark/>
          </w:tcPr>
          <w:p w14:paraId="0253EF5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[q47_09]</w:t>
            </w:r>
          </w:p>
        </w:tc>
        <w:tc>
          <w:tcPr>
            <w:tcW w:w="7655" w:type="dxa"/>
            <w:noWrap/>
            <w:hideMark/>
          </w:tcPr>
          <w:p w14:paraId="691235E5" w14:textId="77777777" w:rsidR="002A52EF" w:rsidRPr="005323B2" w:rsidRDefault="002A52EF" w:rsidP="005323B2">
            <w:pPr>
              <w:pStyle w:val="Lijstalinea"/>
              <w:numPr>
                <w:ilvl w:val="0"/>
                <w:numId w:val="1"/>
              </w:numPr>
              <w:rPr>
                <w:rFonts w:ascii="Calibri" w:hAnsi="Calibri" w:cs="Calibri"/>
                <w:color w:val="000000"/>
                <w:sz w:val="20"/>
                <w:szCs w:val="20"/>
              </w:rPr>
            </w:pPr>
            <w:r w:rsidRPr="005323B2">
              <w:rPr>
                <w:rFonts w:ascii="Calibri" w:hAnsi="Calibri" w:cs="Calibri"/>
                <w:color w:val="000000"/>
                <w:sz w:val="20"/>
                <w:szCs w:val="20"/>
              </w:rPr>
              <w:t>Dział analityczny</w:t>
            </w:r>
            <w:r w:rsidR="005323B2" w:rsidRPr="005323B2">
              <w:rPr>
                <w:rFonts w:ascii="Calibri" w:hAnsi="Calibri" w:cs="Calibri"/>
                <w:color w:val="000000"/>
                <w:sz w:val="20"/>
                <w:szCs w:val="20"/>
              </w:rPr>
              <w:t xml:space="preserve"> (0: Nie; 1: Tak)</w:t>
            </w:r>
          </w:p>
        </w:tc>
      </w:tr>
      <w:tr w:rsidR="002A52EF" w:rsidRPr="00D114BF" w14:paraId="089D02D0" w14:textId="77777777" w:rsidTr="002A52EF">
        <w:trPr>
          <w:trHeight w:val="600"/>
        </w:trPr>
        <w:tc>
          <w:tcPr>
            <w:tcW w:w="1271" w:type="dxa"/>
            <w:noWrap/>
            <w:hideMark/>
          </w:tcPr>
          <w:p w14:paraId="7B5AA566"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[q47_10]</w:t>
            </w:r>
          </w:p>
        </w:tc>
        <w:tc>
          <w:tcPr>
            <w:tcW w:w="7655" w:type="dxa"/>
            <w:hideMark/>
          </w:tcPr>
          <w:p w14:paraId="5F883D1A" w14:textId="02B41AF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Jeśli wybrano więcej niż jedną odpowiedź, która funkcja jest najbliżej Pani/Pana stanowiska?</w:t>
            </w:r>
            <w:ins w:id="267" w:author="Frederik Heylen" w:date="2019-07-11T14:07:00Z">
              <w:r w:rsidR="000A506B">
                <w:rPr>
                  <w:rFonts w:ascii="Calibri" w:hAnsi="Calibri" w:cs="Calibri"/>
                  <w:color w:val="000000"/>
                  <w:sz w:val="20"/>
                  <w:szCs w:val="20"/>
                </w:rPr>
                <w:t xml:space="preserve"> (Numeric)</w:t>
              </w:r>
            </w:ins>
          </w:p>
        </w:tc>
      </w:tr>
      <w:tr w:rsidR="002A52EF" w:rsidRPr="00D114BF" w14:paraId="0668B4CF" w14:textId="77777777" w:rsidTr="002A52EF">
        <w:trPr>
          <w:trHeight w:val="600"/>
        </w:trPr>
        <w:tc>
          <w:tcPr>
            <w:tcW w:w="1271" w:type="dxa"/>
            <w:noWrap/>
          </w:tcPr>
          <w:p w14:paraId="0A819C6A" w14:textId="77777777" w:rsidR="002A52EF" w:rsidRPr="00D114BF" w:rsidRDefault="002A52EF" w:rsidP="002D2F23">
            <w:pPr>
              <w:rPr>
                <w:rFonts w:ascii="Calibri" w:hAnsi="Calibri" w:cs="Calibri"/>
                <w:color w:val="000000"/>
                <w:sz w:val="20"/>
                <w:szCs w:val="20"/>
              </w:rPr>
            </w:pPr>
          </w:p>
        </w:tc>
        <w:tc>
          <w:tcPr>
            <w:tcW w:w="7655" w:type="dxa"/>
          </w:tcPr>
          <w:p w14:paraId="295A407D" w14:textId="6B621CF6" w:rsidR="002A52EF" w:rsidRPr="00D114BF" w:rsidRDefault="005323B2" w:rsidP="002D2F23">
            <w:pPr>
              <w:rPr>
                <w:rFonts w:ascii="Calibri" w:hAnsi="Calibri" w:cs="Calibri"/>
                <w:color w:val="000000"/>
                <w:sz w:val="20"/>
                <w:szCs w:val="20"/>
              </w:rPr>
            </w:pPr>
            <w:del w:id="268" w:author="Frederik Heylen" w:date="2019-07-11T14:07:00Z">
              <w:r w:rsidDel="000A506B">
                <w:rPr>
                  <w:rFonts w:ascii="Calibri" w:hAnsi="Calibri" w:cs="Calibri"/>
                  <w:color w:val="000000"/>
                  <w:sz w:val="20"/>
                  <w:szCs w:val="20"/>
                </w:rPr>
                <w:delText>(Numeric)</w:delText>
              </w:r>
            </w:del>
          </w:p>
        </w:tc>
      </w:tr>
    </w:tbl>
    <w:p w14:paraId="79ED21EB"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1BAAE12D" w14:textId="77777777" w:rsidTr="002A52EF">
        <w:trPr>
          <w:trHeight w:val="600"/>
        </w:trPr>
        <w:tc>
          <w:tcPr>
            <w:tcW w:w="1271" w:type="dxa"/>
            <w:noWrap/>
            <w:hideMark/>
          </w:tcPr>
          <w:p w14:paraId="193B2178" w14:textId="77777777" w:rsidR="002A52EF" w:rsidRPr="00D114BF" w:rsidRDefault="002A52EF" w:rsidP="002D2F23">
            <w:pPr>
              <w:rPr>
                <w:rFonts w:ascii="Calibri" w:hAnsi="Calibri" w:cs="Calibri"/>
                <w:b/>
                <w:bCs/>
                <w:color w:val="000000"/>
                <w:sz w:val="20"/>
                <w:szCs w:val="20"/>
              </w:rPr>
            </w:pPr>
            <w:r w:rsidRPr="0016430A">
              <w:rPr>
                <w:rFonts w:ascii="Calibri" w:hAnsi="Calibri" w:cs="Calibri"/>
                <w:b/>
                <w:bCs/>
                <w:color w:val="000000"/>
                <w:sz w:val="20"/>
                <w:szCs w:val="20"/>
                <w:highlight w:val="yellow"/>
                <w:rPrChange w:id="269" w:author="Frederik Heylen" w:date="2019-07-11T14:10:00Z">
                  <w:rPr>
                    <w:rFonts w:ascii="Calibri" w:hAnsi="Calibri" w:cs="Calibri"/>
                    <w:b/>
                    <w:bCs/>
                    <w:color w:val="000000"/>
                    <w:sz w:val="20"/>
                    <w:szCs w:val="20"/>
                  </w:rPr>
                </w:rPrChange>
              </w:rPr>
              <w:t>QID48</w:t>
            </w:r>
          </w:p>
        </w:tc>
        <w:tc>
          <w:tcPr>
            <w:tcW w:w="7655" w:type="dxa"/>
            <w:hideMark/>
          </w:tcPr>
          <w:p w14:paraId="0C7FBE0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Jakie jest Pani/Pana doświadczenie zawodowe? Możliwość wyboru więcej niż jednej odpowiedzi.</w:t>
            </w:r>
            <w:r w:rsidR="005323B2">
              <w:t xml:space="preserve"> </w:t>
            </w:r>
            <w:r w:rsidR="005323B2" w:rsidRPr="005323B2">
              <w:rPr>
                <w:rFonts w:ascii="Calibri" w:hAnsi="Calibri" w:cs="Calibri"/>
                <w:color w:val="000000"/>
                <w:sz w:val="20"/>
                <w:szCs w:val="20"/>
              </w:rPr>
              <w:t xml:space="preserve">[q48]  </w:t>
            </w:r>
          </w:p>
        </w:tc>
      </w:tr>
      <w:tr w:rsidR="002A52EF" w:rsidRPr="00D114BF" w14:paraId="24D4EFF4" w14:textId="77777777" w:rsidTr="002A52EF">
        <w:trPr>
          <w:trHeight w:val="300"/>
        </w:trPr>
        <w:tc>
          <w:tcPr>
            <w:tcW w:w="1271" w:type="dxa"/>
            <w:noWrap/>
            <w:hideMark/>
          </w:tcPr>
          <w:p w14:paraId="058D36C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[q48_01]</w:t>
            </w:r>
          </w:p>
        </w:tc>
        <w:tc>
          <w:tcPr>
            <w:tcW w:w="7655" w:type="dxa"/>
            <w:noWrap/>
            <w:hideMark/>
          </w:tcPr>
          <w:p w14:paraId="157AD89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Pierwsza praca</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1034F66E" w14:textId="77777777" w:rsidTr="002A52EF">
        <w:trPr>
          <w:trHeight w:val="300"/>
        </w:trPr>
        <w:tc>
          <w:tcPr>
            <w:tcW w:w="1271" w:type="dxa"/>
            <w:noWrap/>
            <w:hideMark/>
          </w:tcPr>
          <w:p w14:paraId="1806333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[q48_02]</w:t>
            </w:r>
          </w:p>
        </w:tc>
        <w:tc>
          <w:tcPr>
            <w:tcW w:w="7655" w:type="dxa"/>
            <w:noWrap/>
            <w:hideMark/>
          </w:tcPr>
          <w:p w14:paraId="40E79B1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dla organizacji pozarządowych</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762965B1" w14:textId="77777777" w:rsidTr="002A52EF">
        <w:trPr>
          <w:trHeight w:val="300"/>
        </w:trPr>
        <w:tc>
          <w:tcPr>
            <w:tcW w:w="1271" w:type="dxa"/>
            <w:noWrap/>
            <w:hideMark/>
          </w:tcPr>
          <w:p w14:paraId="5ADE9B3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[q48_03]</w:t>
            </w:r>
          </w:p>
        </w:tc>
        <w:tc>
          <w:tcPr>
            <w:tcW w:w="7655" w:type="dxa"/>
            <w:noWrap/>
            <w:hideMark/>
          </w:tcPr>
          <w:p w14:paraId="28F5BB9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dla stowarzyszeń biznesowych</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08E33C7B" w14:textId="77777777" w:rsidTr="002A52EF">
        <w:trPr>
          <w:trHeight w:val="300"/>
        </w:trPr>
        <w:tc>
          <w:tcPr>
            <w:tcW w:w="1271" w:type="dxa"/>
            <w:noWrap/>
            <w:hideMark/>
          </w:tcPr>
          <w:p w14:paraId="2D2F241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[q48_04]</w:t>
            </w:r>
          </w:p>
        </w:tc>
        <w:tc>
          <w:tcPr>
            <w:tcW w:w="7655" w:type="dxa"/>
            <w:noWrap/>
            <w:hideMark/>
          </w:tcPr>
          <w:p w14:paraId="0488A30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w korporacji/firmie</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1A0D62AA" w14:textId="77777777" w:rsidTr="002A52EF">
        <w:trPr>
          <w:trHeight w:val="300"/>
        </w:trPr>
        <w:tc>
          <w:tcPr>
            <w:tcW w:w="1271" w:type="dxa"/>
            <w:noWrap/>
            <w:hideMark/>
          </w:tcPr>
          <w:p w14:paraId="1093F49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[q48_05]</w:t>
            </w:r>
          </w:p>
        </w:tc>
        <w:tc>
          <w:tcPr>
            <w:tcW w:w="7655" w:type="dxa"/>
            <w:noWrap/>
            <w:hideMark/>
          </w:tcPr>
          <w:p w14:paraId="171BA17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w ministerstwie lub innej rządowej agencji</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746E06EA" w14:textId="77777777" w:rsidTr="002A52EF">
        <w:trPr>
          <w:trHeight w:val="300"/>
        </w:trPr>
        <w:tc>
          <w:tcPr>
            <w:tcW w:w="1271" w:type="dxa"/>
            <w:noWrap/>
            <w:hideMark/>
          </w:tcPr>
          <w:p w14:paraId="0E8EDBD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[q48_06]</w:t>
            </w:r>
          </w:p>
        </w:tc>
        <w:tc>
          <w:tcPr>
            <w:tcW w:w="7655" w:type="dxa"/>
            <w:noWrap/>
            <w:hideMark/>
          </w:tcPr>
          <w:p w14:paraId="199496E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dla partii politycznych w parlamencie</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1E7F36B2" w14:textId="77777777" w:rsidTr="002A52EF">
        <w:trPr>
          <w:trHeight w:val="300"/>
        </w:trPr>
        <w:tc>
          <w:tcPr>
            <w:tcW w:w="1271" w:type="dxa"/>
            <w:noWrap/>
            <w:hideMark/>
          </w:tcPr>
          <w:p w14:paraId="3C0C278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[q48_07]</w:t>
            </w:r>
          </w:p>
        </w:tc>
        <w:tc>
          <w:tcPr>
            <w:tcW w:w="7655" w:type="dxa"/>
            <w:hideMark/>
          </w:tcPr>
          <w:p w14:paraId="3955753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dla instytutów badawczych, think-thanków lub szkolnictwa wyższego</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483862EE" w14:textId="77777777" w:rsidTr="002A52EF">
        <w:trPr>
          <w:trHeight w:val="300"/>
        </w:trPr>
        <w:tc>
          <w:tcPr>
            <w:tcW w:w="1271" w:type="dxa"/>
            <w:noWrap/>
            <w:hideMark/>
          </w:tcPr>
          <w:p w14:paraId="1162117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[q48_08]</w:t>
            </w:r>
          </w:p>
        </w:tc>
        <w:tc>
          <w:tcPr>
            <w:tcW w:w="7655" w:type="dxa"/>
            <w:noWrap/>
            <w:hideMark/>
          </w:tcPr>
          <w:p w14:paraId="7A451B6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xml:space="preserve">Praca dla UE/ instytucji międzynarodowej </w:t>
            </w:r>
            <w:r w:rsidR="00C70F5F" w:rsidRPr="005323B2">
              <w:rPr>
                <w:rFonts w:ascii="Calibri" w:hAnsi="Calibri" w:cs="Calibri"/>
                <w:color w:val="000000"/>
                <w:sz w:val="20"/>
                <w:szCs w:val="20"/>
              </w:rPr>
              <w:t>(0: Nie; 1: Tak)</w:t>
            </w:r>
          </w:p>
        </w:tc>
      </w:tr>
      <w:tr w:rsidR="002A52EF" w:rsidRPr="00D114BF" w14:paraId="31848416" w14:textId="77777777" w:rsidTr="002A52EF">
        <w:trPr>
          <w:trHeight w:val="300"/>
        </w:trPr>
        <w:tc>
          <w:tcPr>
            <w:tcW w:w="1271" w:type="dxa"/>
            <w:noWrap/>
            <w:hideMark/>
          </w:tcPr>
          <w:p w14:paraId="363826B1"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[q48_09]</w:t>
            </w:r>
          </w:p>
        </w:tc>
        <w:tc>
          <w:tcPr>
            <w:tcW w:w="7655" w:type="dxa"/>
            <w:noWrap/>
            <w:hideMark/>
          </w:tcPr>
          <w:p w14:paraId="2331332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Praca za granicą</w:t>
            </w:r>
            <w:r w:rsidR="00C70F5F">
              <w:rPr>
                <w:rFonts w:ascii="Calibri" w:hAnsi="Calibri" w:cs="Calibri"/>
                <w:color w:val="000000"/>
                <w:sz w:val="20"/>
                <w:szCs w:val="20"/>
              </w:rPr>
              <w:t xml:space="preserve"> </w:t>
            </w:r>
            <w:r w:rsidR="00C70F5F" w:rsidRPr="005323B2">
              <w:rPr>
                <w:rFonts w:ascii="Calibri" w:hAnsi="Calibri" w:cs="Calibri"/>
                <w:color w:val="000000"/>
                <w:sz w:val="20"/>
                <w:szCs w:val="20"/>
              </w:rPr>
              <w:t>(0: Nie; 1: Tak)</w:t>
            </w:r>
          </w:p>
        </w:tc>
      </w:tr>
      <w:tr w:rsidR="002A52EF" w:rsidRPr="00D114BF" w14:paraId="17A3D3D0" w14:textId="77777777" w:rsidTr="002A52EF">
        <w:trPr>
          <w:trHeight w:val="300"/>
        </w:trPr>
        <w:tc>
          <w:tcPr>
            <w:tcW w:w="1271" w:type="dxa"/>
            <w:noWrap/>
            <w:hideMark/>
          </w:tcPr>
          <w:p w14:paraId="43CC11D0" w14:textId="56C5252D" w:rsidR="002A52EF" w:rsidRPr="00D114BF" w:rsidRDefault="002A52EF" w:rsidP="002D2F23">
            <w:pPr>
              <w:rPr>
                <w:rFonts w:ascii="Calibri" w:hAnsi="Calibri" w:cs="Calibri"/>
                <w:color w:val="000000"/>
                <w:sz w:val="20"/>
                <w:szCs w:val="20"/>
              </w:rPr>
            </w:pPr>
            <w:del w:id="270" w:author="Frederik Heylen" w:date="2019-07-11T14:08:00Z">
              <w:r w:rsidRPr="00D114BF" w:rsidDel="00187D08">
                <w:rPr>
                  <w:rFonts w:ascii="Calibri" w:hAnsi="Calibri" w:cs="Calibri"/>
                  <w:color w:val="000000"/>
                  <w:sz w:val="20"/>
                  <w:szCs w:val="20"/>
                </w:rPr>
                <w:delText>[q48_10]</w:delText>
              </w:r>
            </w:del>
          </w:p>
        </w:tc>
        <w:tc>
          <w:tcPr>
            <w:tcW w:w="7655" w:type="dxa"/>
            <w:noWrap/>
            <w:hideMark/>
          </w:tcPr>
          <w:p w14:paraId="06D43FE4" w14:textId="2EB0FC20" w:rsidR="002A52EF" w:rsidRPr="00D114BF" w:rsidRDefault="002A52EF" w:rsidP="002D2F23">
            <w:pPr>
              <w:rPr>
                <w:rFonts w:ascii="Calibri" w:hAnsi="Calibri" w:cs="Calibri"/>
                <w:color w:val="000000"/>
                <w:sz w:val="20"/>
                <w:szCs w:val="20"/>
              </w:rPr>
            </w:pPr>
            <w:del w:id="271" w:author="Frederik Heylen" w:date="2019-07-11T14:08:00Z">
              <w:r w:rsidRPr="00D114BF" w:rsidDel="00187D08">
                <w:rPr>
                  <w:rFonts w:ascii="Calibri" w:hAnsi="Calibri" w:cs="Calibri"/>
                  <w:color w:val="000000"/>
                  <w:sz w:val="20"/>
                  <w:szCs w:val="20"/>
                </w:rPr>
                <w:delText>Nie wiem</w:delText>
              </w:r>
              <w:r w:rsidR="00C70F5F" w:rsidDel="00187D08">
                <w:rPr>
                  <w:rFonts w:ascii="Calibri" w:hAnsi="Calibri" w:cs="Calibri"/>
                  <w:color w:val="000000"/>
                  <w:sz w:val="20"/>
                  <w:szCs w:val="20"/>
                </w:rPr>
                <w:delText xml:space="preserve"> </w:delText>
              </w:r>
              <w:r w:rsidR="00C70F5F" w:rsidRPr="005323B2" w:rsidDel="00187D08">
                <w:rPr>
                  <w:rFonts w:ascii="Calibri" w:hAnsi="Calibri" w:cs="Calibri"/>
                  <w:color w:val="000000"/>
                  <w:sz w:val="20"/>
                  <w:szCs w:val="20"/>
                </w:rPr>
                <w:delText>(0: Nie; 1: Tak)</w:delText>
              </w:r>
            </w:del>
          </w:p>
        </w:tc>
      </w:tr>
    </w:tbl>
    <w:p w14:paraId="03019F11"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55BB6485" w14:textId="77777777" w:rsidTr="002A52EF">
        <w:trPr>
          <w:trHeight w:val="300"/>
        </w:trPr>
        <w:tc>
          <w:tcPr>
            <w:tcW w:w="1271" w:type="dxa"/>
            <w:noWrap/>
            <w:hideMark/>
          </w:tcPr>
          <w:p w14:paraId="7040141B" w14:textId="77777777" w:rsidR="002A52EF" w:rsidRPr="00D114BF" w:rsidRDefault="002A52EF" w:rsidP="002D2F23">
            <w:pPr>
              <w:rPr>
                <w:rFonts w:ascii="Calibri" w:hAnsi="Calibri" w:cs="Calibri"/>
                <w:b/>
                <w:bCs/>
                <w:color w:val="000000"/>
                <w:sz w:val="20"/>
                <w:szCs w:val="20"/>
              </w:rPr>
            </w:pPr>
            <w:r w:rsidRPr="0016430A">
              <w:rPr>
                <w:rFonts w:ascii="Calibri" w:hAnsi="Calibri" w:cs="Calibri"/>
                <w:b/>
                <w:bCs/>
                <w:color w:val="000000"/>
                <w:sz w:val="20"/>
                <w:szCs w:val="20"/>
                <w:highlight w:val="yellow"/>
                <w:rPrChange w:id="272" w:author="Frederik Heylen" w:date="2019-07-11T14:10:00Z">
                  <w:rPr>
                    <w:rFonts w:ascii="Calibri" w:hAnsi="Calibri" w:cs="Calibri"/>
                    <w:b/>
                    <w:bCs/>
                    <w:color w:val="000000"/>
                    <w:sz w:val="20"/>
                    <w:szCs w:val="20"/>
                  </w:rPr>
                </w:rPrChange>
              </w:rPr>
              <w:t>QID49</w:t>
            </w:r>
          </w:p>
        </w:tc>
        <w:tc>
          <w:tcPr>
            <w:tcW w:w="7655" w:type="dxa"/>
            <w:noWrap/>
            <w:hideMark/>
          </w:tcPr>
          <w:p w14:paraId="6550543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 którym roku Pan/Pani się urodził/a?</w:t>
            </w:r>
            <w:r w:rsidR="00C70F5F">
              <w:rPr>
                <w:rFonts w:ascii="Calibri" w:hAnsi="Calibri" w:cs="Calibri"/>
                <w:color w:val="000000"/>
                <w:sz w:val="20"/>
                <w:szCs w:val="20"/>
              </w:rPr>
              <w:t xml:space="preserve"> Format: yyyy </w:t>
            </w:r>
            <w:r w:rsidR="00C70F5F" w:rsidRPr="00C70F5F">
              <w:rPr>
                <w:rFonts w:ascii="Calibri" w:hAnsi="Calibri" w:cs="Calibri"/>
                <w:color w:val="000000"/>
                <w:sz w:val="20"/>
                <w:szCs w:val="20"/>
              </w:rPr>
              <w:t>[q49]</w:t>
            </w:r>
          </w:p>
        </w:tc>
      </w:tr>
      <w:tr w:rsidR="002A52EF" w:rsidRPr="00D114BF" w14:paraId="58AA210F" w14:textId="77777777" w:rsidTr="002A52EF">
        <w:trPr>
          <w:trHeight w:val="300"/>
        </w:trPr>
        <w:tc>
          <w:tcPr>
            <w:tcW w:w="1271" w:type="dxa"/>
            <w:noWrap/>
            <w:hideMark/>
          </w:tcPr>
          <w:p w14:paraId="110C3868" w14:textId="77777777" w:rsidR="002A52EF" w:rsidRPr="00D114BF" w:rsidRDefault="002A52EF" w:rsidP="002D2F23">
            <w:pPr>
              <w:rPr>
                <w:rFonts w:ascii="Times New Roman"/>
                <w:sz w:val="20"/>
                <w:szCs w:val="20"/>
              </w:rPr>
            </w:pPr>
          </w:p>
        </w:tc>
        <w:tc>
          <w:tcPr>
            <w:tcW w:w="7655" w:type="dxa"/>
            <w:noWrap/>
            <w:hideMark/>
          </w:tcPr>
          <w:p w14:paraId="1CDCAB73" w14:textId="77777777" w:rsidR="002A52EF" w:rsidRPr="00D114BF" w:rsidRDefault="00C70F5F" w:rsidP="002D2F23">
            <w:pPr>
              <w:rPr>
                <w:rFonts w:ascii="Times New Roman"/>
                <w:sz w:val="20"/>
                <w:szCs w:val="20"/>
              </w:rPr>
            </w:pPr>
            <w:r>
              <w:rPr>
                <w:rFonts w:ascii="Times New Roman"/>
                <w:sz w:val="20"/>
                <w:szCs w:val="20"/>
              </w:rPr>
              <w:t>(Numeric)</w:t>
            </w:r>
          </w:p>
        </w:tc>
      </w:tr>
    </w:tbl>
    <w:p w14:paraId="11C324D4"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6F394261" w14:textId="77777777" w:rsidTr="002A52EF">
        <w:trPr>
          <w:trHeight w:val="300"/>
        </w:trPr>
        <w:tc>
          <w:tcPr>
            <w:tcW w:w="1271" w:type="dxa"/>
            <w:noWrap/>
            <w:hideMark/>
          </w:tcPr>
          <w:p w14:paraId="06688D78" w14:textId="77777777" w:rsidR="002A52EF" w:rsidRPr="00D114BF" w:rsidRDefault="002A52EF" w:rsidP="002D2F23">
            <w:pPr>
              <w:rPr>
                <w:rFonts w:ascii="Calibri" w:hAnsi="Calibri" w:cs="Calibri"/>
                <w:b/>
                <w:bCs/>
                <w:color w:val="000000"/>
                <w:sz w:val="20"/>
                <w:szCs w:val="20"/>
              </w:rPr>
            </w:pPr>
            <w:r w:rsidRPr="0016430A">
              <w:rPr>
                <w:rFonts w:ascii="Calibri" w:hAnsi="Calibri" w:cs="Calibri"/>
                <w:b/>
                <w:bCs/>
                <w:color w:val="000000"/>
                <w:sz w:val="20"/>
                <w:szCs w:val="20"/>
                <w:highlight w:val="yellow"/>
                <w:rPrChange w:id="273" w:author="Frederik Heylen" w:date="2019-07-11T14:10:00Z">
                  <w:rPr>
                    <w:rFonts w:ascii="Calibri" w:hAnsi="Calibri" w:cs="Calibri"/>
                    <w:b/>
                    <w:bCs/>
                    <w:color w:val="000000"/>
                    <w:sz w:val="20"/>
                    <w:szCs w:val="20"/>
                  </w:rPr>
                </w:rPrChange>
              </w:rPr>
              <w:t>QID50</w:t>
            </w:r>
          </w:p>
        </w:tc>
        <w:tc>
          <w:tcPr>
            <w:tcW w:w="7655" w:type="dxa"/>
            <w:noWrap/>
            <w:hideMark/>
          </w:tcPr>
          <w:p w14:paraId="7407EDC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Proszę podać płeć</w:t>
            </w:r>
            <w:r w:rsidR="00C70F5F" w:rsidRPr="00C70F5F">
              <w:rPr>
                <w:rFonts w:ascii="Calibri" w:hAnsi="Calibri" w:cs="Calibri"/>
                <w:color w:val="000000"/>
                <w:sz w:val="20"/>
                <w:szCs w:val="20"/>
              </w:rPr>
              <w:t xml:space="preserve"> [q50]</w:t>
            </w:r>
          </w:p>
        </w:tc>
      </w:tr>
      <w:tr w:rsidR="002A52EF" w:rsidRPr="00D114BF" w14:paraId="18B7A718" w14:textId="77777777" w:rsidTr="002A52EF">
        <w:trPr>
          <w:trHeight w:val="300"/>
        </w:trPr>
        <w:tc>
          <w:tcPr>
            <w:tcW w:w="1271" w:type="dxa"/>
            <w:noWrap/>
            <w:hideMark/>
          </w:tcPr>
          <w:p w14:paraId="02B47CDA" w14:textId="77777777" w:rsidR="002A52EF" w:rsidRPr="00D114BF" w:rsidRDefault="002A52EF" w:rsidP="002D2F23">
            <w:pPr>
              <w:rPr>
                <w:rFonts w:ascii="Times New Roman"/>
                <w:sz w:val="20"/>
                <w:szCs w:val="20"/>
              </w:rPr>
            </w:pPr>
          </w:p>
        </w:tc>
        <w:tc>
          <w:tcPr>
            <w:tcW w:w="7655" w:type="dxa"/>
            <w:noWrap/>
            <w:hideMark/>
          </w:tcPr>
          <w:p w14:paraId="6126632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Kobieta</w:t>
            </w:r>
            <w:r w:rsidR="00C70F5F">
              <w:rPr>
                <w:rFonts w:ascii="Calibri" w:hAnsi="Calibri" w:cs="Calibri"/>
                <w:color w:val="000000"/>
                <w:sz w:val="20"/>
                <w:szCs w:val="20"/>
              </w:rPr>
              <w:t xml:space="preserve"> (1)</w:t>
            </w:r>
          </w:p>
        </w:tc>
      </w:tr>
      <w:tr w:rsidR="002A52EF" w:rsidRPr="00D114BF" w14:paraId="58B974A7" w14:textId="77777777" w:rsidTr="002A52EF">
        <w:trPr>
          <w:trHeight w:val="300"/>
        </w:trPr>
        <w:tc>
          <w:tcPr>
            <w:tcW w:w="1271" w:type="dxa"/>
            <w:noWrap/>
            <w:hideMark/>
          </w:tcPr>
          <w:p w14:paraId="589203DB" w14:textId="77777777" w:rsidR="002A52EF" w:rsidRPr="00D114BF" w:rsidRDefault="002A52EF" w:rsidP="002D2F23">
            <w:pPr>
              <w:rPr>
                <w:rFonts w:ascii="Times New Roman"/>
                <w:sz w:val="20"/>
                <w:szCs w:val="20"/>
              </w:rPr>
            </w:pPr>
          </w:p>
        </w:tc>
        <w:tc>
          <w:tcPr>
            <w:tcW w:w="7655" w:type="dxa"/>
            <w:noWrap/>
            <w:hideMark/>
          </w:tcPr>
          <w:p w14:paraId="74AAD4F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Mężczyzna</w:t>
            </w:r>
            <w:r w:rsidR="00C70F5F">
              <w:rPr>
                <w:rFonts w:ascii="Calibri" w:hAnsi="Calibri" w:cs="Calibri"/>
                <w:color w:val="000000"/>
                <w:sz w:val="20"/>
                <w:szCs w:val="20"/>
              </w:rPr>
              <w:t xml:space="preserve"> (2)</w:t>
            </w:r>
          </w:p>
        </w:tc>
      </w:tr>
    </w:tbl>
    <w:p w14:paraId="5DBD11FE"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773246A2" w14:textId="77777777" w:rsidTr="002A52EF">
        <w:trPr>
          <w:trHeight w:val="300"/>
        </w:trPr>
        <w:tc>
          <w:tcPr>
            <w:tcW w:w="1271" w:type="dxa"/>
            <w:noWrap/>
            <w:hideMark/>
          </w:tcPr>
          <w:p w14:paraId="3968299F" w14:textId="77777777" w:rsidR="002A52EF" w:rsidRPr="00D114BF" w:rsidRDefault="002A52EF" w:rsidP="002D2F23">
            <w:pPr>
              <w:rPr>
                <w:rFonts w:ascii="Calibri" w:hAnsi="Calibri" w:cs="Calibri"/>
                <w:b/>
                <w:bCs/>
                <w:color w:val="000000"/>
                <w:sz w:val="20"/>
                <w:szCs w:val="20"/>
              </w:rPr>
            </w:pPr>
            <w:r w:rsidRPr="0016430A">
              <w:rPr>
                <w:rFonts w:ascii="Calibri" w:hAnsi="Calibri" w:cs="Calibri"/>
                <w:b/>
                <w:bCs/>
                <w:color w:val="000000"/>
                <w:sz w:val="20"/>
                <w:szCs w:val="20"/>
                <w:highlight w:val="yellow"/>
                <w:rPrChange w:id="274" w:author="Frederik Heylen" w:date="2019-07-11T14:12:00Z">
                  <w:rPr>
                    <w:rFonts w:ascii="Calibri" w:hAnsi="Calibri" w:cs="Calibri"/>
                    <w:b/>
                    <w:bCs/>
                    <w:color w:val="000000"/>
                    <w:sz w:val="20"/>
                    <w:szCs w:val="20"/>
                  </w:rPr>
                </w:rPrChange>
              </w:rPr>
              <w:t>QID51</w:t>
            </w:r>
          </w:p>
        </w:tc>
        <w:tc>
          <w:tcPr>
            <w:tcW w:w="7655" w:type="dxa"/>
            <w:noWrap/>
            <w:hideMark/>
          </w:tcPr>
          <w:p w14:paraId="6C118543"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Jakie jest Pani/Pana wykształcenie</w:t>
            </w:r>
            <w:r w:rsidR="00C70F5F">
              <w:rPr>
                <w:rFonts w:ascii="Calibri" w:hAnsi="Calibri" w:cs="Calibri"/>
                <w:color w:val="000000"/>
                <w:sz w:val="20"/>
                <w:szCs w:val="20"/>
              </w:rPr>
              <w:t xml:space="preserve"> </w:t>
            </w:r>
            <w:r w:rsidR="00C70F5F" w:rsidRPr="00C70F5F">
              <w:rPr>
                <w:rFonts w:ascii="Calibri" w:hAnsi="Calibri" w:cs="Calibri"/>
                <w:color w:val="000000"/>
                <w:sz w:val="20"/>
                <w:szCs w:val="20"/>
              </w:rPr>
              <w:t>[q51]</w:t>
            </w:r>
          </w:p>
        </w:tc>
      </w:tr>
      <w:tr w:rsidR="002A52EF" w:rsidRPr="00D114BF" w14:paraId="6116149D" w14:textId="77777777" w:rsidTr="002A52EF">
        <w:trPr>
          <w:trHeight w:val="300"/>
        </w:trPr>
        <w:tc>
          <w:tcPr>
            <w:tcW w:w="1271" w:type="dxa"/>
            <w:noWrap/>
            <w:hideMark/>
          </w:tcPr>
          <w:p w14:paraId="5ECCB940" w14:textId="77777777" w:rsidR="002A52EF" w:rsidRPr="00D114BF" w:rsidRDefault="002A52EF" w:rsidP="002D2F23">
            <w:pPr>
              <w:rPr>
                <w:rFonts w:ascii="Times New Roman"/>
                <w:sz w:val="20"/>
                <w:szCs w:val="20"/>
              </w:rPr>
            </w:pPr>
          </w:p>
        </w:tc>
        <w:tc>
          <w:tcPr>
            <w:tcW w:w="7655" w:type="dxa"/>
            <w:noWrap/>
            <w:hideMark/>
          </w:tcPr>
          <w:p w14:paraId="6EEBA49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Zawodowe</w:t>
            </w:r>
            <w:r w:rsidR="00C70F5F">
              <w:rPr>
                <w:rFonts w:ascii="Calibri" w:hAnsi="Calibri" w:cs="Calibri"/>
                <w:color w:val="000000"/>
                <w:sz w:val="20"/>
                <w:szCs w:val="20"/>
              </w:rPr>
              <w:t xml:space="preserve"> (1)</w:t>
            </w:r>
          </w:p>
        </w:tc>
      </w:tr>
      <w:tr w:rsidR="002A52EF" w:rsidRPr="00D114BF" w14:paraId="4CE628E0" w14:textId="77777777" w:rsidTr="002A52EF">
        <w:trPr>
          <w:trHeight w:val="300"/>
        </w:trPr>
        <w:tc>
          <w:tcPr>
            <w:tcW w:w="1271" w:type="dxa"/>
            <w:noWrap/>
            <w:hideMark/>
          </w:tcPr>
          <w:p w14:paraId="2721AA45" w14:textId="77777777" w:rsidR="002A52EF" w:rsidRPr="00D114BF" w:rsidRDefault="002A52EF" w:rsidP="002D2F23">
            <w:pPr>
              <w:rPr>
                <w:rFonts w:ascii="Times New Roman"/>
                <w:sz w:val="20"/>
                <w:szCs w:val="20"/>
              </w:rPr>
            </w:pPr>
          </w:p>
        </w:tc>
        <w:tc>
          <w:tcPr>
            <w:tcW w:w="7655" w:type="dxa"/>
            <w:noWrap/>
            <w:hideMark/>
          </w:tcPr>
          <w:p w14:paraId="518DEDB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Średnie</w:t>
            </w:r>
            <w:r w:rsidR="00C70F5F">
              <w:rPr>
                <w:rFonts w:ascii="Calibri" w:hAnsi="Calibri" w:cs="Calibri"/>
                <w:color w:val="000000"/>
                <w:sz w:val="20"/>
                <w:szCs w:val="20"/>
              </w:rPr>
              <w:t xml:space="preserve"> (2)</w:t>
            </w:r>
          </w:p>
        </w:tc>
      </w:tr>
      <w:tr w:rsidR="002A52EF" w:rsidRPr="00D114BF" w14:paraId="1998E9A5" w14:textId="77777777" w:rsidTr="002A52EF">
        <w:trPr>
          <w:trHeight w:val="300"/>
        </w:trPr>
        <w:tc>
          <w:tcPr>
            <w:tcW w:w="1271" w:type="dxa"/>
            <w:noWrap/>
            <w:hideMark/>
          </w:tcPr>
          <w:p w14:paraId="34BB0293" w14:textId="77777777" w:rsidR="002A52EF" w:rsidRPr="00D114BF" w:rsidRDefault="002A52EF" w:rsidP="002D2F23">
            <w:pPr>
              <w:rPr>
                <w:rFonts w:ascii="Times New Roman"/>
                <w:sz w:val="20"/>
                <w:szCs w:val="20"/>
              </w:rPr>
            </w:pPr>
          </w:p>
        </w:tc>
        <w:tc>
          <w:tcPr>
            <w:tcW w:w="7655" w:type="dxa"/>
            <w:noWrap/>
            <w:hideMark/>
          </w:tcPr>
          <w:p w14:paraId="055E9C2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Licencjat (FILTER10)</w:t>
            </w:r>
            <w:r w:rsidR="00C70F5F">
              <w:rPr>
                <w:rFonts w:ascii="Calibri" w:hAnsi="Calibri" w:cs="Calibri"/>
                <w:color w:val="000000"/>
                <w:sz w:val="20"/>
                <w:szCs w:val="20"/>
              </w:rPr>
              <w:t xml:space="preserve"> (3)</w:t>
            </w:r>
          </w:p>
        </w:tc>
      </w:tr>
      <w:tr w:rsidR="002A52EF" w:rsidRPr="00D114BF" w14:paraId="395116BE" w14:textId="77777777" w:rsidTr="002A52EF">
        <w:trPr>
          <w:trHeight w:val="300"/>
        </w:trPr>
        <w:tc>
          <w:tcPr>
            <w:tcW w:w="1271" w:type="dxa"/>
            <w:noWrap/>
            <w:hideMark/>
          </w:tcPr>
          <w:p w14:paraId="1A482D3E" w14:textId="77777777" w:rsidR="002A52EF" w:rsidRPr="00D114BF" w:rsidRDefault="002A52EF" w:rsidP="002D2F23">
            <w:pPr>
              <w:rPr>
                <w:rFonts w:ascii="Times New Roman"/>
                <w:sz w:val="20"/>
                <w:szCs w:val="20"/>
              </w:rPr>
            </w:pPr>
          </w:p>
        </w:tc>
        <w:tc>
          <w:tcPr>
            <w:tcW w:w="7655" w:type="dxa"/>
            <w:noWrap/>
            <w:hideMark/>
          </w:tcPr>
          <w:p w14:paraId="5DFC763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Magister (FILTER10)</w:t>
            </w:r>
            <w:r w:rsidR="00C70F5F">
              <w:rPr>
                <w:rFonts w:ascii="Calibri" w:hAnsi="Calibri" w:cs="Calibri"/>
                <w:color w:val="000000"/>
                <w:sz w:val="20"/>
                <w:szCs w:val="20"/>
              </w:rPr>
              <w:t xml:space="preserve"> (4)</w:t>
            </w:r>
          </w:p>
        </w:tc>
      </w:tr>
      <w:tr w:rsidR="002A52EF" w:rsidRPr="00D114BF" w14:paraId="0E5726A6" w14:textId="77777777" w:rsidTr="002A52EF">
        <w:trPr>
          <w:trHeight w:val="300"/>
        </w:trPr>
        <w:tc>
          <w:tcPr>
            <w:tcW w:w="1271" w:type="dxa"/>
            <w:noWrap/>
            <w:hideMark/>
          </w:tcPr>
          <w:p w14:paraId="76E25847" w14:textId="77777777" w:rsidR="002A52EF" w:rsidRPr="00D114BF" w:rsidRDefault="002A52EF" w:rsidP="002D2F23">
            <w:pPr>
              <w:rPr>
                <w:rFonts w:ascii="Times New Roman"/>
                <w:sz w:val="20"/>
                <w:szCs w:val="20"/>
              </w:rPr>
            </w:pPr>
          </w:p>
        </w:tc>
        <w:tc>
          <w:tcPr>
            <w:tcW w:w="7655" w:type="dxa"/>
            <w:noWrap/>
            <w:hideMark/>
          </w:tcPr>
          <w:p w14:paraId="64619327"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Doktor (FILTER10)</w:t>
            </w:r>
            <w:r w:rsidR="00C70F5F">
              <w:rPr>
                <w:rFonts w:ascii="Calibri" w:hAnsi="Calibri" w:cs="Calibri"/>
                <w:color w:val="000000"/>
                <w:sz w:val="20"/>
                <w:szCs w:val="20"/>
              </w:rPr>
              <w:t xml:space="preserve"> (5)</w:t>
            </w:r>
          </w:p>
        </w:tc>
      </w:tr>
    </w:tbl>
    <w:p w14:paraId="40725BDD"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6818A4A3" w14:textId="77777777" w:rsidTr="002A52EF">
        <w:trPr>
          <w:trHeight w:val="300"/>
        </w:trPr>
        <w:tc>
          <w:tcPr>
            <w:tcW w:w="1271" w:type="dxa"/>
            <w:noWrap/>
            <w:hideMark/>
          </w:tcPr>
          <w:p w14:paraId="7E3AF18B" w14:textId="77777777" w:rsidR="002A52EF" w:rsidRPr="00D114BF" w:rsidRDefault="002A52EF" w:rsidP="002D2F23">
            <w:pPr>
              <w:rPr>
                <w:rFonts w:ascii="Calibri" w:hAnsi="Calibri" w:cs="Calibri"/>
                <w:b/>
                <w:bCs/>
                <w:color w:val="000000"/>
                <w:sz w:val="20"/>
                <w:szCs w:val="20"/>
              </w:rPr>
            </w:pPr>
            <w:r w:rsidRPr="0016430A">
              <w:rPr>
                <w:rFonts w:ascii="Calibri" w:hAnsi="Calibri" w:cs="Calibri"/>
                <w:b/>
                <w:bCs/>
                <w:color w:val="000000"/>
                <w:sz w:val="20"/>
                <w:szCs w:val="20"/>
                <w:highlight w:val="yellow"/>
                <w:rPrChange w:id="275" w:author="Frederik Heylen" w:date="2019-07-11T14:15:00Z">
                  <w:rPr>
                    <w:rFonts w:ascii="Calibri" w:hAnsi="Calibri" w:cs="Calibri"/>
                    <w:b/>
                    <w:bCs/>
                    <w:color w:val="000000"/>
                    <w:sz w:val="20"/>
                    <w:szCs w:val="20"/>
                  </w:rPr>
                </w:rPrChange>
              </w:rPr>
              <w:t>QID52</w:t>
            </w:r>
          </w:p>
        </w:tc>
        <w:tc>
          <w:tcPr>
            <w:tcW w:w="7655" w:type="dxa"/>
            <w:noWrap/>
            <w:hideMark/>
          </w:tcPr>
          <w:p w14:paraId="36514D8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 jakiej dziedzinie ukończyła Pan/Pani studia wyższe?</w:t>
            </w:r>
            <w:r w:rsidR="00C70F5F">
              <w:rPr>
                <w:rFonts w:ascii="Calibri" w:hAnsi="Calibri" w:cs="Calibri"/>
                <w:color w:val="000000"/>
                <w:sz w:val="20"/>
                <w:szCs w:val="20"/>
              </w:rPr>
              <w:t xml:space="preserve"> </w:t>
            </w:r>
            <w:r w:rsidR="00C70F5F" w:rsidRPr="00C70F5F">
              <w:rPr>
                <w:rFonts w:ascii="Calibri" w:hAnsi="Calibri" w:cs="Calibri"/>
                <w:color w:val="000000"/>
                <w:sz w:val="20"/>
                <w:szCs w:val="20"/>
              </w:rPr>
              <w:t>[q52]</w:t>
            </w:r>
          </w:p>
        </w:tc>
      </w:tr>
      <w:tr w:rsidR="002A52EF" w:rsidRPr="00D114BF" w14:paraId="1E8A68FC" w14:textId="77777777" w:rsidTr="002A52EF">
        <w:trPr>
          <w:trHeight w:val="300"/>
        </w:trPr>
        <w:tc>
          <w:tcPr>
            <w:tcW w:w="1271" w:type="dxa"/>
            <w:noWrap/>
            <w:hideMark/>
          </w:tcPr>
          <w:p w14:paraId="1470E493" w14:textId="77777777" w:rsidR="002A52EF" w:rsidRPr="00D114BF" w:rsidRDefault="002A52EF" w:rsidP="002D2F23">
            <w:pPr>
              <w:rPr>
                <w:rFonts w:ascii="Times New Roman"/>
                <w:sz w:val="20"/>
                <w:szCs w:val="20"/>
              </w:rPr>
            </w:pPr>
          </w:p>
        </w:tc>
        <w:tc>
          <w:tcPr>
            <w:tcW w:w="7655" w:type="dxa"/>
            <w:noWrap/>
            <w:hideMark/>
          </w:tcPr>
          <w:p w14:paraId="49FD895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Prawo</w:t>
            </w:r>
            <w:r w:rsidR="00C70F5F">
              <w:rPr>
                <w:rFonts w:ascii="Calibri" w:hAnsi="Calibri" w:cs="Calibri"/>
                <w:color w:val="000000"/>
                <w:sz w:val="20"/>
                <w:szCs w:val="20"/>
              </w:rPr>
              <w:t xml:space="preserve"> (1)</w:t>
            </w:r>
          </w:p>
        </w:tc>
      </w:tr>
      <w:tr w:rsidR="002A52EF" w:rsidRPr="00D114BF" w14:paraId="06F43A16" w14:textId="77777777" w:rsidTr="002A52EF">
        <w:trPr>
          <w:trHeight w:val="300"/>
        </w:trPr>
        <w:tc>
          <w:tcPr>
            <w:tcW w:w="1271" w:type="dxa"/>
            <w:noWrap/>
            <w:hideMark/>
          </w:tcPr>
          <w:p w14:paraId="3EEA3CA0" w14:textId="77777777" w:rsidR="002A52EF" w:rsidRPr="00D114BF" w:rsidRDefault="002A52EF" w:rsidP="002D2F23">
            <w:pPr>
              <w:rPr>
                <w:rFonts w:ascii="Times New Roman"/>
                <w:sz w:val="20"/>
                <w:szCs w:val="20"/>
              </w:rPr>
            </w:pPr>
          </w:p>
        </w:tc>
        <w:tc>
          <w:tcPr>
            <w:tcW w:w="7655" w:type="dxa"/>
            <w:noWrap/>
            <w:hideMark/>
          </w:tcPr>
          <w:p w14:paraId="3B249EFE"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Nauki społeczne</w:t>
            </w:r>
            <w:r w:rsidR="00C70F5F">
              <w:rPr>
                <w:rFonts w:ascii="Calibri" w:hAnsi="Calibri" w:cs="Calibri"/>
                <w:color w:val="000000"/>
                <w:sz w:val="20"/>
                <w:szCs w:val="20"/>
              </w:rPr>
              <w:t xml:space="preserve"> (2)</w:t>
            </w:r>
          </w:p>
        </w:tc>
      </w:tr>
      <w:tr w:rsidR="002A52EF" w:rsidRPr="00D114BF" w14:paraId="71CC588D" w14:textId="77777777" w:rsidTr="002A52EF">
        <w:trPr>
          <w:trHeight w:val="300"/>
        </w:trPr>
        <w:tc>
          <w:tcPr>
            <w:tcW w:w="1271" w:type="dxa"/>
            <w:noWrap/>
            <w:hideMark/>
          </w:tcPr>
          <w:p w14:paraId="6265203A" w14:textId="77777777" w:rsidR="002A52EF" w:rsidRPr="00D114BF" w:rsidRDefault="002A52EF" w:rsidP="002D2F23">
            <w:pPr>
              <w:rPr>
                <w:rFonts w:ascii="Times New Roman"/>
                <w:sz w:val="20"/>
                <w:szCs w:val="20"/>
              </w:rPr>
            </w:pPr>
          </w:p>
        </w:tc>
        <w:tc>
          <w:tcPr>
            <w:tcW w:w="7655" w:type="dxa"/>
            <w:noWrap/>
            <w:hideMark/>
          </w:tcPr>
          <w:p w14:paraId="5C9240C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Nauki humanistyczne</w:t>
            </w:r>
            <w:r w:rsidR="00C70F5F">
              <w:rPr>
                <w:rFonts w:ascii="Calibri" w:hAnsi="Calibri" w:cs="Calibri"/>
                <w:color w:val="000000"/>
                <w:sz w:val="20"/>
                <w:szCs w:val="20"/>
              </w:rPr>
              <w:t xml:space="preserve"> (3)</w:t>
            </w:r>
          </w:p>
        </w:tc>
      </w:tr>
      <w:tr w:rsidR="002A52EF" w:rsidRPr="00D114BF" w14:paraId="3C059D8A" w14:textId="77777777" w:rsidTr="002A52EF">
        <w:trPr>
          <w:trHeight w:val="300"/>
        </w:trPr>
        <w:tc>
          <w:tcPr>
            <w:tcW w:w="1271" w:type="dxa"/>
            <w:noWrap/>
            <w:hideMark/>
          </w:tcPr>
          <w:p w14:paraId="476E0AE4" w14:textId="77777777" w:rsidR="002A52EF" w:rsidRPr="00D114BF" w:rsidRDefault="002A52EF" w:rsidP="002D2F23">
            <w:pPr>
              <w:rPr>
                <w:rFonts w:ascii="Times New Roman"/>
                <w:sz w:val="20"/>
                <w:szCs w:val="20"/>
              </w:rPr>
            </w:pPr>
          </w:p>
        </w:tc>
        <w:tc>
          <w:tcPr>
            <w:tcW w:w="7655" w:type="dxa"/>
            <w:noWrap/>
            <w:hideMark/>
          </w:tcPr>
          <w:p w14:paraId="63A4956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Biznes, zarządzanie, finanse lub ekonomia</w:t>
            </w:r>
            <w:r w:rsidR="00C70F5F">
              <w:rPr>
                <w:rFonts w:ascii="Calibri" w:hAnsi="Calibri" w:cs="Calibri"/>
                <w:color w:val="000000"/>
                <w:sz w:val="20"/>
                <w:szCs w:val="20"/>
              </w:rPr>
              <w:t xml:space="preserve"> (4)</w:t>
            </w:r>
          </w:p>
        </w:tc>
      </w:tr>
      <w:tr w:rsidR="002A52EF" w:rsidRPr="00D114BF" w14:paraId="772DAE6E" w14:textId="77777777" w:rsidTr="002A52EF">
        <w:trPr>
          <w:trHeight w:val="300"/>
        </w:trPr>
        <w:tc>
          <w:tcPr>
            <w:tcW w:w="1271" w:type="dxa"/>
            <w:noWrap/>
            <w:hideMark/>
          </w:tcPr>
          <w:p w14:paraId="3E798549" w14:textId="77777777" w:rsidR="002A52EF" w:rsidRPr="00D114BF" w:rsidRDefault="002A52EF" w:rsidP="002D2F23">
            <w:pPr>
              <w:rPr>
                <w:rFonts w:ascii="Times New Roman"/>
                <w:sz w:val="20"/>
                <w:szCs w:val="20"/>
              </w:rPr>
            </w:pPr>
          </w:p>
        </w:tc>
        <w:tc>
          <w:tcPr>
            <w:tcW w:w="7655" w:type="dxa"/>
            <w:noWrap/>
            <w:hideMark/>
          </w:tcPr>
          <w:p w14:paraId="56FB064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Inżynieria, informatyka lub matematyka</w:t>
            </w:r>
            <w:r w:rsidR="00C70F5F">
              <w:rPr>
                <w:rFonts w:ascii="Calibri" w:hAnsi="Calibri" w:cs="Calibri"/>
                <w:color w:val="000000"/>
                <w:sz w:val="20"/>
                <w:szCs w:val="20"/>
              </w:rPr>
              <w:t xml:space="preserve"> (5)</w:t>
            </w:r>
          </w:p>
        </w:tc>
      </w:tr>
      <w:tr w:rsidR="002A52EF" w:rsidRPr="00D114BF" w14:paraId="1E4B421F" w14:textId="77777777" w:rsidTr="002A52EF">
        <w:trPr>
          <w:trHeight w:val="300"/>
        </w:trPr>
        <w:tc>
          <w:tcPr>
            <w:tcW w:w="1271" w:type="dxa"/>
            <w:noWrap/>
            <w:hideMark/>
          </w:tcPr>
          <w:p w14:paraId="2E89B8D5" w14:textId="77777777" w:rsidR="002A52EF" w:rsidRPr="00D114BF" w:rsidRDefault="002A52EF" w:rsidP="002D2F23">
            <w:pPr>
              <w:rPr>
                <w:rFonts w:ascii="Times New Roman"/>
                <w:sz w:val="20"/>
                <w:szCs w:val="20"/>
              </w:rPr>
            </w:pPr>
          </w:p>
        </w:tc>
        <w:tc>
          <w:tcPr>
            <w:tcW w:w="7655" w:type="dxa"/>
            <w:noWrap/>
            <w:hideMark/>
          </w:tcPr>
          <w:p w14:paraId="74849B6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Biologia, nauki o życiu lub nauki o środowisku</w:t>
            </w:r>
            <w:r w:rsidR="00C70F5F">
              <w:rPr>
                <w:rFonts w:ascii="Calibri" w:hAnsi="Calibri" w:cs="Calibri"/>
                <w:color w:val="000000"/>
                <w:sz w:val="20"/>
                <w:szCs w:val="20"/>
              </w:rPr>
              <w:t xml:space="preserve"> (6)</w:t>
            </w:r>
          </w:p>
        </w:tc>
      </w:tr>
      <w:tr w:rsidR="002A52EF" w:rsidRPr="00D114BF" w14:paraId="5C52D457" w14:textId="77777777" w:rsidTr="002A52EF">
        <w:trPr>
          <w:trHeight w:val="300"/>
        </w:trPr>
        <w:tc>
          <w:tcPr>
            <w:tcW w:w="1271" w:type="dxa"/>
            <w:noWrap/>
            <w:hideMark/>
          </w:tcPr>
          <w:p w14:paraId="4834689E" w14:textId="77777777" w:rsidR="002A52EF" w:rsidRPr="00D114BF" w:rsidRDefault="002A52EF" w:rsidP="002D2F23">
            <w:pPr>
              <w:rPr>
                <w:rFonts w:ascii="Times New Roman"/>
                <w:sz w:val="20"/>
                <w:szCs w:val="20"/>
              </w:rPr>
            </w:pPr>
          </w:p>
        </w:tc>
        <w:tc>
          <w:tcPr>
            <w:tcW w:w="7655" w:type="dxa"/>
            <w:noWrap/>
            <w:hideMark/>
          </w:tcPr>
          <w:p w14:paraId="1D9E4892"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Medycyna, farm</w:t>
            </w:r>
            <w:r w:rsidRPr="00D114BF">
              <w:rPr>
                <w:rFonts w:ascii="Times New Roman"/>
                <w:color w:val="000000"/>
                <w:sz w:val="20"/>
                <w:szCs w:val="20"/>
              </w:rPr>
              <w:t xml:space="preserve">acja </w:t>
            </w:r>
            <w:r w:rsidRPr="00D114BF">
              <w:rPr>
                <w:rFonts w:ascii="Calibri" w:hAnsi="Calibri" w:cs="Calibri"/>
                <w:color w:val="000000"/>
                <w:sz w:val="20"/>
                <w:szCs w:val="20"/>
              </w:rPr>
              <w:t>lub weterynaria</w:t>
            </w:r>
            <w:r w:rsidR="00C70F5F">
              <w:rPr>
                <w:rFonts w:ascii="Calibri" w:hAnsi="Calibri" w:cs="Calibri"/>
                <w:color w:val="000000"/>
                <w:sz w:val="20"/>
                <w:szCs w:val="20"/>
              </w:rPr>
              <w:t xml:space="preserve"> (7)</w:t>
            </w:r>
          </w:p>
        </w:tc>
      </w:tr>
      <w:tr w:rsidR="002A52EF" w:rsidRPr="00D114BF" w14:paraId="70A9AABB" w14:textId="77777777" w:rsidTr="002A52EF">
        <w:trPr>
          <w:trHeight w:val="300"/>
        </w:trPr>
        <w:tc>
          <w:tcPr>
            <w:tcW w:w="1271" w:type="dxa"/>
            <w:noWrap/>
            <w:hideMark/>
          </w:tcPr>
          <w:p w14:paraId="70A8FC7F" w14:textId="77777777" w:rsidR="002A52EF" w:rsidRPr="00D114BF" w:rsidRDefault="002A52EF" w:rsidP="002D2F23">
            <w:pPr>
              <w:rPr>
                <w:rFonts w:ascii="Times New Roman"/>
                <w:sz w:val="20"/>
                <w:szCs w:val="20"/>
              </w:rPr>
            </w:pPr>
          </w:p>
        </w:tc>
        <w:tc>
          <w:tcPr>
            <w:tcW w:w="7655" w:type="dxa"/>
            <w:noWrap/>
            <w:hideMark/>
          </w:tcPr>
          <w:p w14:paraId="1DEB8DB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Chemia i materiałoznawstwo</w:t>
            </w:r>
            <w:r w:rsidR="00C70F5F">
              <w:rPr>
                <w:rFonts w:ascii="Calibri" w:hAnsi="Calibri" w:cs="Calibri"/>
                <w:color w:val="000000"/>
                <w:sz w:val="20"/>
                <w:szCs w:val="20"/>
              </w:rPr>
              <w:t xml:space="preserve"> (8)</w:t>
            </w:r>
          </w:p>
        </w:tc>
      </w:tr>
      <w:tr w:rsidR="002A52EF" w:rsidRPr="00D114BF" w14:paraId="70BF7232" w14:textId="77777777" w:rsidTr="002A52EF">
        <w:trPr>
          <w:trHeight w:val="300"/>
        </w:trPr>
        <w:tc>
          <w:tcPr>
            <w:tcW w:w="1271" w:type="dxa"/>
            <w:noWrap/>
            <w:hideMark/>
          </w:tcPr>
          <w:p w14:paraId="3807B9AD" w14:textId="77777777" w:rsidR="002A52EF" w:rsidRPr="00D114BF" w:rsidRDefault="002A52EF" w:rsidP="002D2F23">
            <w:pPr>
              <w:rPr>
                <w:rFonts w:ascii="Times New Roman"/>
                <w:sz w:val="20"/>
                <w:szCs w:val="20"/>
              </w:rPr>
            </w:pPr>
          </w:p>
        </w:tc>
        <w:tc>
          <w:tcPr>
            <w:tcW w:w="7655" w:type="dxa"/>
            <w:noWrap/>
            <w:hideMark/>
          </w:tcPr>
          <w:p w14:paraId="1B6AF180"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Fizyka, astronomia lub planetologia</w:t>
            </w:r>
            <w:r w:rsidR="00C70F5F">
              <w:rPr>
                <w:rFonts w:ascii="Calibri" w:hAnsi="Calibri" w:cs="Calibri"/>
                <w:color w:val="000000"/>
                <w:sz w:val="20"/>
                <w:szCs w:val="20"/>
              </w:rPr>
              <w:t xml:space="preserve"> (9)</w:t>
            </w:r>
          </w:p>
        </w:tc>
      </w:tr>
    </w:tbl>
    <w:p w14:paraId="7B8CD8EE"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4463"/>
        <w:gridCol w:w="4463"/>
      </w:tblGrid>
      <w:tr w:rsidR="002A52EF" w:rsidRPr="00D114BF" w14:paraId="09D1F56E" w14:textId="77777777" w:rsidTr="00D114BF">
        <w:trPr>
          <w:trHeight w:val="300"/>
        </w:trPr>
        <w:tc>
          <w:tcPr>
            <w:tcW w:w="4463" w:type="dxa"/>
            <w:shd w:val="clear" w:color="auto" w:fill="F2F2F2" w:themeFill="background1" w:themeFillShade="F2"/>
            <w:noWrap/>
            <w:hideMark/>
          </w:tcPr>
          <w:p w14:paraId="656B0A89" w14:textId="77777777" w:rsidR="002A52EF" w:rsidRPr="00D114BF" w:rsidRDefault="002A52EF" w:rsidP="002D2F23">
            <w:pPr>
              <w:rPr>
                <w:rFonts w:ascii="Calibri" w:hAnsi="Calibri" w:cs="Calibri"/>
                <w:b/>
                <w:bCs/>
                <w:color w:val="000000"/>
                <w:sz w:val="20"/>
                <w:szCs w:val="20"/>
                <w:lang w:val="en-US"/>
              </w:rPr>
            </w:pPr>
            <w:r w:rsidRPr="00D114BF">
              <w:rPr>
                <w:rFonts w:ascii="Calibri" w:hAnsi="Calibri" w:cs="Calibri"/>
                <w:b/>
                <w:bCs/>
                <w:color w:val="000000"/>
                <w:sz w:val="20"/>
                <w:szCs w:val="20"/>
                <w:lang w:val="en-US"/>
              </w:rPr>
              <w:t>General policy positions of your organization</w:t>
            </w:r>
          </w:p>
        </w:tc>
        <w:tc>
          <w:tcPr>
            <w:tcW w:w="4463" w:type="dxa"/>
            <w:shd w:val="clear" w:color="auto" w:fill="F2F2F2" w:themeFill="background1" w:themeFillShade="F2"/>
            <w:noWrap/>
            <w:hideMark/>
          </w:tcPr>
          <w:p w14:paraId="56800F2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Ogólne stanowiska polityczne organizacji</w:t>
            </w:r>
          </w:p>
        </w:tc>
      </w:tr>
      <w:tr w:rsidR="002A52EF" w:rsidRPr="00D114BF" w14:paraId="1E8C93E3" w14:textId="77777777" w:rsidTr="002A52EF">
        <w:trPr>
          <w:trHeight w:val="600"/>
        </w:trPr>
        <w:tc>
          <w:tcPr>
            <w:tcW w:w="4463" w:type="dxa"/>
            <w:noWrap/>
            <w:hideMark/>
          </w:tcPr>
          <w:p w14:paraId="56C14185" w14:textId="77777777" w:rsidR="002A52EF" w:rsidRPr="00D114BF" w:rsidRDefault="002A52EF" w:rsidP="002D2F23">
            <w:pPr>
              <w:rPr>
                <w:rFonts w:ascii="Calibri" w:hAnsi="Calibri" w:cs="Calibri"/>
                <w:color w:val="000000"/>
                <w:sz w:val="20"/>
                <w:szCs w:val="20"/>
                <w:lang w:val="en-US"/>
              </w:rPr>
            </w:pPr>
            <w:r w:rsidRPr="00D114BF">
              <w:rPr>
                <w:rFonts w:ascii="Calibri" w:hAnsi="Calibri" w:cs="Calibri"/>
                <w:color w:val="000000"/>
                <w:sz w:val="20"/>
                <w:szCs w:val="20"/>
                <w:lang w:val="en-US"/>
              </w:rPr>
              <w:t>Finally, we have some questions on the policy positions your organizations stands for. These questions do not necessarily relate to your personal view or experience, but they concern the policy your organization usually defends.</w:t>
            </w:r>
          </w:p>
        </w:tc>
        <w:tc>
          <w:tcPr>
            <w:tcW w:w="4463" w:type="dxa"/>
            <w:hideMark/>
          </w:tcPr>
          <w:p w14:paraId="4EFB6CDF"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Na koniec zostawiliśmy pytania dotyczące polityk/idei, których broni Państwa organizacja. Pytania nie muszą wiązać się z Państwa prywatnymi poglądami.</w:t>
            </w:r>
          </w:p>
        </w:tc>
      </w:tr>
    </w:tbl>
    <w:p w14:paraId="12121C06"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24B6E667" w14:textId="77777777" w:rsidTr="00C70F5F">
        <w:trPr>
          <w:trHeight w:val="1571"/>
        </w:trPr>
        <w:tc>
          <w:tcPr>
            <w:tcW w:w="1271" w:type="dxa"/>
            <w:noWrap/>
            <w:hideMark/>
          </w:tcPr>
          <w:p w14:paraId="5BC9BA44" w14:textId="77777777" w:rsidR="002A52EF" w:rsidRPr="00D114BF" w:rsidRDefault="002A52EF" w:rsidP="002D2F23">
            <w:pPr>
              <w:rPr>
                <w:rFonts w:ascii="Calibri" w:hAnsi="Calibri" w:cs="Calibri"/>
                <w:b/>
                <w:bCs/>
                <w:color w:val="000000"/>
                <w:sz w:val="20"/>
                <w:szCs w:val="20"/>
              </w:rPr>
            </w:pPr>
            <w:r w:rsidRPr="0016430A">
              <w:rPr>
                <w:rFonts w:ascii="Calibri" w:hAnsi="Calibri" w:cs="Calibri"/>
                <w:b/>
                <w:bCs/>
                <w:color w:val="000000"/>
                <w:sz w:val="20"/>
                <w:szCs w:val="20"/>
                <w:highlight w:val="yellow"/>
                <w:rPrChange w:id="276" w:author="Frederik Heylen" w:date="2019-07-11T14:19:00Z">
                  <w:rPr>
                    <w:rFonts w:ascii="Calibri" w:hAnsi="Calibri" w:cs="Calibri"/>
                    <w:b/>
                    <w:bCs/>
                    <w:color w:val="000000"/>
                    <w:sz w:val="20"/>
                    <w:szCs w:val="20"/>
                  </w:rPr>
                </w:rPrChange>
              </w:rPr>
              <w:t>QID53</w:t>
            </w:r>
          </w:p>
        </w:tc>
        <w:tc>
          <w:tcPr>
            <w:tcW w:w="7655" w:type="dxa"/>
            <w:hideMark/>
          </w:tcPr>
          <w:p w14:paraId="64FBA35C"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Grupy interesu i inne organizacje działające w obszarze społeczeństwa obywatelskiego mają różne punkty widzenia na temat roli państwa w gospodarce. Niektóre oczekują aktywnej roli, np. w polityce fiskalnej, regulacjach czy państwa opiekuńczego. Inne sugerują rolę ograniczoną: prywatyzację, niższe podatki, mniej regulacji czy mniej wydatków państwa. W skali od 0 do 10 jak istotna jest rola państwa w gospodarce, gdzie "0" oznacza "nieistotna" a "10" "bardzo istotna", w przypadku działań Państwa organizacji?</w:t>
            </w:r>
            <w:r w:rsidR="00C70F5F">
              <w:rPr>
                <w:rFonts w:ascii="Calibri" w:hAnsi="Calibri" w:cs="Calibri"/>
                <w:color w:val="000000"/>
                <w:sz w:val="20"/>
                <w:szCs w:val="20"/>
              </w:rPr>
              <w:t xml:space="preserve"> </w:t>
            </w:r>
            <w:r w:rsidR="00C70F5F" w:rsidRPr="00C70F5F">
              <w:rPr>
                <w:rFonts w:ascii="Calibri" w:hAnsi="Calibri" w:cs="Calibri"/>
                <w:color w:val="000000"/>
                <w:sz w:val="20"/>
                <w:szCs w:val="20"/>
              </w:rPr>
              <w:t>[q53]</w:t>
            </w:r>
          </w:p>
        </w:tc>
      </w:tr>
      <w:tr w:rsidR="002A52EF" w:rsidRPr="00D114BF" w14:paraId="07C797C3" w14:textId="77777777" w:rsidTr="002A52EF">
        <w:trPr>
          <w:trHeight w:val="300"/>
        </w:trPr>
        <w:tc>
          <w:tcPr>
            <w:tcW w:w="1271" w:type="dxa"/>
            <w:noWrap/>
            <w:hideMark/>
          </w:tcPr>
          <w:p w14:paraId="17B1B910" w14:textId="77777777" w:rsidR="002A52EF" w:rsidRPr="00D114BF" w:rsidRDefault="002A52EF" w:rsidP="002D2F23">
            <w:pPr>
              <w:rPr>
                <w:rFonts w:ascii="Times New Roman"/>
                <w:sz w:val="20"/>
                <w:szCs w:val="20"/>
              </w:rPr>
            </w:pPr>
          </w:p>
        </w:tc>
        <w:tc>
          <w:tcPr>
            <w:tcW w:w="7655" w:type="dxa"/>
            <w:noWrap/>
            <w:hideMark/>
          </w:tcPr>
          <w:p w14:paraId="181564C5"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nieistotna 0 1 2 3 4 5 6 7 8 9 10 bardzo istotna</w:t>
            </w:r>
          </w:p>
        </w:tc>
      </w:tr>
      <w:tr w:rsidR="002A52EF" w:rsidRPr="00D114BF" w14:paraId="7EF561CF" w14:textId="77777777" w:rsidTr="002A52EF">
        <w:trPr>
          <w:trHeight w:val="300"/>
        </w:trPr>
        <w:tc>
          <w:tcPr>
            <w:tcW w:w="1271" w:type="dxa"/>
            <w:noWrap/>
            <w:hideMark/>
          </w:tcPr>
          <w:p w14:paraId="0F15BE2D" w14:textId="77777777" w:rsidR="002A52EF" w:rsidRPr="00D114BF" w:rsidRDefault="002A52EF" w:rsidP="002D2F23">
            <w:pPr>
              <w:rPr>
                <w:rFonts w:ascii="Times New Roman"/>
                <w:sz w:val="20"/>
                <w:szCs w:val="20"/>
              </w:rPr>
            </w:pPr>
          </w:p>
        </w:tc>
        <w:tc>
          <w:tcPr>
            <w:tcW w:w="7655" w:type="dxa"/>
            <w:noWrap/>
            <w:hideMark/>
          </w:tcPr>
          <w:p w14:paraId="502D8FE0" w14:textId="77777777" w:rsidR="002A52EF" w:rsidRPr="00D114BF" w:rsidRDefault="00C70F5F" w:rsidP="002D2F23">
            <w:pPr>
              <w:rPr>
                <w:rFonts w:ascii="Calibri" w:hAnsi="Calibri" w:cs="Calibri"/>
                <w:color w:val="000000"/>
                <w:sz w:val="20"/>
                <w:szCs w:val="20"/>
              </w:rPr>
            </w:pPr>
            <w:r>
              <w:rPr>
                <w:rFonts w:ascii="Calibri" w:hAnsi="Calibri" w:cs="Calibri"/>
                <w:color w:val="000000"/>
                <w:sz w:val="20"/>
                <w:szCs w:val="20"/>
              </w:rPr>
              <w:t>[</w:t>
            </w:r>
            <w:r w:rsidR="002A52EF" w:rsidRPr="00D114BF">
              <w:rPr>
                <w:rFonts w:ascii="Calibri" w:hAnsi="Calibri" w:cs="Calibri"/>
                <w:color w:val="000000"/>
                <w:sz w:val="20"/>
                <w:szCs w:val="20"/>
              </w:rPr>
              <w:t>FILTER 12</w:t>
            </w:r>
            <w:r>
              <w:rPr>
                <w:rFonts w:ascii="Calibri" w:hAnsi="Calibri" w:cs="Calibri"/>
                <w:color w:val="000000"/>
                <w:sz w:val="20"/>
                <w:szCs w:val="20"/>
              </w:rPr>
              <w:t>: if 0 salience move to QID55 -</w:t>
            </w:r>
            <w:r w:rsidR="002A52EF" w:rsidRPr="00D114BF">
              <w:rPr>
                <w:rFonts w:ascii="Calibri" w:hAnsi="Calibri" w:cs="Calibri"/>
                <w:color w:val="000000"/>
                <w:sz w:val="20"/>
                <w:szCs w:val="20"/>
              </w:rPr>
              <w:t xml:space="preserve"> W przypadku "0" QID55</w:t>
            </w:r>
            <w:r>
              <w:rPr>
                <w:rFonts w:ascii="Calibri" w:hAnsi="Calibri" w:cs="Calibri"/>
                <w:color w:val="000000"/>
                <w:sz w:val="20"/>
                <w:szCs w:val="20"/>
              </w:rPr>
              <w:t>]</w:t>
            </w:r>
          </w:p>
        </w:tc>
      </w:tr>
    </w:tbl>
    <w:p w14:paraId="26B62F72"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31DBBDD7" w14:textId="77777777" w:rsidTr="002A52EF">
        <w:trPr>
          <w:trHeight w:val="1200"/>
        </w:trPr>
        <w:tc>
          <w:tcPr>
            <w:tcW w:w="1271" w:type="dxa"/>
            <w:noWrap/>
            <w:hideMark/>
          </w:tcPr>
          <w:p w14:paraId="3646FBF6" w14:textId="77777777" w:rsidR="002A52EF" w:rsidRDefault="002A52EF"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277" w:author="Frederik Heylen" w:date="2019-07-11T14:20:00Z">
                  <w:rPr>
                    <w:rFonts w:ascii="Calibri" w:hAnsi="Calibri" w:cs="Calibri"/>
                    <w:b/>
                    <w:bCs/>
                    <w:color w:val="000000"/>
                    <w:sz w:val="20"/>
                    <w:szCs w:val="20"/>
                  </w:rPr>
                </w:rPrChange>
              </w:rPr>
              <w:t>QID54</w:t>
            </w:r>
          </w:p>
          <w:p w14:paraId="5C3CD426" w14:textId="77777777" w:rsidR="00C70F5F" w:rsidRPr="00D114BF" w:rsidRDefault="00C70F5F" w:rsidP="002D2F23">
            <w:pPr>
              <w:rPr>
                <w:rFonts w:ascii="Calibri" w:hAnsi="Calibri" w:cs="Calibri"/>
                <w:b/>
                <w:bCs/>
                <w:color w:val="000000"/>
                <w:sz w:val="20"/>
                <w:szCs w:val="20"/>
              </w:rPr>
            </w:pPr>
            <w:r w:rsidRPr="00C70F5F">
              <w:rPr>
                <w:rFonts w:ascii="Calibri" w:hAnsi="Calibri" w:cs="Calibri"/>
                <w:b/>
                <w:bCs/>
                <w:color w:val="000000"/>
                <w:sz w:val="20"/>
                <w:szCs w:val="20"/>
              </w:rPr>
              <w:t>[FILTER12]</w:t>
            </w:r>
          </w:p>
        </w:tc>
        <w:tc>
          <w:tcPr>
            <w:tcW w:w="7655" w:type="dxa"/>
            <w:hideMark/>
          </w:tcPr>
          <w:p w14:paraId="24A3901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Proszę pomyśleć nad celami organizacji w odniesieniu do roli państwa w gospodarce. W skali od 0 do 10, gdzie "0" oznacza, że państwo powinno spełniać ograniczoną rolę w gospodarce, a "10", że ta rola powinna być bardzo duża, gdzie znalazłaby się Państwa organizacja?</w:t>
            </w:r>
            <w:r w:rsidR="00C70F5F">
              <w:t xml:space="preserve"> </w:t>
            </w:r>
            <w:r w:rsidR="00C70F5F" w:rsidRPr="00C70F5F">
              <w:rPr>
                <w:rFonts w:ascii="Calibri" w:hAnsi="Calibri" w:cs="Calibri"/>
                <w:color w:val="000000"/>
                <w:sz w:val="20"/>
                <w:szCs w:val="20"/>
              </w:rPr>
              <w:t>[q54]</w:t>
            </w:r>
          </w:p>
        </w:tc>
      </w:tr>
      <w:tr w:rsidR="002A52EF" w:rsidRPr="00D114BF" w14:paraId="3F8D039F" w14:textId="77777777" w:rsidTr="002A52EF">
        <w:trPr>
          <w:trHeight w:val="300"/>
        </w:trPr>
        <w:tc>
          <w:tcPr>
            <w:tcW w:w="1271" w:type="dxa"/>
            <w:noWrap/>
            <w:hideMark/>
          </w:tcPr>
          <w:p w14:paraId="560EA1C4" w14:textId="77777777" w:rsidR="002A52EF" w:rsidRPr="00D114BF" w:rsidRDefault="002A52EF" w:rsidP="002D2F23">
            <w:pPr>
              <w:rPr>
                <w:rFonts w:ascii="Times New Roman"/>
                <w:sz w:val="20"/>
                <w:szCs w:val="20"/>
              </w:rPr>
            </w:pPr>
          </w:p>
        </w:tc>
        <w:tc>
          <w:tcPr>
            <w:tcW w:w="7655" w:type="dxa"/>
            <w:noWrap/>
            <w:hideMark/>
          </w:tcPr>
          <w:p w14:paraId="0A60D30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ograniczona rola 1 2 3 4 5 6 7 8 9 10 duża rola</w:t>
            </w:r>
          </w:p>
        </w:tc>
      </w:tr>
    </w:tbl>
    <w:p w14:paraId="1FD0AE33"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2B433B19" w14:textId="77777777" w:rsidTr="002A52EF">
        <w:trPr>
          <w:trHeight w:val="1800"/>
        </w:trPr>
        <w:tc>
          <w:tcPr>
            <w:tcW w:w="1271" w:type="dxa"/>
            <w:noWrap/>
            <w:hideMark/>
          </w:tcPr>
          <w:p w14:paraId="23B7A04A" w14:textId="77777777" w:rsidR="002A52EF" w:rsidRPr="00D114BF" w:rsidRDefault="002A52EF"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278" w:author="Frederik Heylen" w:date="2019-07-11T14:21:00Z">
                  <w:rPr>
                    <w:rFonts w:ascii="Calibri" w:hAnsi="Calibri" w:cs="Calibri"/>
                    <w:b/>
                    <w:bCs/>
                    <w:color w:val="000000"/>
                    <w:sz w:val="20"/>
                    <w:szCs w:val="20"/>
                  </w:rPr>
                </w:rPrChange>
              </w:rPr>
              <w:lastRenderedPageBreak/>
              <w:t>QID55</w:t>
            </w:r>
          </w:p>
        </w:tc>
        <w:tc>
          <w:tcPr>
            <w:tcW w:w="7655" w:type="dxa"/>
            <w:hideMark/>
          </w:tcPr>
          <w:p w14:paraId="568CEE7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Grupy interesu i inne organizacje działające w obszarze społeczeństwa obywatelskiego mają różne punkty widzenia na temat wolności osobistych</w:t>
            </w:r>
          </w:p>
          <w:p w14:paraId="77A5B5FA"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 Jedne wspierają dostęp do eutanazji, aborcji małżeństw tej samej płci. Inne wspierają tradycyjny/konserwatywny system wartości. W skali od 0 do 10, gdzie "0" oznacza "nieistotne", a "10" "bardzo istotne", jak istotne są kwestie etyczne i kulturowe dla działalności Państwa organizacji?</w:t>
            </w:r>
            <w:r w:rsidR="00C70F5F">
              <w:t xml:space="preserve"> </w:t>
            </w:r>
            <w:r w:rsidR="00C70F5F" w:rsidRPr="00C70F5F">
              <w:rPr>
                <w:rFonts w:ascii="Calibri" w:hAnsi="Calibri" w:cs="Calibri"/>
                <w:color w:val="000000"/>
                <w:sz w:val="20"/>
                <w:szCs w:val="20"/>
              </w:rPr>
              <w:t>[q55]</w:t>
            </w:r>
          </w:p>
        </w:tc>
      </w:tr>
      <w:tr w:rsidR="002A52EF" w:rsidRPr="00D114BF" w14:paraId="2E6CDC08" w14:textId="77777777" w:rsidTr="002A52EF">
        <w:trPr>
          <w:trHeight w:val="300"/>
        </w:trPr>
        <w:tc>
          <w:tcPr>
            <w:tcW w:w="1271" w:type="dxa"/>
            <w:noWrap/>
            <w:hideMark/>
          </w:tcPr>
          <w:p w14:paraId="4D3EEA8C" w14:textId="77777777" w:rsidR="002A52EF" w:rsidRPr="00D114BF" w:rsidRDefault="002A52EF" w:rsidP="002D2F23">
            <w:pPr>
              <w:rPr>
                <w:rFonts w:ascii="Times New Roman"/>
                <w:sz w:val="20"/>
                <w:szCs w:val="20"/>
              </w:rPr>
            </w:pPr>
          </w:p>
        </w:tc>
        <w:tc>
          <w:tcPr>
            <w:tcW w:w="7655" w:type="dxa"/>
            <w:noWrap/>
            <w:hideMark/>
          </w:tcPr>
          <w:p w14:paraId="01B8ED1B"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nieistotne 0 1 2 3 4 5 6 7 8 9 10 istotne</w:t>
            </w:r>
          </w:p>
        </w:tc>
      </w:tr>
      <w:tr w:rsidR="00C70F5F" w:rsidRPr="00D114BF" w14:paraId="1FCB9F77" w14:textId="77777777" w:rsidTr="002A52EF">
        <w:trPr>
          <w:trHeight w:val="300"/>
        </w:trPr>
        <w:tc>
          <w:tcPr>
            <w:tcW w:w="1271" w:type="dxa"/>
            <w:noWrap/>
          </w:tcPr>
          <w:p w14:paraId="2141F3BB" w14:textId="77777777" w:rsidR="00C70F5F" w:rsidRPr="00D114BF" w:rsidRDefault="00C70F5F" w:rsidP="002D2F23">
            <w:pPr>
              <w:rPr>
                <w:rFonts w:ascii="Times New Roman"/>
                <w:sz w:val="20"/>
                <w:szCs w:val="20"/>
              </w:rPr>
            </w:pPr>
          </w:p>
        </w:tc>
        <w:tc>
          <w:tcPr>
            <w:tcW w:w="7655" w:type="dxa"/>
            <w:noWrap/>
          </w:tcPr>
          <w:p w14:paraId="7A3008B9" w14:textId="77777777" w:rsidR="00C70F5F" w:rsidRPr="00D114BF" w:rsidRDefault="00C70F5F" w:rsidP="002D2F23">
            <w:pPr>
              <w:rPr>
                <w:rFonts w:ascii="Calibri" w:hAnsi="Calibri" w:cs="Calibri"/>
                <w:color w:val="000000"/>
                <w:sz w:val="20"/>
                <w:szCs w:val="20"/>
              </w:rPr>
            </w:pPr>
            <w:r w:rsidRPr="00C70F5F">
              <w:rPr>
                <w:rFonts w:ascii="Calibri" w:hAnsi="Calibri" w:cs="Calibri"/>
                <w:color w:val="000000"/>
                <w:sz w:val="20"/>
                <w:szCs w:val="20"/>
              </w:rPr>
              <w:t>[FILTER</w:t>
            </w:r>
            <w:r>
              <w:rPr>
                <w:rFonts w:ascii="Calibri" w:hAnsi="Calibri" w:cs="Calibri"/>
                <w:color w:val="000000"/>
                <w:sz w:val="20"/>
                <w:szCs w:val="20"/>
              </w:rPr>
              <w:t xml:space="preserve"> 12: if 0 salience move to QID56 - W przypadku "0" QID56</w:t>
            </w:r>
            <w:r w:rsidRPr="00C70F5F">
              <w:rPr>
                <w:rFonts w:ascii="Calibri" w:hAnsi="Calibri" w:cs="Calibri"/>
                <w:color w:val="000000"/>
                <w:sz w:val="20"/>
                <w:szCs w:val="20"/>
              </w:rPr>
              <w:t>]</w:t>
            </w:r>
          </w:p>
        </w:tc>
      </w:tr>
    </w:tbl>
    <w:p w14:paraId="61B14E41" w14:textId="77777777" w:rsidR="002A52EF" w:rsidRPr="00D114BF" w:rsidRDefault="002A52EF">
      <w:pPr>
        <w:rPr>
          <w:b/>
          <w:sz w:val="20"/>
          <w:szCs w:val="20"/>
        </w:rPr>
      </w:pPr>
    </w:p>
    <w:tbl>
      <w:tblPr>
        <w:tblStyle w:val="Tabelraster"/>
        <w:tblW w:w="8926" w:type="dxa"/>
        <w:tblLayout w:type="fixed"/>
        <w:tblLook w:val="04A0" w:firstRow="1" w:lastRow="0" w:firstColumn="1" w:lastColumn="0" w:noHBand="0" w:noVBand="1"/>
      </w:tblPr>
      <w:tblGrid>
        <w:gridCol w:w="1271"/>
        <w:gridCol w:w="7655"/>
      </w:tblGrid>
      <w:tr w:rsidR="002A52EF" w:rsidRPr="00D114BF" w14:paraId="62058B03" w14:textId="77777777" w:rsidTr="002A52EF">
        <w:trPr>
          <w:trHeight w:val="900"/>
        </w:trPr>
        <w:tc>
          <w:tcPr>
            <w:tcW w:w="1271" w:type="dxa"/>
            <w:noWrap/>
            <w:hideMark/>
          </w:tcPr>
          <w:p w14:paraId="6A13EC07" w14:textId="77777777" w:rsidR="002A52EF" w:rsidRDefault="002A52EF" w:rsidP="002D2F23">
            <w:pPr>
              <w:rPr>
                <w:rFonts w:ascii="Calibri" w:hAnsi="Calibri" w:cs="Calibri"/>
                <w:b/>
                <w:bCs/>
                <w:color w:val="000000"/>
                <w:sz w:val="20"/>
                <w:szCs w:val="20"/>
              </w:rPr>
            </w:pPr>
            <w:r w:rsidRPr="001F1628">
              <w:rPr>
                <w:rFonts w:ascii="Calibri" w:hAnsi="Calibri" w:cs="Calibri"/>
                <w:b/>
                <w:bCs/>
                <w:color w:val="000000"/>
                <w:sz w:val="20"/>
                <w:szCs w:val="20"/>
                <w:highlight w:val="yellow"/>
                <w:rPrChange w:id="279" w:author="Frederik Heylen" w:date="2019-07-11T14:22:00Z">
                  <w:rPr>
                    <w:rFonts w:ascii="Calibri" w:hAnsi="Calibri" w:cs="Calibri"/>
                    <w:b/>
                    <w:bCs/>
                    <w:color w:val="000000"/>
                    <w:sz w:val="20"/>
                    <w:szCs w:val="20"/>
                  </w:rPr>
                </w:rPrChange>
              </w:rPr>
              <w:t>QID56</w:t>
            </w:r>
          </w:p>
          <w:p w14:paraId="1952AF46" w14:textId="77777777" w:rsidR="00C70F5F" w:rsidRPr="00D114BF" w:rsidRDefault="00C70F5F" w:rsidP="002D2F23">
            <w:pPr>
              <w:rPr>
                <w:rFonts w:ascii="Calibri" w:hAnsi="Calibri" w:cs="Calibri"/>
                <w:b/>
                <w:bCs/>
                <w:color w:val="000000"/>
                <w:sz w:val="20"/>
                <w:szCs w:val="20"/>
              </w:rPr>
            </w:pPr>
            <w:r w:rsidRPr="00C70F5F">
              <w:rPr>
                <w:rFonts w:ascii="Calibri" w:hAnsi="Calibri" w:cs="Calibri"/>
                <w:b/>
                <w:bCs/>
                <w:color w:val="000000"/>
                <w:sz w:val="20"/>
                <w:szCs w:val="20"/>
              </w:rPr>
              <w:t>[FILTER12]</w:t>
            </w:r>
          </w:p>
        </w:tc>
        <w:tc>
          <w:tcPr>
            <w:tcW w:w="7655" w:type="dxa"/>
            <w:hideMark/>
          </w:tcPr>
          <w:p w14:paraId="141AC508"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W odniesieniu do kwestii etycznych i kulturowych, w skali od 0 do 10, gdzie "0" oznacza "liberalna", a "10" "konserwatywna", jaka jest pozycja Państwa organizacji?</w:t>
            </w:r>
            <w:r w:rsidR="00C70F5F">
              <w:t xml:space="preserve"> </w:t>
            </w:r>
            <w:r w:rsidR="00C70F5F" w:rsidRPr="00C70F5F">
              <w:rPr>
                <w:rFonts w:ascii="Calibri" w:hAnsi="Calibri" w:cs="Calibri"/>
                <w:color w:val="000000"/>
                <w:sz w:val="20"/>
                <w:szCs w:val="20"/>
              </w:rPr>
              <w:t>[q56]</w:t>
            </w:r>
          </w:p>
        </w:tc>
      </w:tr>
      <w:tr w:rsidR="002A52EF" w:rsidRPr="00D114BF" w14:paraId="636D35A3" w14:textId="77777777" w:rsidTr="002A52EF">
        <w:trPr>
          <w:trHeight w:val="300"/>
        </w:trPr>
        <w:tc>
          <w:tcPr>
            <w:tcW w:w="1271" w:type="dxa"/>
            <w:noWrap/>
            <w:hideMark/>
          </w:tcPr>
          <w:p w14:paraId="09B2DA65" w14:textId="77777777" w:rsidR="002A52EF" w:rsidRPr="00D114BF" w:rsidRDefault="002A52EF" w:rsidP="002D2F23">
            <w:pPr>
              <w:rPr>
                <w:rFonts w:ascii="Times New Roman"/>
                <w:sz w:val="20"/>
                <w:szCs w:val="20"/>
              </w:rPr>
            </w:pPr>
          </w:p>
        </w:tc>
        <w:tc>
          <w:tcPr>
            <w:tcW w:w="7655" w:type="dxa"/>
            <w:noWrap/>
            <w:hideMark/>
          </w:tcPr>
          <w:p w14:paraId="2D71022D"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liberalna 0 1 2 3 4 5 6 7 8 9 10 konserwatywna</w:t>
            </w:r>
          </w:p>
        </w:tc>
      </w:tr>
    </w:tbl>
    <w:p w14:paraId="6FAF9E61" w14:textId="77777777" w:rsidR="002A52EF" w:rsidRPr="00D114BF" w:rsidRDefault="002A52EF">
      <w:pPr>
        <w:rPr>
          <w:b/>
          <w:sz w:val="20"/>
          <w:szCs w:val="20"/>
        </w:rPr>
        <w:sectPr w:rsidR="002A52EF" w:rsidRPr="00D114BF">
          <w:pgSz w:w="11906" w:h="16838"/>
          <w:pgMar w:top="1440" w:right="1440" w:bottom="1440" w:left="1440" w:header="708" w:footer="708" w:gutter="0"/>
          <w:cols w:space="708"/>
          <w:docGrid w:linePitch="360"/>
        </w:sectPr>
      </w:pPr>
    </w:p>
    <w:tbl>
      <w:tblPr>
        <w:tblStyle w:val="Tabelraster"/>
        <w:tblW w:w="9067" w:type="dxa"/>
        <w:tblLayout w:type="fixed"/>
        <w:tblLook w:val="04A0" w:firstRow="1" w:lastRow="0" w:firstColumn="1" w:lastColumn="0" w:noHBand="0" w:noVBand="1"/>
      </w:tblPr>
      <w:tblGrid>
        <w:gridCol w:w="4533"/>
        <w:gridCol w:w="4534"/>
      </w:tblGrid>
      <w:tr w:rsidR="002A52EF" w:rsidRPr="00D114BF" w14:paraId="4945304C" w14:textId="77777777" w:rsidTr="002A52EF">
        <w:trPr>
          <w:trHeight w:val="300"/>
        </w:trPr>
        <w:tc>
          <w:tcPr>
            <w:tcW w:w="4533" w:type="dxa"/>
            <w:noWrap/>
            <w:hideMark/>
          </w:tcPr>
          <w:p w14:paraId="3F5BEC38" w14:textId="77777777" w:rsidR="002A52EF" w:rsidRPr="00D114BF" w:rsidRDefault="002A52EF" w:rsidP="002D2F23">
            <w:pPr>
              <w:rPr>
                <w:rFonts w:ascii="Calibri" w:hAnsi="Calibri" w:cs="Calibri"/>
                <w:color w:val="000000"/>
                <w:sz w:val="20"/>
                <w:szCs w:val="20"/>
                <w:lang w:val="en-US"/>
              </w:rPr>
            </w:pPr>
            <w:r w:rsidRPr="00D114BF">
              <w:rPr>
                <w:rFonts w:ascii="Calibri" w:hAnsi="Calibri" w:cs="Calibri"/>
                <w:color w:val="000000"/>
                <w:sz w:val="20"/>
                <w:szCs w:val="20"/>
                <w:lang w:val="en-US"/>
              </w:rPr>
              <w:lastRenderedPageBreak/>
              <w:t>Thank you very much for your participation in this survey!</w:t>
            </w:r>
          </w:p>
        </w:tc>
        <w:tc>
          <w:tcPr>
            <w:tcW w:w="4534" w:type="dxa"/>
            <w:noWrap/>
            <w:hideMark/>
          </w:tcPr>
          <w:p w14:paraId="4481F949"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Dziękuję bardzo za udział w ankiecie!</w:t>
            </w:r>
          </w:p>
        </w:tc>
      </w:tr>
    </w:tbl>
    <w:p w14:paraId="7E5AB816" w14:textId="77777777" w:rsidR="002A52EF" w:rsidRPr="00D114BF" w:rsidRDefault="002A52EF">
      <w:pPr>
        <w:rPr>
          <w:b/>
          <w:sz w:val="20"/>
          <w:szCs w:val="20"/>
        </w:rPr>
      </w:pPr>
    </w:p>
    <w:tbl>
      <w:tblPr>
        <w:tblStyle w:val="Tabelraster"/>
        <w:tblW w:w="9067" w:type="dxa"/>
        <w:tblLayout w:type="fixed"/>
        <w:tblLook w:val="04A0" w:firstRow="1" w:lastRow="0" w:firstColumn="1" w:lastColumn="0" w:noHBand="0" w:noVBand="1"/>
      </w:tblPr>
      <w:tblGrid>
        <w:gridCol w:w="1340"/>
        <w:gridCol w:w="7727"/>
      </w:tblGrid>
      <w:tr w:rsidR="002A52EF" w:rsidRPr="00D114BF" w14:paraId="5391F3B7" w14:textId="77777777" w:rsidTr="002A52EF">
        <w:trPr>
          <w:trHeight w:val="300"/>
        </w:trPr>
        <w:tc>
          <w:tcPr>
            <w:tcW w:w="1340" w:type="dxa"/>
            <w:noWrap/>
            <w:hideMark/>
          </w:tcPr>
          <w:p w14:paraId="79551415" w14:textId="77777777" w:rsidR="002A52EF" w:rsidRPr="00D114BF" w:rsidRDefault="002A52EF" w:rsidP="002D2F23">
            <w:pPr>
              <w:rPr>
                <w:rFonts w:ascii="Calibri" w:hAnsi="Calibri" w:cs="Calibri"/>
                <w:color w:val="000000"/>
                <w:sz w:val="20"/>
                <w:szCs w:val="20"/>
              </w:rPr>
            </w:pPr>
            <w:r w:rsidRPr="001F1628">
              <w:rPr>
                <w:rFonts w:ascii="Calibri" w:hAnsi="Calibri" w:cs="Calibri"/>
                <w:color w:val="000000"/>
                <w:sz w:val="20"/>
                <w:szCs w:val="20"/>
                <w:highlight w:val="yellow"/>
                <w:rPrChange w:id="280" w:author="Frederik Heylen" w:date="2019-07-11T14:24:00Z">
                  <w:rPr>
                    <w:rFonts w:ascii="Calibri" w:hAnsi="Calibri" w:cs="Calibri"/>
                    <w:color w:val="000000"/>
                    <w:sz w:val="20"/>
                    <w:szCs w:val="20"/>
                  </w:rPr>
                </w:rPrChange>
              </w:rPr>
              <w:t>[q105]</w:t>
            </w:r>
          </w:p>
        </w:tc>
        <w:tc>
          <w:tcPr>
            <w:tcW w:w="7727" w:type="dxa"/>
            <w:noWrap/>
            <w:hideMark/>
          </w:tcPr>
          <w:p w14:paraId="4FF05FA4" w14:textId="77777777" w:rsidR="002A52EF" w:rsidRPr="00D114BF" w:rsidRDefault="002A52EF" w:rsidP="002D2F23">
            <w:pPr>
              <w:rPr>
                <w:rFonts w:ascii="Calibri" w:hAnsi="Calibri" w:cs="Calibri"/>
                <w:color w:val="000000"/>
                <w:sz w:val="20"/>
                <w:szCs w:val="20"/>
              </w:rPr>
            </w:pPr>
            <w:r w:rsidRPr="00D114BF">
              <w:rPr>
                <w:rFonts w:ascii="Calibri" w:hAnsi="Calibri" w:cs="Calibri"/>
                <w:color w:val="000000"/>
                <w:sz w:val="20"/>
                <w:szCs w:val="20"/>
              </w:rPr>
              <w:t>Czy mają Państwo jakieś pytania, uwagi lub są kwestie które wymagają komentarza? Poniżej udostępniamy Państwu możliwość wprowadzenia komentarzy. Wszelkie uwagi i sugestie są mile widziane i są bardzo przydatne do dla całego projektu</w:t>
            </w:r>
            <w:r w:rsidRPr="00D114BF">
              <w:rPr>
                <w:rFonts w:ascii="Times New Roman"/>
                <w:color w:val="000000"/>
                <w:sz w:val="20"/>
                <w:szCs w:val="20"/>
              </w:rPr>
              <w:t xml:space="preserve"> badawczego</w:t>
            </w:r>
            <w:r w:rsidRPr="00D114BF">
              <w:rPr>
                <w:rFonts w:ascii="Calibri" w:hAnsi="Calibri" w:cs="Calibri"/>
                <w:color w:val="000000"/>
                <w:sz w:val="20"/>
                <w:szCs w:val="20"/>
              </w:rPr>
              <w:t>.</w:t>
            </w:r>
          </w:p>
        </w:tc>
      </w:tr>
      <w:tr w:rsidR="002A52EF" w:rsidRPr="00D114BF" w14:paraId="39294E9D" w14:textId="77777777" w:rsidTr="002A52EF">
        <w:trPr>
          <w:trHeight w:val="300"/>
        </w:trPr>
        <w:tc>
          <w:tcPr>
            <w:tcW w:w="1340" w:type="dxa"/>
            <w:noWrap/>
          </w:tcPr>
          <w:p w14:paraId="213F84DB" w14:textId="77777777" w:rsidR="002A52EF" w:rsidRPr="00D114BF" w:rsidRDefault="002A52EF" w:rsidP="002D2F23">
            <w:pPr>
              <w:rPr>
                <w:rFonts w:ascii="Calibri" w:hAnsi="Calibri" w:cs="Calibri"/>
                <w:color w:val="000000"/>
                <w:sz w:val="20"/>
                <w:szCs w:val="20"/>
              </w:rPr>
            </w:pPr>
          </w:p>
        </w:tc>
        <w:tc>
          <w:tcPr>
            <w:tcW w:w="7727" w:type="dxa"/>
            <w:noWrap/>
          </w:tcPr>
          <w:p w14:paraId="1CD88314" w14:textId="77777777" w:rsidR="002A52EF" w:rsidRPr="00D114BF" w:rsidRDefault="00C70F5F" w:rsidP="002D2F23">
            <w:pPr>
              <w:rPr>
                <w:rFonts w:ascii="Calibri" w:hAnsi="Calibri" w:cs="Calibri"/>
                <w:color w:val="000000"/>
                <w:sz w:val="20"/>
                <w:szCs w:val="20"/>
              </w:rPr>
            </w:pPr>
            <w:r>
              <w:rPr>
                <w:rFonts w:ascii="Calibri" w:hAnsi="Calibri" w:cs="Calibri"/>
                <w:color w:val="000000"/>
                <w:sz w:val="20"/>
                <w:szCs w:val="20"/>
              </w:rPr>
              <w:t>(String)</w:t>
            </w:r>
          </w:p>
        </w:tc>
      </w:tr>
    </w:tbl>
    <w:p w14:paraId="00B9A74B" w14:textId="77777777" w:rsidR="002A52EF" w:rsidRPr="00D114BF" w:rsidRDefault="002A52EF">
      <w:pPr>
        <w:rPr>
          <w:b/>
          <w:sz w:val="20"/>
          <w:szCs w:val="20"/>
        </w:rPr>
      </w:pPr>
    </w:p>
    <w:tbl>
      <w:tblPr>
        <w:tblStyle w:val="Tabelraster"/>
        <w:tblW w:w="9067" w:type="dxa"/>
        <w:tblLayout w:type="fixed"/>
        <w:tblLook w:val="04A0" w:firstRow="1" w:lastRow="0" w:firstColumn="1" w:lastColumn="0" w:noHBand="0" w:noVBand="1"/>
      </w:tblPr>
      <w:tblGrid>
        <w:gridCol w:w="4533"/>
        <w:gridCol w:w="4534"/>
      </w:tblGrid>
      <w:tr w:rsidR="002A52EF" w:rsidRPr="00D114BF" w14:paraId="7D4BAF69" w14:textId="77777777" w:rsidTr="002A52EF">
        <w:trPr>
          <w:trHeight w:val="300"/>
        </w:trPr>
        <w:tc>
          <w:tcPr>
            <w:tcW w:w="4533" w:type="dxa"/>
            <w:noWrap/>
            <w:hideMark/>
          </w:tcPr>
          <w:p w14:paraId="6D539BF2" w14:textId="77777777" w:rsidR="002A52EF" w:rsidRPr="00C70F5F" w:rsidRDefault="002A52EF" w:rsidP="002D2F23">
            <w:pPr>
              <w:rPr>
                <w:rFonts w:ascii="Calibri" w:hAnsi="Calibri" w:cs="Calibri"/>
                <w:b/>
                <w:color w:val="000000"/>
                <w:sz w:val="20"/>
                <w:szCs w:val="20"/>
                <w:lang w:val="en-US"/>
              </w:rPr>
            </w:pPr>
            <w:r w:rsidRPr="00C70F5F">
              <w:rPr>
                <w:rFonts w:ascii="Calibri" w:hAnsi="Calibri" w:cs="Calibri"/>
                <w:b/>
                <w:color w:val="000000"/>
                <w:sz w:val="20"/>
                <w:szCs w:val="20"/>
                <w:lang w:val="en-US"/>
              </w:rPr>
              <w:t>Your answers are important for our academic research. All your answers will be treated confidentially. Once we are finished with the survey, you will get a short summary of the main findings. Updates about the project will be regularly posted on XXX. As a small token of our gratitude we will donate XX to XXX.</w:t>
            </w:r>
          </w:p>
        </w:tc>
        <w:tc>
          <w:tcPr>
            <w:tcW w:w="4534" w:type="dxa"/>
            <w:noWrap/>
            <w:hideMark/>
          </w:tcPr>
          <w:p w14:paraId="3B92797E" w14:textId="77777777" w:rsidR="002A52EF" w:rsidRPr="00C70F5F" w:rsidRDefault="002A52EF" w:rsidP="002D2F23">
            <w:pPr>
              <w:rPr>
                <w:rFonts w:ascii="Calibri" w:hAnsi="Calibri" w:cs="Calibri"/>
                <w:b/>
                <w:color w:val="000000"/>
                <w:sz w:val="20"/>
                <w:szCs w:val="20"/>
              </w:rPr>
            </w:pPr>
            <w:r w:rsidRPr="00C70F5F">
              <w:rPr>
                <w:b/>
                <w:sz w:val="20"/>
                <w:szCs w:val="20"/>
              </w:rPr>
              <w:t>Pa</w:t>
            </w:r>
            <w:r w:rsidRPr="00C70F5F">
              <w:rPr>
                <w:b/>
                <w:sz w:val="20"/>
                <w:szCs w:val="20"/>
              </w:rPr>
              <w:t>ń</w:t>
            </w:r>
            <w:r w:rsidRPr="00C70F5F">
              <w:rPr>
                <w:b/>
                <w:sz w:val="20"/>
                <w:szCs w:val="20"/>
              </w:rPr>
              <w:t>stwa</w:t>
            </w:r>
            <w:r w:rsidRPr="00C70F5F">
              <w:rPr>
                <w:rFonts w:ascii="Calibri" w:hAnsi="Calibri" w:cs="Calibri"/>
                <w:b/>
                <w:color w:val="000000"/>
                <w:sz w:val="20"/>
                <w:szCs w:val="20"/>
              </w:rPr>
              <w:t xml:space="preserve"> odpowiedzi są ważne dla naszych badań naukowych. Wszystkie Państwa odpowiedzi będą traktowane jako poufne. Kiedy zakończy się badanie, otrzymacie Państwo krótkie podsumowanie najważniejszych </w:t>
            </w:r>
            <w:r w:rsidRPr="00C70F5F">
              <w:rPr>
                <w:rFonts w:ascii="Times New Roman"/>
                <w:b/>
                <w:color w:val="000000"/>
                <w:sz w:val="20"/>
                <w:szCs w:val="20"/>
              </w:rPr>
              <w:t>wyników</w:t>
            </w:r>
            <w:r w:rsidRPr="00C70F5F">
              <w:rPr>
                <w:rFonts w:ascii="Calibri" w:hAnsi="Calibri" w:cs="Calibri"/>
                <w:b/>
                <w:color w:val="000000"/>
                <w:sz w:val="20"/>
                <w:szCs w:val="20"/>
              </w:rPr>
              <w:t>. Aktualizacje o projekcie będą regularnie publikowane na http://www.cigsurvey.eu/.</w:t>
            </w:r>
          </w:p>
        </w:tc>
      </w:tr>
    </w:tbl>
    <w:p w14:paraId="5B954AC6" w14:textId="77777777" w:rsidR="002A52EF" w:rsidRDefault="002A52EF">
      <w:pPr>
        <w:rPr>
          <w:b/>
        </w:rPr>
      </w:pPr>
    </w:p>
    <w:p w14:paraId="0962830C" w14:textId="77777777" w:rsidR="002A52EF" w:rsidRPr="002A52EF" w:rsidRDefault="002A52EF">
      <w:pPr>
        <w:rPr>
          <w:b/>
        </w:rPr>
      </w:pPr>
    </w:p>
    <w:sectPr w:rsidR="002A52EF" w:rsidRPr="002A52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rederik Heylen" w:date="2019-07-11T10:42:00Z" w:initials="FH">
    <w:p w14:paraId="75E39B84" w14:textId="347A3F75" w:rsidR="00D90F6C" w:rsidRDefault="00D90F6C">
      <w:pPr>
        <w:pStyle w:val="Tekstopmerking"/>
      </w:pPr>
      <w:r>
        <w:rPr>
          <w:rStyle w:val="Verwijzingopmerking"/>
        </w:rPr>
        <w:annotationRef/>
      </w:r>
      <w:r>
        <w:t xml:space="preserve">Not in dataset </w:t>
      </w:r>
    </w:p>
  </w:comment>
  <w:comment w:id="156" w:author="Frederik Heylen" w:date="2019-07-11T14:25:00Z" w:initials="FH">
    <w:p w14:paraId="2A66262D" w14:textId="1806CE2D" w:rsidR="001F1628" w:rsidRDefault="001F1628">
      <w:pPr>
        <w:pStyle w:val="Tekstopmerking"/>
      </w:pPr>
      <w:r>
        <w:rPr>
          <w:rStyle w:val="Verwijzingopmerking"/>
        </w:rPr>
        <w:annotationRef/>
      </w:r>
      <w:r>
        <w:t>Niet opgenomen</w:t>
      </w:r>
    </w:p>
  </w:comment>
  <w:comment w:id="166" w:author="Frederik Heylen" w:date="2019-07-11T14:30:00Z" w:initials="FH">
    <w:p w14:paraId="6CA37677" w14:textId="5C54212C" w:rsidR="001F1628" w:rsidRDefault="001F1628">
      <w:pPr>
        <w:pStyle w:val="Tekstopmerking"/>
      </w:pPr>
      <w:r>
        <w:rPr>
          <w:rStyle w:val="Verwijzingopmerking"/>
        </w:rPr>
        <w:annotationRef/>
      </w:r>
      <w:r>
        <w:t>Niet opgenomen</w:t>
      </w:r>
    </w:p>
  </w:comment>
  <w:comment w:id="173" w:author="Frederik Heylen" w:date="2019-07-11T12:51:00Z" w:initials="FH">
    <w:p w14:paraId="356E11D9" w14:textId="5CE183F8" w:rsidR="007441D1" w:rsidRDefault="007441D1">
      <w:pPr>
        <w:pStyle w:val="Tekstopmerking"/>
      </w:pPr>
      <w:r>
        <w:rPr>
          <w:rStyle w:val="Verwijzingopmerking"/>
        </w:rPr>
        <w:annotationRef/>
      </w:r>
      <w:r>
        <w:t>Niet opgenomen</w:t>
      </w:r>
    </w:p>
  </w:comment>
  <w:comment w:id="176" w:author="Frederik Heylen" w:date="2019-07-11T12:41:00Z" w:initials="FH">
    <w:p w14:paraId="25D6914A" w14:textId="03608D8A" w:rsidR="007441D1" w:rsidRDefault="007441D1">
      <w:pPr>
        <w:pStyle w:val="Tekstopmerking"/>
      </w:pPr>
      <w:r>
        <w:rPr>
          <w:rStyle w:val="Verwijzingopmerking"/>
        </w:rPr>
        <w:annotationRef/>
      </w:r>
      <w:r>
        <w:t>Komt niet voor in de data</w:t>
      </w:r>
    </w:p>
  </w:comment>
  <w:comment w:id="178" w:author="Frederik Heylen" w:date="2019-07-11T12:43:00Z" w:initials="FH">
    <w:p w14:paraId="2A229EE2" w14:textId="1F0A7ACC" w:rsidR="007441D1" w:rsidRDefault="007441D1">
      <w:pPr>
        <w:pStyle w:val="Tekstopmerking"/>
      </w:pPr>
      <w:r>
        <w:rPr>
          <w:rStyle w:val="Verwijzingopmerking"/>
        </w:rPr>
        <w:annotationRef/>
      </w:r>
      <w:r>
        <w:t>Komt niet voor in de data</w:t>
      </w:r>
    </w:p>
  </w:comment>
  <w:comment w:id="214" w:author="Frederik Heylen" w:date="2019-07-11T13:18:00Z" w:initials="FH">
    <w:p w14:paraId="023B15F1" w14:textId="1FFEF557" w:rsidR="00D8333A" w:rsidRDefault="00D8333A">
      <w:pPr>
        <w:pStyle w:val="Tekstopmerking"/>
      </w:pPr>
      <w:r>
        <w:rPr>
          <w:rStyle w:val="Verwijzingopmerking"/>
        </w:rPr>
        <w:annotationRef/>
      </w:r>
      <w:r>
        <w:t>Niet aanwezig</w:t>
      </w:r>
    </w:p>
  </w:comment>
  <w:comment w:id="220" w:author="Frederik Heylen" w:date="2019-07-11T13:27:00Z" w:initials="FH">
    <w:p w14:paraId="6A8E9FCA" w14:textId="44956988" w:rsidR="00F961BB" w:rsidRDefault="00F961BB">
      <w:pPr>
        <w:pStyle w:val="Tekstopmerking"/>
      </w:pPr>
      <w:r>
        <w:rPr>
          <w:rStyle w:val="Verwijzingopmerking"/>
        </w:rPr>
        <w:annotationRef/>
      </w:r>
      <w:r>
        <w:t>Bestaat niet</w:t>
      </w:r>
    </w:p>
  </w:comment>
  <w:comment w:id="240" w:author="Frederik Heylen" w:date="2019-07-11T13:55:00Z" w:initials="FH">
    <w:p w14:paraId="71408506" w14:textId="1D7BC289" w:rsidR="004151F2" w:rsidRDefault="004151F2">
      <w:pPr>
        <w:pStyle w:val="Tekstopmerking"/>
      </w:pPr>
      <w:r>
        <w:rPr>
          <w:rStyle w:val="Verwijzingopmerking"/>
        </w:rPr>
        <w:annotationRef/>
      </w:r>
      <w:r>
        <w:t>Niet opgenomen</w:t>
      </w:r>
    </w:p>
  </w:comment>
  <w:comment w:id="245" w:author="Frederik Heylen" w:date="2019-07-11T14:37:00Z" w:initials="FH">
    <w:p w14:paraId="375F2054" w14:textId="61A6F23B" w:rsidR="00084405" w:rsidRDefault="00084405">
      <w:pPr>
        <w:pStyle w:val="Tekstopmerking"/>
      </w:pPr>
      <w:r>
        <w:rPr>
          <w:rStyle w:val="Verwijzingopmerking"/>
        </w:rPr>
        <w:annotationRef/>
      </w:r>
      <w:r>
        <w:t>Niet opgenomen</w:t>
      </w:r>
    </w:p>
  </w:comment>
  <w:comment w:id="248" w:author="Frederik Heylen" w:date="2019-07-11T13:57:00Z" w:initials="FH">
    <w:p w14:paraId="2FE2CF66" w14:textId="738847C4" w:rsidR="004151F2" w:rsidRDefault="004151F2">
      <w:pPr>
        <w:pStyle w:val="Tekstopmerking"/>
      </w:pPr>
      <w:r>
        <w:rPr>
          <w:rStyle w:val="Verwijzingopmerking"/>
        </w:rPr>
        <w:annotationRef/>
      </w:r>
      <w:r>
        <w:t>Niet opgenomen</w:t>
      </w:r>
    </w:p>
  </w:comment>
  <w:comment w:id="254" w:author="Frederik Heylen" w:date="2019-07-11T14:02:00Z" w:initials="FH">
    <w:p w14:paraId="58911872" w14:textId="36B0F3B2" w:rsidR="00E21F63" w:rsidRDefault="00E21F63">
      <w:pPr>
        <w:pStyle w:val="Tekstopmerking"/>
      </w:pPr>
      <w:r>
        <w:rPr>
          <w:rStyle w:val="Verwijzingopmerking"/>
        </w:rPr>
        <w:annotationRef/>
      </w:r>
      <w:r>
        <w:t>Niet opgenomen</w:t>
      </w:r>
    </w:p>
  </w:comment>
  <w:comment w:id="258" w:author="Frederik Heylen" w:date="2019-07-11T14:03:00Z" w:initials="FH">
    <w:p w14:paraId="393ECFD8" w14:textId="03C78752" w:rsidR="000A506B" w:rsidRDefault="000A506B">
      <w:pPr>
        <w:pStyle w:val="Tekstopmerking"/>
      </w:pPr>
      <w:r>
        <w:rPr>
          <w:rStyle w:val="Verwijzingopmerking"/>
        </w:rPr>
        <w:annotationRef/>
      </w:r>
      <w:r>
        <w:t>Niet opgenomen</w:t>
      </w:r>
    </w:p>
  </w:comment>
  <w:comment w:id="261" w:author="Frederik Heylen" w:date="2019-07-11T14:04:00Z" w:initials="FH">
    <w:p w14:paraId="6AE9F298" w14:textId="37EBF872" w:rsidR="000A506B" w:rsidRDefault="000A506B">
      <w:pPr>
        <w:pStyle w:val="Tekstopmerking"/>
      </w:pPr>
      <w:r>
        <w:rPr>
          <w:rStyle w:val="Verwijzingopmerking"/>
        </w:rPr>
        <w:annotationRef/>
      </w:r>
      <w:r>
        <w:t>Niet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39B84" w15:done="0"/>
  <w15:commentEx w15:paraId="2A66262D" w15:done="0"/>
  <w15:commentEx w15:paraId="6CA37677" w15:done="0"/>
  <w15:commentEx w15:paraId="356E11D9" w15:done="0"/>
  <w15:commentEx w15:paraId="25D6914A" w15:done="0"/>
  <w15:commentEx w15:paraId="2A229EE2" w15:done="0"/>
  <w15:commentEx w15:paraId="023B15F1" w15:done="0"/>
  <w15:commentEx w15:paraId="6A8E9FCA" w15:done="0"/>
  <w15:commentEx w15:paraId="71408506" w15:done="0"/>
  <w15:commentEx w15:paraId="375F2054" w15:done="0"/>
  <w15:commentEx w15:paraId="2FE2CF66" w15:done="0"/>
  <w15:commentEx w15:paraId="58911872" w15:done="0"/>
  <w15:commentEx w15:paraId="393ECFD8" w15:done="0"/>
  <w15:commentEx w15:paraId="6AE9F2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39B84" w16cid:durableId="20D1911C"/>
  <w16cid:commentId w16cid:paraId="2A66262D" w16cid:durableId="20D1C54E"/>
  <w16cid:commentId w16cid:paraId="6CA37677" w16cid:durableId="20D1C679"/>
  <w16cid:commentId w16cid:paraId="356E11D9" w16cid:durableId="20D1AF5F"/>
  <w16cid:commentId w16cid:paraId="25D6914A" w16cid:durableId="20D1AD06"/>
  <w16cid:commentId w16cid:paraId="2A229EE2" w16cid:durableId="20D1AD5B"/>
  <w16cid:commentId w16cid:paraId="023B15F1" w16cid:durableId="20D1B5A1"/>
  <w16cid:commentId w16cid:paraId="6A8E9FCA" w16cid:durableId="20D1B7B6"/>
  <w16cid:commentId w16cid:paraId="71408506" w16cid:durableId="20D1BE4C"/>
  <w16cid:commentId w16cid:paraId="375F2054" w16cid:durableId="20D1C81F"/>
  <w16cid:commentId w16cid:paraId="2FE2CF66" w16cid:durableId="20D1BED5"/>
  <w16cid:commentId w16cid:paraId="58911872" w16cid:durableId="20D1BFD9"/>
  <w16cid:commentId w16cid:paraId="393ECFD8" w16cid:durableId="20D1C022"/>
  <w16cid:commentId w16cid:paraId="6AE9F298" w16cid:durableId="20D1C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A2FE5" w14:textId="77777777" w:rsidR="006026D3" w:rsidRDefault="006026D3" w:rsidP="00494CC2">
      <w:pPr>
        <w:spacing w:after="0" w:line="240" w:lineRule="auto"/>
      </w:pPr>
      <w:r>
        <w:separator/>
      </w:r>
    </w:p>
  </w:endnote>
  <w:endnote w:type="continuationSeparator" w:id="0">
    <w:p w14:paraId="583B281F" w14:textId="77777777" w:rsidR="006026D3" w:rsidRDefault="006026D3" w:rsidP="0049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166072"/>
      <w:docPartObj>
        <w:docPartGallery w:val="Page Numbers (Bottom of Page)"/>
        <w:docPartUnique/>
      </w:docPartObj>
    </w:sdtPr>
    <w:sdtEndPr>
      <w:rPr>
        <w:noProof/>
      </w:rPr>
    </w:sdtEndPr>
    <w:sdtContent>
      <w:p w14:paraId="6C9100FF" w14:textId="55C58FC5" w:rsidR="00D90F6C" w:rsidRDefault="00D90F6C">
        <w:pPr>
          <w:pStyle w:val="Voettekst"/>
          <w:jc w:val="center"/>
        </w:pPr>
        <w:r>
          <w:fldChar w:fldCharType="begin"/>
        </w:r>
        <w:r>
          <w:instrText xml:space="preserve"> PAGE   \* MERGEFORMAT </w:instrText>
        </w:r>
        <w:r>
          <w:fldChar w:fldCharType="separate"/>
        </w:r>
        <w:r>
          <w:rPr>
            <w:noProof/>
          </w:rPr>
          <w:t>1</w:t>
        </w:r>
        <w:r>
          <w:rPr>
            <w:noProof/>
          </w:rPr>
          <w:fldChar w:fldCharType="end"/>
        </w:r>
      </w:p>
    </w:sdtContent>
  </w:sdt>
  <w:p w14:paraId="11E038B7" w14:textId="77777777" w:rsidR="00D90F6C" w:rsidRDefault="00D90F6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844066"/>
      <w:docPartObj>
        <w:docPartGallery w:val="Page Numbers (Bottom of Page)"/>
        <w:docPartUnique/>
      </w:docPartObj>
    </w:sdtPr>
    <w:sdtEndPr>
      <w:rPr>
        <w:noProof/>
      </w:rPr>
    </w:sdtEndPr>
    <w:sdtContent>
      <w:p w14:paraId="49A5ADF3" w14:textId="715FB82A" w:rsidR="00D90F6C" w:rsidRDefault="00D90F6C">
        <w:pPr>
          <w:pStyle w:val="Voettekst"/>
          <w:jc w:val="center"/>
        </w:pPr>
        <w:r>
          <w:fldChar w:fldCharType="begin"/>
        </w:r>
        <w:r>
          <w:instrText xml:space="preserve"> PAGE   \* MERGEFORMAT </w:instrText>
        </w:r>
        <w:r>
          <w:fldChar w:fldCharType="separate"/>
        </w:r>
        <w:r>
          <w:rPr>
            <w:noProof/>
          </w:rPr>
          <w:t>3</w:t>
        </w:r>
        <w:r>
          <w:rPr>
            <w:noProof/>
          </w:rPr>
          <w:fldChar w:fldCharType="end"/>
        </w:r>
      </w:p>
    </w:sdtContent>
  </w:sdt>
  <w:p w14:paraId="740F1ADE" w14:textId="77777777" w:rsidR="00D90F6C" w:rsidRDefault="00D90F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3EEC" w14:textId="77777777" w:rsidR="006026D3" w:rsidRDefault="006026D3" w:rsidP="00494CC2">
      <w:pPr>
        <w:spacing w:after="0" w:line="240" w:lineRule="auto"/>
      </w:pPr>
      <w:r>
        <w:separator/>
      </w:r>
    </w:p>
  </w:footnote>
  <w:footnote w:type="continuationSeparator" w:id="0">
    <w:p w14:paraId="2D8ECFBA" w14:textId="77777777" w:rsidR="006026D3" w:rsidRDefault="006026D3" w:rsidP="00494CC2">
      <w:pPr>
        <w:spacing w:after="0" w:line="240" w:lineRule="auto"/>
      </w:pPr>
      <w:r>
        <w:continuationSeparator/>
      </w:r>
    </w:p>
  </w:footnote>
  <w:footnote w:id="1">
    <w:p w14:paraId="6E00D71A" w14:textId="77777777" w:rsidR="00D90F6C" w:rsidRPr="00194308" w:rsidRDefault="00D90F6C">
      <w:pPr>
        <w:pStyle w:val="Voetnoottekst"/>
      </w:pPr>
      <w:r>
        <w:rPr>
          <w:rStyle w:val="Voetnootmarkering"/>
        </w:rPr>
        <w:footnoteRef/>
      </w:r>
      <w:r w:rsidRPr="00194308">
        <w:t xml:space="preserve"> X should be replaced by country code (X powinnien zosta</w:t>
      </w:r>
      <w:r w:rsidRPr="00194308">
        <w:t>ć</w:t>
      </w:r>
      <w:r w:rsidRPr="00194308">
        <w:t xml:space="preserve"> zast</w:t>
      </w:r>
      <w:r w:rsidRPr="00194308">
        <w:t>ą</w:t>
      </w:r>
      <w:r w:rsidRPr="00194308">
        <w:t>piony przez kod kraju)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4313C"/>
    <w:multiLevelType w:val="hybridMultilevel"/>
    <w:tmpl w:val="00E82B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k Heylen">
    <w15:presenceInfo w15:providerId="AD" w15:userId="S::FHeylen@ad.ua.ac.be::15d27078-e46d-4d17-aa03-f1350722d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CC2"/>
    <w:rsid w:val="0000237C"/>
    <w:rsid w:val="000119D3"/>
    <w:rsid w:val="000313CA"/>
    <w:rsid w:val="00071CC1"/>
    <w:rsid w:val="00084405"/>
    <w:rsid w:val="00084849"/>
    <w:rsid w:val="000A506B"/>
    <w:rsid w:val="000D0DC5"/>
    <w:rsid w:val="0016430A"/>
    <w:rsid w:val="00187D08"/>
    <w:rsid w:val="00194308"/>
    <w:rsid w:val="001C1F8D"/>
    <w:rsid w:val="001C3636"/>
    <w:rsid w:val="001E186F"/>
    <w:rsid w:val="001F1628"/>
    <w:rsid w:val="002458D9"/>
    <w:rsid w:val="00257174"/>
    <w:rsid w:val="00292FD1"/>
    <w:rsid w:val="002A52EF"/>
    <w:rsid w:val="002D2F23"/>
    <w:rsid w:val="00305AEF"/>
    <w:rsid w:val="00334212"/>
    <w:rsid w:val="00346815"/>
    <w:rsid w:val="0037578F"/>
    <w:rsid w:val="00385242"/>
    <w:rsid w:val="00395CD8"/>
    <w:rsid w:val="003B4522"/>
    <w:rsid w:val="003C6ECE"/>
    <w:rsid w:val="004030D7"/>
    <w:rsid w:val="004151F2"/>
    <w:rsid w:val="00434890"/>
    <w:rsid w:val="00494CC2"/>
    <w:rsid w:val="004A7EFB"/>
    <w:rsid w:val="005323B2"/>
    <w:rsid w:val="0056251C"/>
    <w:rsid w:val="006026D3"/>
    <w:rsid w:val="00671B42"/>
    <w:rsid w:val="00680877"/>
    <w:rsid w:val="00687418"/>
    <w:rsid w:val="006C5A06"/>
    <w:rsid w:val="00704A5F"/>
    <w:rsid w:val="00725034"/>
    <w:rsid w:val="00743AAD"/>
    <w:rsid w:val="007441D1"/>
    <w:rsid w:val="007F0B7A"/>
    <w:rsid w:val="00864078"/>
    <w:rsid w:val="008A3C0F"/>
    <w:rsid w:val="00926443"/>
    <w:rsid w:val="009348BE"/>
    <w:rsid w:val="009A6D99"/>
    <w:rsid w:val="009C323B"/>
    <w:rsid w:val="009D0C47"/>
    <w:rsid w:val="00A45B9E"/>
    <w:rsid w:val="00A56241"/>
    <w:rsid w:val="00A60EDE"/>
    <w:rsid w:val="00A77D0D"/>
    <w:rsid w:val="00AA2525"/>
    <w:rsid w:val="00B0682C"/>
    <w:rsid w:val="00B6471E"/>
    <w:rsid w:val="00B67D2C"/>
    <w:rsid w:val="00B86613"/>
    <w:rsid w:val="00BB0840"/>
    <w:rsid w:val="00BD0A84"/>
    <w:rsid w:val="00C021C3"/>
    <w:rsid w:val="00C265B0"/>
    <w:rsid w:val="00C70F5F"/>
    <w:rsid w:val="00C77822"/>
    <w:rsid w:val="00CF4FFE"/>
    <w:rsid w:val="00D114BF"/>
    <w:rsid w:val="00D12413"/>
    <w:rsid w:val="00D1285A"/>
    <w:rsid w:val="00D503B6"/>
    <w:rsid w:val="00D8333A"/>
    <w:rsid w:val="00D90F6C"/>
    <w:rsid w:val="00DB6095"/>
    <w:rsid w:val="00E21F63"/>
    <w:rsid w:val="00E24E93"/>
    <w:rsid w:val="00EB7918"/>
    <w:rsid w:val="00EE019D"/>
    <w:rsid w:val="00F927ED"/>
    <w:rsid w:val="00F961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4AD6"/>
  <w15:docId w15:val="{466EEA2A-0704-451F-B29D-2CC3B7B3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4CC2"/>
    <w:rPr>
      <w:rFonts w:eastAsia="Times New Roman" w:hAnsi="Times New Roman" w:cs="Times New Roman"/>
      <w:lang w:eastAsia="pl-P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94CC2"/>
    <w:pPr>
      <w:spacing w:after="0" w:line="240" w:lineRule="auto"/>
    </w:pPr>
    <w:rPr>
      <w:rFonts w:eastAsia="Times New Roman" w:hAnsi="Times New Roman" w:cs="Times New Roman"/>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94CC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94CC2"/>
    <w:rPr>
      <w:rFonts w:eastAsia="Times New Roman" w:hAnsi="Times New Roman" w:cs="Times New Roman"/>
      <w:lang w:eastAsia="pl-PL"/>
    </w:rPr>
  </w:style>
  <w:style w:type="paragraph" w:styleId="Voettekst">
    <w:name w:val="footer"/>
    <w:basedOn w:val="Standaard"/>
    <w:link w:val="VoettekstChar"/>
    <w:uiPriority w:val="99"/>
    <w:unhideWhenUsed/>
    <w:rsid w:val="00494CC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94CC2"/>
    <w:rPr>
      <w:rFonts w:eastAsia="Times New Roman" w:hAnsi="Times New Roman" w:cs="Times New Roman"/>
      <w:lang w:eastAsia="pl-PL"/>
    </w:rPr>
  </w:style>
  <w:style w:type="paragraph" w:styleId="Tekstopmerking">
    <w:name w:val="annotation text"/>
    <w:basedOn w:val="Standaard"/>
    <w:link w:val="TekstopmerkingChar"/>
    <w:uiPriority w:val="99"/>
    <w:unhideWhenUsed/>
    <w:rsid w:val="00D12413"/>
    <w:pPr>
      <w:spacing w:line="240" w:lineRule="auto"/>
    </w:pPr>
    <w:rPr>
      <w:sz w:val="20"/>
      <w:szCs w:val="20"/>
    </w:rPr>
  </w:style>
  <w:style w:type="character" w:customStyle="1" w:styleId="TekstopmerkingChar">
    <w:name w:val="Tekst opmerking Char"/>
    <w:basedOn w:val="Standaardalinea-lettertype"/>
    <w:link w:val="Tekstopmerking"/>
    <w:uiPriority w:val="99"/>
    <w:rsid w:val="00D12413"/>
    <w:rPr>
      <w:rFonts w:eastAsia="Times New Roman" w:hAnsi="Times New Roman" w:cs="Times New Roman"/>
      <w:sz w:val="20"/>
      <w:szCs w:val="20"/>
      <w:lang w:eastAsia="pl-PL"/>
    </w:rPr>
  </w:style>
  <w:style w:type="paragraph" w:styleId="Voetnoottekst">
    <w:name w:val="footnote text"/>
    <w:basedOn w:val="Standaard"/>
    <w:link w:val="VoetnoottekstChar"/>
    <w:uiPriority w:val="99"/>
    <w:semiHidden/>
    <w:unhideWhenUsed/>
    <w:rsid w:val="0019430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94308"/>
    <w:rPr>
      <w:rFonts w:eastAsia="Times New Roman" w:hAnsi="Times New Roman" w:cs="Times New Roman"/>
      <w:sz w:val="20"/>
      <w:szCs w:val="20"/>
      <w:lang w:eastAsia="pl-PL"/>
    </w:rPr>
  </w:style>
  <w:style w:type="character" w:styleId="Voetnootmarkering">
    <w:name w:val="footnote reference"/>
    <w:basedOn w:val="Standaardalinea-lettertype"/>
    <w:uiPriority w:val="99"/>
    <w:semiHidden/>
    <w:unhideWhenUsed/>
    <w:rsid w:val="00194308"/>
    <w:rPr>
      <w:vertAlign w:val="superscript"/>
    </w:rPr>
  </w:style>
  <w:style w:type="paragraph" w:styleId="Lijstalinea">
    <w:name w:val="List Paragraph"/>
    <w:basedOn w:val="Standaard"/>
    <w:uiPriority w:val="34"/>
    <w:qFormat/>
    <w:rsid w:val="005323B2"/>
    <w:pPr>
      <w:ind w:left="720"/>
      <w:contextualSpacing/>
    </w:pPr>
  </w:style>
  <w:style w:type="paragraph" w:styleId="Ballontekst">
    <w:name w:val="Balloon Text"/>
    <w:basedOn w:val="Standaard"/>
    <w:link w:val="BallontekstChar"/>
    <w:uiPriority w:val="99"/>
    <w:semiHidden/>
    <w:unhideWhenUsed/>
    <w:rsid w:val="00071C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CC1"/>
    <w:rPr>
      <w:rFonts w:ascii="Tahoma" w:eastAsia="Times New Roman" w:hAnsi="Tahoma" w:cs="Tahoma"/>
      <w:sz w:val="16"/>
      <w:szCs w:val="16"/>
      <w:lang w:eastAsia="pl-PL"/>
    </w:rPr>
  </w:style>
  <w:style w:type="character" w:styleId="Verwijzingopmerking">
    <w:name w:val="annotation reference"/>
    <w:basedOn w:val="Standaardalinea-lettertype"/>
    <w:uiPriority w:val="99"/>
    <w:semiHidden/>
    <w:unhideWhenUsed/>
    <w:rsid w:val="00071CC1"/>
    <w:rPr>
      <w:sz w:val="16"/>
      <w:szCs w:val="16"/>
    </w:rPr>
  </w:style>
  <w:style w:type="paragraph" w:styleId="Onderwerpvanopmerking">
    <w:name w:val="annotation subject"/>
    <w:basedOn w:val="Tekstopmerking"/>
    <w:next w:val="Tekstopmerking"/>
    <w:link w:val="OnderwerpvanopmerkingChar"/>
    <w:uiPriority w:val="99"/>
    <w:semiHidden/>
    <w:unhideWhenUsed/>
    <w:rsid w:val="00071CC1"/>
    <w:rPr>
      <w:b/>
      <w:bCs/>
    </w:rPr>
  </w:style>
  <w:style w:type="character" w:customStyle="1" w:styleId="OnderwerpvanopmerkingChar">
    <w:name w:val="Onderwerp van opmerking Char"/>
    <w:basedOn w:val="TekstopmerkingChar"/>
    <w:link w:val="Onderwerpvanopmerking"/>
    <w:uiPriority w:val="99"/>
    <w:semiHidden/>
    <w:rsid w:val="00071CC1"/>
    <w:rPr>
      <w:rFonts w:eastAsia="Times New Roman" w:hAnsi="Times New Roman" w:cs="Times New Roman"/>
      <w:b/>
      <w:bCs/>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EC405-49EF-4BAB-A2F5-D7701F98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5486</Words>
  <Characters>30178</Characters>
  <Application>Microsoft Office Word</Application>
  <DocSecurity>0</DocSecurity>
  <Lines>251</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UA</Company>
  <LinksUpToDate>false</LinksUpToDate>
  <CharactersWithSpaces>35593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Patrycja Rozbicka</dc:creator>
  <cp:lastModifiedBy>Frederik Heylen</cp:lastModifiedBy>
  <cp:revision>26</cp:revision>
  <dcterms:created xsi:type="dcterms:W3CDTF">2019-01-12T11:10:00Z</dcterms:created>
  <dcterms:modified xsi:type="dcterms:W3CDTF">2019-07-11T18:00:00Z</dcterms:modified>
</cp:coreProperties>
</file>